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ink/ink1.xml" ContentType="application/inkml+xml"/>
  <Override PartName="/word/ink/ink2.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771FC" w14:textId="7F633928" w:rsidR="00716726" w:rsidRDefault="00C8533B" w:rsidP="00C8533B">
      <w:pPr>
        <w:pStyle w:val="Title"/>
        <w:jc w:val="center"/>
      </w:pPr>
      <w:commentRangeStart w:id="0"/>
      <w:r>
        <w:t>ICT374</w:t>
      </w:r>
      <w:commentRangeEnd w:id="0"/>
      <w:r>
        <w:rPr>
          <w:rStyle w:val="CommentReference"/>
          <w:rFonts w:asciiTheme="minorHAnsi" w:eastAsiaTheme="minorHAnsi" w:hAnsiTheme="minorHAnsi" w:cstheme="minorBidi"/>
          <w:spacing w:val="0"/>
          <w:kern w:val="0"/>
        </w:rPr>
        <w:commentReference w:id="0"/>
      </w:r>
      <w:r>
        <w:t xml:space="preserve"> Assignment 2 Documentation</w:t>
      </w:r>
    </w:p>
    <w:sdt>
      <w:sdtPr>
        <w:rPr>
          <w:rFonts w:asciiTheme="minorHAnsi" w:eastAsiaTheme="minorHAnsi" w:hAnsiTheme="minorHAnsi" w:cstheme="minorBidi"/>
          <w:color w:val="auto"/>
          <w:sz w:val="22"/>
          <w:szCs w:val="22"/>
          <w:lang w:val="en-AU"/>
        </w:rPr>
        <w:id w:val="-696697966"/>
        <w:docPartObj>
          <w:docPartGallery w:val="Table of Contents"/>
          <w:docPartUnique/>
        </w:docPartObj>
      </w:sdtPr>
      <w:sdtEndPr>
        <w:rPr>
          <w:b/>
          <w:bCs/>
          <w:noProof/>
        </w:rPr>
      </w:sdtEndPr>
      <w:sdtContent>
        <w:p w14:paraId="5891C416" w14:textId="71D3E94A" w:rsidR="00C8533B" w:rsidRDefault="00C8533B">
          <w:pPr>
            <w:pStyle w:val="TOCHeading"/>
          </w:pPr>
          <w:r>
            <w:t>Table of Contents</w:t>
          </w:r>
        </w:p>
        <w:p w14:paraId="3C8C569F" w14:textId="7F05D2A6" w:rsidR="00340ABC" w:rsidRDefault="00C8533B">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85128349" w:history="1">
            <w:r w:rsidR="00340ABC" w:rsidRPr="00A41815">
              <w:rPr>
                <w:rStyle w:val="Hyperlink"/>
                <w:noProof/>
              </w:rPr>
              <w:t>Project Declaration</w:t>
            </w:r>
            <w:r w:rsidR="00340ABC">
              <w:rPr>
                <w:noProof/>
                <w:webHidden/>
              </w:rPr>
              <w:tab/>
            </w:r>
            <w:r w:rsidR="00340ABC">
              <w:rPr>
                <w:noProof/>
                <w:webHidden/>
              </w:rPr>
              <w:fldChar w:fldCharType="begin"/>
            </w:r>
            <w:r w:rsidR="00340ABC">
              <w:rPr>
                <w:noProof/>
                <w:webHidden/>
              </w:rPr>
              <w:instrText xml:space="preserve"> PAGEREF _Toc85128349 \h </w:instrText>
            </w:r>
            <w:r w:rsidR="00340ABC">
              <w:rPr>
                <w:noProof/>
                <w:webHidden/>
              </w:rPr>
            </w:r>
            <w:r w:rsidR="00340ABC">
              <w:rPr>
                <w:noProof/>
                <w:webHidden/>
              </w:rPr>
              <w:fldChar w:fldCharType="separate"/>
            </w:r>
            <w:r w:rsidR="00340ABC">
              <w:rPr>
                <w:noProof/>
                <w:webHidden/>
              </w:rPr>
              <w:t>3</w:t>
            </w:r>
            <w:r w:rsidR="00340ABC">
              <w:rPr>
                <w:noProof/>
                <w:webHidden/>
              </w:rPr>
              <w:fldChar w:fldCharType="end"/>
            </w:r>
          </w:hyperlink>
        </w:p>
        <w:p w14:paraId="6EE3F5CA" w14:textId="5A70F9C7" w:rsidR="00340ABC" w:rsidRDefault="00CF3D88">
          <w:pPr>
            <w:pStyle w:val="TOC1"/>
            <w:tabs>
              <w:tab w:val="right" w:leader="dot" w:pos="9016"/>
            </w:tabs>
            <w:rPr>
              <w:rFonts w:eastAsiaTheme="minorEastAsia"/>
              <w:noProof/>
              <w:lang w:eastAsia="en-AU"/>
            </w:rPr>
          </w:pPr>
          <w:hyperlink w:anchor="_Toc85128350" w:history="1">
            <w:r w:rsidR="00340ABC" w:rsidRPr="00A41815">
              <w:rPr>
                <w:rStyle w:val="Hyperlink"/>
                <w:noProof/>
              </w:rPr>
              <w:t>Extension</w:t>
            </w:r>
            <w:r w:rsidR="00340ABC">
              <w:rPr>
                <w:noProof/>
                <w:webHidden/>
              </w:rPr>
              <w:tab/>
            </w:r>
            <w:r w:rsidR="00340ABC">
              <w:rPr>
                <w:noProof/>
                <w:webHidden/>
              </w:rPr>
              <w:fldChar w:fldCharType="begin"/>
            </w:r>
            <w:r w:rsidR="00340ABC">
              <w:rPr>
                <w:noProof/>
                <w:webHidden/>
              </w:rPr>
              <w:instrText xml:space="preserve"> PAGEREF _Toc85128350 \h </w:instrText>
            </w:r>
            <w:r w:rsidR="00340ABC">
              <w:rPr>
                <w:noProof/>
                <w:webHidden/>
              </w:rPr>
            </w:r>
            <w:r w:rsidR="00340ABC">
              <w:rPr>
                <w:noProof/>
                <w:webHidden/>
              </w:rPr>
              <w:fldChar w:fldCharType="separate"/>
            </w:r>
            <w:r w:rsidR="00340ABC">
              <w:rPr>
                <w:noProof/>
                <w:webHidden/>
              </w:rPr>
              <w:t>5</w:t>
            </w:r>
            <w:r w:rsidR="00340ABC">
              <w:rPr>
                <w:noProof/>
                <w:webHidden/>
              </w:rPr>
              <w:fldChar w:fldCharType="end"/>
            </w:r>
          </w:hyperlink>
        </w:p>
        <w:p w14:paraId="3A593308" w14:textId="0D8F952F" w:rsidR="00340ABC" w:rsidRDefault="00CF3D88">
          <w:pPr>
            <w:pStyle w:val="TOC1"/>
            <w:tabs>
              <w:tab w:val="right" w:leader="dot" w:pos="9016"/>
            </w:tabs>
            <w:rPr>
              <w:rFonts w:eastAsiaTheme="minorEastAsia"/>
              <w:noProof/>
              <w:lang w:eastAsia="en-AU"/>
            </w:rPr>
          </w:pPr>
          <w:hyperlink w:anchor="_Toc85128351" w:history="1">
            <w:r w:rsidR="00340ABC" w:rsidRPr="00A41815">
              <w:rPr>
                <w:rStyle w:val="Hyperlink"/>
                <w:noProof/>
              </w:rPr>
              <w:t>List of Files</w:t>
            </w:r>
            <w:r w:rsidR="00340ABC">
              <w:rPr>
                <w:noProof/>
                <w:webHidden/>
              </w:rPr>
              <w:tab/>
            </w:r>
            <w:r w:rsidR="00340ABC">
              <w:rPr>
                <w:noProof/>
                <w:webHidden/>
              </w:rPr>
              <w:fldChar w:fldCharType="begin"/>
            </w:r>
            <w:r w:rsidR="00340ABC">
              <w:rPr>
                <w:noProof/>
                <w:webHidden/>
              </w:rPr>
              <w:instrText xml:space="preserve"> PAGEREF _Toc85128351 \h </w:instrText>
            </w:r>
            <w:r w:rsidR="00340ABC">
              <w:rPr>
                <w:noProof/>
                <w:webHidden/>
              </w:rPr>
            </w:r>
            <w:r w:rsidR="00340ABC">
              <w:rPr>
                <w:noProof/>
                <w:webHidden/>
              </w:rPr>
              <w:fldChar w:fldCharType="separate"/>
            </w:r>
            <w:r w:rsidR="00340ABC">
              <w:rPr>
                <w:noProof/>
                <w:webHidden/>
              </w:rPr>
              <w:t>6</w:t>
            </w:r>
            <w:r w:rsidR="00340ABC">
              <w:rPr>
                <w:noProof/>
                <w:webHidden/>
              </w:rPr>
              <w:fldChar w:fldCharType="end"/>
            </w:r>
          </w:hyperlink>
        </w:p>
        <w:p w14:paraId="0B077C12" w14:textId="4B6B5C30" w:rsidR="00340ABC" w:rsidRDefault="00CF3D88">
          <w:pPr>
            <w:pStyle w:val="TOC1"/>
            <w:tabs>
              <w:tab w:val="right" w:leader="dot" w:pos="9016"/>
            </w:tabs>
            <w:rPr>
              <w:rFonts w:eastAsiaTheme="minorEastAsia"/>
              <w:noProof/>
              <w:lang w:eastAsia="en-AU"/>
            </w:rPr>
          </w:pPr>
          <w:hyperlink w:anchor="_Toc85128352" w:history="1">
            <w:r w:rsidR="00340ABC" w:rsidRPr="00A41815">
              <w:rPr>
                <w:rStyle w:val="Hyperlink"/>
                <w:noProof/>
              </w:rPr>
              <w:t>Project Question</w:t>
            </w:r>
            <w:r w:rsidR="00340ABC">
              <w:rPr>
                <w:noProof/>
                <w:webHidden/>
              </w:rPr>
              <w:tab/>
            </w:r>
            <w:r w:rsidR="00340ABC">
              <w:rPr>
                <w:noProof/>
                <w:webHidden/>
              </w:rPr>
              <w:fldChar w:fldCharType="begin"/>
            </w:r>
            <w:r w:rsidR="00340ABC">
              <w:rPr>
                <w:noProof/>
                <w:webHidden/>
              </w:rPr>
              <w:instrText xml:space="preserve"> PAGEREF _Toc85128352 \h </w:instrText>
            </w:r>
            <w:r w:rsidR="00340ABC">
              <w:rPr>
                <w:noProof/>
                <w:webHidden/>
              </w:rPr>
            </w:r>
            <w:r w:rsidR="00340ABC">
              <w:rPr>
                <w:noProof/>
                <w:webHidden/>
              </w:rPr>
              <w:fldChar w:fldCharType="separate"/>
            </w:r>
            <w:r w:rsidR="00340ABC">
              <w:rPr>
                <w:noProof/>
                <w:webHidden/>
              </w:rPr>
              <w:t>7</w:t>
            </w:r>
            <w:r w:rsidR="00340ABC">
              <w:rPr>
                <w:noProof/>
                <w:webHidden/>
              </w:rPr>
              <w:fldChar w:fldCharType="end"/>
            </w:r>
          </w:hyperlink>
        </w:p>
        <w:p w14:paraId="392F80ED" w14:textId="33E1A2DE" w:rsidR="00340ABC" w:rsidRDefault="00CF3D88">
          <w:pPr>
            <w:pStyle w:val="TOC1"/>
            <w:tabs>
              <w:tab w:val="right" w:leader="dot" w:pos="9016"/>
            </w:tabs>
            <w:rPr>
              <w:rFonts w:eastAsiaTheme="minorEastAsia"/>
              <w:noProof/>
              <w:lang w:eastAsia="en-AU"/>
            </w:rPr>
          </w:pPr>
          <w:hyperlink w:anchor="_Toc85128353" w:history="1">
            <w:r w:rsidR="00340ABC" w:rsidRPr="00A41815">
              <w:rPr>
                <w:rStyle w:val="Hyperlink"/>
                <w:noProof/>
              </w:rPr>
              <w:t>Self Evaluation</w:t>
            </w:r>
            <w:r w:rsidR="00340ABC">
              <w:rPr>
                <w:noProof/>
                <w:webHidden/>
              </w:rPr>
              <w:tab/>
            </w:r>
            <w:r w:rsidR="00340ABC">
              <w:rPr>
                <w:noProof/>
                <w:webHidden/>
              </w:rPr>
              <w:fldChar w:fldCharType="begin"/>
            </w:r>
            <w:r w:rsidR="00340ABC">
              <w:rPr>
                <w:noProof/>
                <w:webHidden/>
              </w:rPr>
              <w:instrText xml:space="preserve"> PAGEREF _Toc85128353 \h </w:instrText>
            </w:r>
            <w:r w:rsidR="00340ABC">
              <w:rPr>
                <w:noProof/>
                <w:webHidden/>
              </w:rPr>
            </w:r>
            <w:r w:rsidR="00340ABC">
              <w:rPr>
                <w:noProof/>
                <w:webHidden/>
              </w:rPr>
              <w:fldChar w:fldCharType="separate"/>
            </w:r>
            <w:r w:rsidR="00340ABC">
              <w:rPr>
                <w:noProof/>
                <w:webHidden/>
              </w:rPr>
              <w:t>10</w:t>
            </w:r>
            <w:r w:rsidR="00340ABC">
              <w:rPr>
                <w:noProof/>
                <w:webHidden/>
              </w:rPr>
              <w:fldChar w:fldCharType="end"/>
            </w:r>
          </w:hyperlink>
        </w:p>
        <w:p w14:paraId="6E71DB63" w14:textId="52EF35F5" w:rsidR="00340ABC" w:rsidRDefault="00CF3D88">
          <w:pPr>
            <w:pStyle w:val="TOC2"/>
            <w:tabs>
              <w:tab w:val="right" w:leader="dot" w:pos="9016"/>
            </w:tabs>
            <w:rPr>
              <w:noProof/>
            </w:rPr>
          </w:pPr>
          <w:hyperlink w:anchor="_Toc85128354" w:history="1">
            <w:r w:rsidR="00340ABC" w:rsidRPr="00A41815">
              <w:rPr>
                <w:rStyle w:val="Hyperlink"/>
                <w:noProof/>
              </w:rPr>
              <w:t>Fully Functional</w:t>
            </w:r>
            <w:r w:rsidR="00340ABC">
              <w:rPr>
                <w:noProof/>
                <w:webHidden/>
              </w:rPr>
              <w:tab/>
            </w:r>
            <w:r w:rsidR="00340ABC">
              <w:rPr>
                <w:noProof/>
                <w:webHidden/>
              </w:rPr>
              <w:fldChar w:fldCharType="begin"/>
            </w:r>
            <w:r w:rsidR="00340ABC">
              <w:rPr>
                <w:noProof/>
                <w:webHidden/>
              </w:rPr>
              <w:instrText xml:space="preserve"> PAGEREF _Toc85128354 \h </w:instrText>
            </w:r>
            <w:r w:rsidR="00340ABC">
              <w:rPr>
                <w:noProof/>
                <w:webHidden/>
              </w:rPr>
            </w:r>
            <w:r w:rsidR="00340ABC">
              <w:rPr>
                <w:noProof/>
                <w:webHidden/>
              </w:rPr>
              <w:fldChar w:fldCharType="separate"/>
            </w:r>
            <w:r w:rsidR="00340ABC">
              <w:rPr>
                <w:noProof/>
                <w:webHidden/>
              </w:rPr>
              <w:t>10</w:t>
            </w:r>
            <w:r w:rsidR="00340ABC">
              <w:rPr>
                <w:noProof/>
                <w:webHidden/>
              </w:rPr>
              <w:fldChar w:fldCharType="end"/>
            </w:r>
          </w:hyperlink>
        </w:p>
        <w:p w14:paraId="20FA5642" w14:textId="20B91320" w:rsidR="00340ABC" w:rsidRDefault="00CF3D88">
          <w:pPr>
            <w:pStyle w:val="TOC2"/>
            <w:tabs>
              <w:tab w:val="right" w:leader="dot" w:pos="9016"/>
            </w:tabs>
            <w:rPr>
              <w:noProof/>
            </w:rPr>
          </w:pPr>
          <w:hyperlink w:anchor="_Toc85128355" w:history="1">
            <w:r w:rsidR="00340ABC" w:rsidRPr="00A41815">
              <w:rPr>
                <w:rStyle w:val="Hyperlink"/>
                <w:noProof/>
              </w:rPr>
              <w:t>Not Functional</w:t>
            </w:r>
            <w:r w:rsidR="00340ABC">
              <w:rPr>
                <w:noProof/>
                <w:webHidden/>
              </w:rPr>
              <w:tab/>
            </w:r>
            <w:r w:rsidR="00340ABC">
              <w:rPr>
                <w:noProof/>
                <w:webHidden/>
              </w:rPr>
              <w:fldChar w:fldCharType="begin"/>
            </w:r>
            <w:r w:rsidR="00340ABC">
              <w:rPr>
                <w:noProof/>
                <w:webHidden/>
              </w:rPr>
              <w:instrText xml:space="preserve"> PAGEREF _Toc85128355 \h </w:instrText>
            </w:r>
            <w:r w:rsidR="00340ABC">
              <w:rPr>
                <w:noProof/>
                <w:webHidden/>
              </w:rPr>
            </w:r>
            <w:r w:rsidR="00340ABC">
              <w:rPr>
                <w:noProof/>
                <w:webHidden/>
              </w:rPr>
              <w:fldChar w:fldCharType="separate"/>
            </w:r>
            <w:r w:rsidR="00340ABC">
              <w:rPr>
                <w:noProof/>
                <w:webHidden/>
              </w:rPr>
              <w:t>10</w:t>
            </w:r>
            <w:r w:rsidR="00340ABC">
              <w:rPr>
                <w:noProof/>
                <w:webHidden/>
              </w:rPr>
              <w:fldChar w:fldCharType="end"/>
            </w:r>
          </w:hyperlink>
        </w:p>
        <w:p w14:paraId="3ECBEE07" w14:textId="5EECF53B" w:rsidR="00340ABC" w:rsidRDefault="00CF3D88">
          <w:pPr>
            <w:pStyle w:val="TOC1"/>
            <w:tabs>
              <w:tab w:val="right" w:leader="dot" w:pos="9016"/>
            </w:tabs>
            <w:rPr>
              <w:rFonts w:eastAsiaTheme="minorEastAsia"/>
              <w:noProof/>
              <w:lang w:eastAsia="en-AU"/>
            </w:rPr>
          </w:pPr>
          <w:hyperlink w:anchor="_Toc85128356" w:history="1">
            <w:r w:rsidR="00340ABC" w:rsidRPr="00A41815">
              <w:rPr>
                <w:rStyle w:val="Hyperlink"/>
                <w:noProof/>
              </w:rPr>
              <w:t>Solution</w:t>
            </w:r>
            <w:r w:rsidR="00340ABC">
              <w:rPr>
                <w:noProof/>
                <w:webHidden/>
              </w:rPr>
              <w:tab/>
            </w:r>
            <w:r w:rsidR="00340ABC">
              <w:rPr>
                <w:noProof/>
                <w:webHidden/>
              </w:rPr>
              <w:fldChar w:fldCharType="begin"/>
            </w:r>
            <w:r w:rsidR="00340ABC">
              <w:rPr>
                <w:noProof/>
                <w:webHidden/>
              </w:rPr>
              <w:instrText xml:space="preserve"> PAGEREF _Toc85128356 \h </w:instrText>
            </w:r>
            <w:r w:rsidR="00340ABC">
              <w:rPr>
                <w:noProof/>
                <w:webHidden/>
              </w:rPr>
            </w:r>
            <w:r w:rsidR="00340ABC">
              <w:rPr>
                <w:noProof/>
                <w:webHidden/>
              </w:rPr>
              <w:fldChar w:fldCharType="separate"/>
            </w:r>
            <w:r w:rsidR="00340ABC">
              <w:rPr>
                <w:noProof/>
                <w:webHidden/>
              </w:rPr>
              <w:t>11</w:t>
            </w:r>
            <w:r w:rsidR="00340ABC">
              <w:rPr>
                <w:noProof/>
                <w:webHidden/>
              </w:rPr>
              <w:fldChar w:fldCharType="end"/>
            </w:r>
          </w:hyperlink>
        </w:p>
        <w:p w14:paraId="30776A65" w14:textId="2B1D1E1C" w:rsidR="00340ABC" w:rsidRDefault="00CF3D88">
          <w:pPr>
            <w:pStyle w:val="TOC1"/>
            <w:tabs>
              <w:tab w:val="right" w:leader="dot" w:pos="9016"/>
            </w:tabs>
            <w:rPr>
              <w:rFonts w:eastAsiaTheme="minorEastAsia"/>
              <w:noProof/>
              <w:lang w:eastAsia="en-AU"/>
            </w:rPr>
          </w:pPr>
          <w:hyperlink w:anchor="_Toc85128357" w:history="1">
            <w:r w:rsidR="00340ABC" w:rsidRPr="00A41815">
              <w:rPr>
                <w:rStyle w:val="Hyperlink"/>
                <w:noProof/>
              </w:rPr>
              <w:t>Test Evidence</w:t>
            </w:r>
            <w:r w:rsidR="00340ABC">
              <w:rPr>
                <w:noProof/>
                <w:webHidden/>
              </w:rPr>
              <w:tab/>
            </w:r>
            <w:r w:rsidR="00340ABC">
              <w:rPr>
                <w:noProof/>
                <w:webHidden/>
              </w:rPr>
              <w:fldChar w:fldCharType="begin"/>
            </w:r>
            <w:r w:rsidR="00340ABC">
              <w:rPr>
                <w:noProof/>
                <w:webHidden/>
              </w:rPr>
              <w:instrText xml:space="preserve"> PAGEREF _Toc85128357 \h </w:instrText>
            </w:r>
            <w:r w:rsidR="00340ABC">
              <w:rPr>
                <w:noProof/>
                <w:webHidden/>
              </w:rPr>
            </w:r>
            <w:r w:rsidR="00340ABC">
              <w:rPr>
                <w:noProof/>
                <w:webHidden/>
              </w:rPr>
              <w:fldChar w:fldCharType="separate"/>
            </w:r>
            <w:r w:rsidR="00340ABC">
              <w:rPr>
                <w:noProof/>
                <w:webHidden/>
              </w:rPr>
              <w:t>12</w:t>
            </w:r>
            <w:r w:rsidR="00340ABC">
              <w:rPr>
                <w:noProof/>
                <w:webHidden/>
              </w:rPr>
              <w:fldChar w:fldCharType="end"/>
            </w:r>
          </w:hyperlink>
        </w:p>
        <w:p w14:paraId="70397516" w14:textId="053AB0F8" w:rsidR="00340ABC" w:rsidRDefault="00CF3D88">
          <w:pPr>
            <w:pStyle w:val="TOC2"/>
            <w:tabs>
              <w:tab w:val="right" w:leader="dot" w:pos="9016"/>
            </w:tabs>
            <w:rPr>
              <w:noProof/>
            </w:rPr>
          </w:pPr>
          <w:hyperlink w:anchor="_Toc85128358" w:history="1">
            <w:r w:rsidR="00340ABC" w:rsidRPr="00A41815">
              <w:rPr>
                <w:rStyle w:val="Hyperlink"/>
                <w:noProof/>
              </w:rPr>
              <w:t>&lt;case title&gt;</w:t>
            </w:r>
            <w:r w:rsidR="00340ABC">
              <w:rPr>
                <w:noProof/>
                <w:webHidden/>
              </w:rPr>
              <w:tab/>
            </w:r>
            <w:r w:rsidR="00340ABC">
              <w:rPr>
                <w:noProof/>
                <w:webHidden/>
              </w:rPr>
              <w:fldChar w:fldCharType="begin"/>
            </w:r>
            <w:r w:rsidR="00340ABC">
              <w:rPr>
                <w:noProof/>
                <w:webHidden/>
              </w:rPr>
              <w:instrText xml:space="preserve"> PAGEREF _Toc85128358 \h </w:instrText>
            </w:r>
            <w:r w:rsidR="00340ABC">
              <w:rPr>
                <w:noProof/>
                <w:webHidden/>
              </w:rPr>
            </w:r>
            <w:r w:rsidR="00340ABC">
              <w:rPr>
                <w:noProof/>
                <w:webHidden/>
              </w:rPr>
              <w:fldChar w:fldCharType="separate"/>
            </w:r>
            <w:r w:rsidR="00340ABC">
              <w:rPr>
                <w:noProof/>
                <w:webHidden/>
              </w:rPr>
              <w:t>12</w:t>
            </w:r>
            <w:r w:rsidR="00340ABC">
              <w:rPr>
                <w:noProof/>
                <w:webHidden/>
              </w:rPr>
              <w:fldChar w:fldCharType="end"/>
            </w:r>
          </w:hyperlink>
        </w:p>
        <w:p w14:paraId="674DC95F" w14:textId="55ED32A6" w:rsidR="00340ABC" w:rsidRDefault="00CF3D88">
          <w:pPr>
            <w:pStyle w:val="TOC3"/>
            <w:tabs>
              <w:tab w:val="right" w:leader="dot" w:pos="9016"/>
            </w:tabs>
            <w:rPr>
              <w:noProof/>
            </w:rPr>
          </w:pPr>
          <w:hyperlink w:anchor="_Toc85128359" w:history="1">
            <w:r w:rsidR="00340ABC" w:rsidRPr="00A41815">
              <w:rPr>
                <w:rStyle w:val="Hyperlink"/>
                <w:noProof/>
              </w:rPr>
              <w:t>Purpose</w:t>
            </w:r>
            <w:r w:rsidR="00340ABC">
              <w:rPr>
                <w:noProof/>
                <w:webHidden/>
              </w:rPr>
              <w:tab/>
            </w:r>
            <w:r w:rsidR="00340ABC">
              <w:rPr>
                <w:noProof/>
                <w:webHidden/>
              </w:rPr>
              <w:fldChar w:fldCharType="begin"/>
            </w:r>
            <w:r w:rsidR="00340ABC">
              <w:rPr>
                <w:noProof/>
                <w:webHidden/>
              </w:rPr>
              <w:instrText xml:space="preserve"> PAGEREF _Toc85128359 \h </w:instrText>
            </w:r>
            <w:r w:rsidR="00340ABC">
              <w:rPr>
                <w:noProof/>
                <w:webHidden/>
              </w:rPr>
            </w:r>
            <w:r w:rsidR="00340ABC">
              <w:rPr>
                <w:noProof/>
                <w:webHidden/>
              </w:rPr>
              <w:fldChar w:fldCharType="separate"/>
            </w:r>
            <w:r w:rsidR="00340ABC">
              <w:rPr>
                <w:noProof/>
                <w:webHidden/>
              </w:rPr>
              <w:t>12</w:t>
            </w:r>
            <w:r w:rsidR="00340ABC">
              <w:rPr>
                <w:noProof/>
                <w:webHidden/>
              </w:rPr>
              <w:fldChar w:fldCharType="end"/>
            </w:r>
          </w:hyperlink>
        </w:p>
        <w:p w14:paraId="2E332F6F" w14:textId="7E656FFD" w:rsidR="00340ABC" w:rsidRDefault="00CF3D88">
          <w:pPr>
            <w:pStyle w:val="TOC3"/>
            <w:tabs>
              <w:tab w:val="right" w:leader="dot" w:pos="9016"/>
            </w:tabs>
            <w:rPr>
              <w:noProof/>
            </w:rPr>
          </w:pPr>
          <w:hyperlink w:anchor="_Toc85128360" w:history="1">
            <w:r w:rsidR="00340ABC" w:rsidRPr="00A41815">
              <w:rPr>
                <w:rStyle w:val="Hyperlink"/>
                <w:noProof/>
              </w:rPr>
              <w:t>Output</w:t>
            </w:r>
            <w:r w:rsidR="00340ABC">
              <w:rPr>
                <w:noProof/>
                <w:webHidden/>
              </w:rPr>
              <w:tab/>
            </w:r>
            <w:r w:rsidR="00340ABC">
              <w:rPr>
                <w:noProof/>
                <w:webHidden/>
              </w:rPr>
              <w:fldChar w:fldCharType="begin"/>
            </w:r>
            <w:r w:rsidR="00340ABC">
              <w:rPr>
                <w:noProof/>
                <w:webHidden/>
              </w:rPr>
              <w:instrText xml:space="preserve"> PAGEREF _Toc85128360 \h </w:instrText>
            </w:r>
            <w:r w:rsidR="00340ABC">
              <w:rPr>
                <w:noProof/>
                <w:webHidden/>
              </w:rPr>
            </w:r>
            <w:r w:rsidR="00340ABC">
              <w:rPr>
                <w:noProof/>
                <w:webHidden/>
              </w:rPr>
              <w:fldChar w:fldCharType="separate"/>
            </w:r>
            <w:r w:rsidR="00340ABC">
              <w:rPr>
                <w:noProof/>
                <w:webHidden/>
              </w:rPr>
              <w:t>12</w:t>
            </w:r>
            <w:r w:rsidR="00340ABC">
              <w:rPr>
                <w:noProof/>
                <w:webHidden/>
              </w:rPr>
              <w:fldChar w:fldCharType="end"/>
            </w:r>
          </w:hyperlink>
        </w:p>
        <w:p w14:paraId="7CAF7AB4" w14:textId="3B7B82D4" w:rsidR="00340ABC" w:rsidRDefault="00CF3D88">
          <w:pPr>
            <w:pStyle w:val="TOC3"/>
            <w:tabs>
              <w:tab w:val="right" w:leader="dot" w:pos="9016"/>
            </w:tabs>
            <w:rPr>
              <w:noProof/>
            </w:rPr>
          </w:pPr>
          <w:hyperlink w:anchor="_Toc85128361" w:history="1">
            <w:r w:rsidR="00340ABC" w:rsidRPr="00A41815">
              <w:rPr>
                <w:rStyle w:val="Hyperlink"/>
                <w:noProof/>
              </w:rPr>
              <w:t>Results</w:t>
            </w:r>
            <w:r w:rsidR="00340ABC">
              <w:rPr>
                <w:noProof/>
                <w:webHidden/>
              </w:rPr>
              <w:tab/>
            </w:r>
            <w:r w:rsidR="00340ABC">
              <w:rPr>
                <w:noProof/>
                <w:webHidden/>
              </w:rPr>
              <w:fldChar w:fldCharType="begin"/>
            </w:r>
            <w:r w:rsidR="00340ABC">
              <w:rPr>
                <w:noProof/>
                <w:webHidden/>
              </w:rPr>
              <w:instrText xml:space="preserve"> PAGEREF _Toc85128361 \h </w:instrText>
            </w:r>
            <w:r w:rsidR="00340ABC">
              <w:rPr>
                <w:noProof/>
                <w:webHidden/>
              </w:rPr>
            </w:r>
            <w:r w:rsidR="00340ABC">
              <w:rPr>
                <w:noProof/>
                <w:webHidden/>
              </w:rPr>
              <w:fldChar w:fldCharType="separate"/>
            </w:r>
            <w:r w:rsidR="00340ABC">
              <w:rPr>
                <w:noProof/>
                <w:webHidden/>
              </w:rPr>
              <w:t>12</w:t>
            </w:r>
            <w:r w:rsidR="00340ABC">
              <w:rPr>
                <w:noProof/>
                <w:webHidden/>
              </w:rPr>
              <w:fldChar w:fldCharType="end"/>
            </w:r>
          </w:hyperlink>
        </w:p>
        <w:p w14:paraId="7303533C" w14:textId="61B435F4" w:rsidR="00340ABC" w:rsidRDefault="00CF3D88">
          <w:pPr>
            <w:pStyle w:val="TOC1"/>
            <w:tabs>
              <w:tab w:val="right" w:leader="dot" w:pos="9016"/>
            </w:tabs>
            <w:rPr>
              <w:rFonts w:eastAsiaTheme="minorEastAsia"/>
              <w:noProof/>
              <w:lang w:eastAsia="en-AU"/>
            </w:rPr>
          </w:pPr>
          <w:hyperlink w:anchor="_Toc85128362" w:history="1">
            <w:r w:rsidR="00340ABC" w:rsidRPr="00A41815">
              <w:rPr>
                <w:rStyle w:val="Hyperlink"/>
                <w:noProof/>
              </w:rPr>
              <w:t>Source Code</w:t>
            </w:r>
            <w:r w:rsidR="00340ABC">
              <w:rPr>
                <w:noProof/>
                <w:webHidden/>
              </w:rPr>
              <w:tab/>
            </w:r>
            <w:r w:rsidR="00340ABC">
              <w:rPr>
                <w:noProof/>
                <w:webHidden/>
              </w:rPr>
              <w:fldChar w:fldCharType="begin"/>
            </w:r>
            <w:r w:rsidR="00340ABC">
              <w:rPr>
                <w:noProof/>
                <w:webHidden/>
              </w:rPr>
              <w:instrText xml:space="preserve"> PAGEREF _Toc85128362 \h </w:instrText>
            </w:r>
            <w:r w:rsidR="00340ABC">
              <w:rPr>
                <w:noProof/>
                <w:webHidden/>
              </w:rPr>
            </w:r>
            <w:r w:rsidR="00340ABC">
              <w:rPr>
                <w:noProof/>
                <w:webHidden/>
              </w:rPr>
              <w:fldChar w:fldCharType="separate"/>
            </w:r>
            <w:r w:rsidR="00340ABC">
              <w:rPr>
                <w:noProof/>
                <w:webHidden/>
              </w:rPr>
              <w:t>13</w:t>
            </w:r>
            <w:r w:rsidR="00340ABC">
              <w:rPr>
                <w:noProof/>
                <w:webHidden/>
              </w:rPr>
              <w:fldChar w:fldCharType="end"/>
            </w:r>
          </w:hyperlink>
        </w:p>
        <w:p w14:paraId="619D0AC6" w14:textId="1D58C421" w:rsidR="00340ABC" w:rsidRDefault="00CF3D88">
          <w:pPr>
            <w:pStyle w:val="TOC2"/>
            <w:tabs>
              <w:tab w:val="right" w:leader="dot" w:pos="9016"/>
            </w:tabs>
            <w:rPr>
              <w:noProof/>
            </w:rPr>
          </w:pPr>
          <w:hyperlink w:anchor="_Toc85128363" w:history="1">
            <w:r w:rsidR="00340ABC" w:rsidRPr="00A41815">
              <w:rPr>
                <w:rStyle w:val="Hyperlink"/>
                <w:noProof/>
              </w:rPr>
              <w:t>char_vector.h</w:t>
            </w:r>
            <w:r w:rsidR="00340ABC">
              <w:rPr>
                <w:noProof/>
                <w:webHidden/>
              </w:rPr>
              <w:tab/>
            </w:r>
            <w:r w:rsidR="00340ABC">
              <w:rPr>
                <w:noProof/>
                <w:webHidden/>
              </w:rPr>
              <w:fldChar w:fldCharType="begin"/>
            </w:r>
            <w:r w:rsidR="00340ABC">
              <w:rPr>
                <w:noProof/>
                <w:webHidden/>
              </w:rPr>
              <w:instrText xml:space="preserve"> PAGEREF _Toc85128363 \h </w:instrText>
            </w:r>
            <w:r w:rsidR="00340ABC">
              <w:rPr>
                <w:noProof/>
                <w:webHidden/>
              </w:rPr>
            </w:r>
            <w:r w:rsidR="00340ABC">
              <w:rPr>
                <w:noProof/>
                <w:webHidden/>
              </w:rPr>
              <w:fldChar w:fldCharType="separate"/>
            </w:r>
            <w:r w:rsidR="00340ABC">
              <w:rPr>
                <w:noProof/>
                <w:webHidden/>
              </w:rPr>
              <w:t>13</w:t>
            </w:r>
            <w:r w:rsidR="00340ABC">
              <w:rPr>
                <w:noProof/>
                <w:webHidden/>
              </w:rPr>
              <w:fldChar w:fldCharType="end"/>
            </w:r>
          </w:hyperlink>
        </w:p>
        <w:p w14:paraId="60B33002" w14:textId="457E237E" w:rsidR="00340ABC" w:rsidRDefault="00CF3D88">
          <w:pPr>
            <w:pStyle w:val="TOC2"/>
            <w:tabs>
              <w:tab w:val="right" w:leader="dot" w:pos="9016"/>
            </w:tabs>
            <w:rPr>
              <w:noProof/>
            </w:rPr>
          </w:pPr>
          <w:hyperlink w:anchor="_Toc85128364" w:history="1">
            <w:r w:rsidR="00340ABC" w:rsidRPr="00A41815">
              <w:rPr>
                <w:rStyle w:val="Hyperlink"/>
                <w:noProof/>
              </w:rPr>
              <w:t>char_vector.c</w:t>
            </w:r>
            <w:r w:rsidR="00340ABC">
              <w:rPr>
                <w:noProof/>
                <w:webHidden/>
              </w:rPr>
              <w:tab/>
            </w:r>
            <w:r w:rsidR="00340ABC">
              <w:rPr>
                <w:noProof/>
                <w:webHidden/>
              </w:rPr>
              <w:fldChar w:fldCharType="begin"/>
            </w:r>
            <w:r w:rsidR="00340ABC">
              <w:rPr>
                <w:noProof/>
                <w:webHidden/>
              </w:rPr>
              <w:instrText xml:space="preserve"> PAGEREF _Toc85128364 \h </w:instrText>
            </w:r>
            <w:r w:rsidR="00340ABC">
              <w:rPr>
                <w:noProof/>
                <w:webHidden/>
              </w:rPr>
            </w:r>
            <w:r w:rsidR="00340ABC">
              <w:rPr>
                <w:noProof/>
                <w:webHidden/>
              </w:rPr>
              <w:fldChar w:fldCharType="separate"/>
            </w:r>
            <w:r w:rsidR="00340ABC">
              <w:rPr>
                <w:noProof/>
                <w:webHidden/>
              </w:rPr>
              <w:t>14</w:t>
            </w:r>
            <w:r w:rsidR="00340ABC">
              <w:rPr>
                <w:noProof/>
                <w:webHidden/>
              </w:rPr>
              <w:fldChar w:fldCharType="end"/>
            </w:r>
          </w:hyperlink>
        </w:p>
        <w:p w14:paraId="5545B403" w14:textId="3E683DFE" w:rsidR="00340ABC" w:rsidRDefault="00CF3D88">
          <w:pPr>
            <w:pStyle w:val="TOC2"/>
            <w:tabs>
              <w:tab w:val="right" w:leader="dot" w:pos="9016"/>
            </w:tabs>
            <w:rPr>
              <w:noProof/>
            </w:rPr>
          </w:pPr>
          <w:hyperlink w:anchor="_Toc85128365" w:history="1">
            <w:r w:rsidR="00340ABC" w:rsidRPr="00A41815">
              <w:rPr>
                <w:rStyle w:val="Hyperlink"/>
                <w:noProof/>
              </w:rPr>
              <w:t>char_vector_vector.h</w:t>
            </w:r>
            <w:r w:rsidR="00340ABC">
              <w:rPr>
                <w:noProof/>
                <w:webHidden/>
              </w:rPr>
              <w:tab/>
            </w:r>
            <w:r w:rsidR="00340ABC">
              <w:rPr>
                <w:noProof/>
                <w:webHidden/>
              </w:rPr>
              <w:fldChar w:fldCharType="begin"/>
            </w:r>
            <w:r w:rsidR="00340ABC">
              <w:rPr>
                <w:noProof/>
                <w:webHidden/>
              </w:rPr>
              <w:instrText xml:space="preserve"> PAGEREF _Toc85128365 \h </w:instrText>
            </w:r>
            <w:r w:rsidR="00340ABC">
              <w:rPr>
                <w:noProof/>
                <w:webHidden/>
              </w:rPr>
            </w:r>
            <w:r w:rsidR="00340ABC">
              <w:rPr>
                <w:noProof/>
                <w:webHidden/>
              </w:rPr>
              <w:fldChar w:fldCharType="separate"/>
            </w:r>
            <w:r w:rsidR="00340ABC">
              <w:rPr>
                <w:noProof/>
                <w:webHidden/>
              </w:rPr>
              <w:t>17</w:t>
            </w:r>
            <w:r w:rsidR="00340ABC">
              <w:rPr>
                <w:noProof/>
                <w:webHidden/>
              </w:rPr>
              <w:fldChar w:fldCharType="end"/>
            </w:r>
          </w:hyperlink>
        </w:p>
        <w:p w14:paraId="6E17B785" w14:textId="0230F27F" w:rsidR="00340ABC" w:rsidRDefault="00CF3D88">
          <w:pPr>
            <w:pStyle w:val="TOC2"/>
            <w:tabs>
              <w:tab w:val="right" w:leader="dot" w:pos="9016"/>
            </w:tabs>
            <w:rPr>
              <w:noProof/>
            </w:rPr>
          </w:pPr>
          <w:hyperlink w:anchor="_Toc85128366" w:history="1">
            <w:r w:rsidR="00340ABC" w:rsidRPr="00A41815">
              <w:rPr>
                <w:rStyle w:val="Hyperlink"/>
                <w:noProof/>
              </w:rPr>
              <w:t>char_vector_vector.c</w:t>
            </w:r>
            <w:r w:rsidR="00340ABC">
              <w:rPr>
                <w:noProof/>
                <w:webHidden/>
              </w:rPr>
              <w:tab/>
            </w:r>
            <w:r w:rsidR="00340ABC">
              <w:rPr>
                <w:noProof/>
                <w:webHidden/>
              </w:rPr>
              <w:fldChar w:fldCharType="begin"/>
            </w:r>
            <w:r w:rsidR="00340ABC">
              <w:rPr>
                <w:noProof/>
                <w:webHidden/>
              </w:rPr>
              <w:instrText xml:space="preserve"> PAGEREF _Toc85128366 \h </w:instrText>
            </w:r>
            <w:r w:rsidR="00340ABC">
              <w:rPr>
                <w:noProof/>
                <w:webHidden/>
              </w:rPr>
            </w:r>
            <w:r w:rsidR="00340ABC">
              <w:rPr>
                <w:noProof/>
                <w:webHidden/>
              </w:rPr>
              <w:fldChar w:fldCharType="separate"/>
            </w:r>
            <w:r w:rsidR="00340ABC">
              <w:rPr>
                <w:noProof/>
                <w:webHidden/>
              </w:rPr>
              <w:t>18</w:t>
            </w:r>
            <w:r w:rsidR="00340ABC">
              <w:rPr>
                <w:noProof/>
                <w:webHidden/>
              </w:rPr>
              <w:fldChar w:fldCharType="end"/>
            </w:r>
          </w:hyperlink>
        </w:p>
        <w:p w14:paraId="1EE860C1" w14:textId="127E39E4" w:rsidR="00340ABC" w:rsidRDefault="00CF3D88">
          <w:pPr>
            <w:pStyle w:val="TOC2"/>
            <w:tabs>
              <w:tab w:val="right" w:leader="dot" w:pos="9016"/>
            </w:tabs>
            <w:rPr>
              <w:noProof/>
            </w:rPr>
          </w:pPr>
          <w:hyperlink w:anchor="_Toc85128367" w:history="1">
            <w:r w:rsidR="00340ABC" w:rsidRPr="00A41815">
              <w:rPr>
                <w:rStyle w:val="Hyperlink"/>
                <w:noProof/>
              </w:rPr>
              <w:t>command.h</w:t>
            </w:r>
            <w:r w:rsidR="00340ABC">
              <w:rPr>
                <w:noProof/>
                <w:webHidden/>
              </w:rPr>
              <w:tab/>
            </w:r>
            <w:r w:rsidR="00340ABC">
              <w:rPr>
                <w:noProof/>
                <w:webHidden/>
              </w:rPr>
              <w:fldChar w:fldCharType="begin"/>
            </w:r>
            <w:r w:rsidR="00340ABC">
              <w:rPr>
                <w:noProof/>
                <w:webHidden/>
              </w:rPr>
              <w:instrText xml:space="preserve"> PAGEREF _Toc85128367 \h </w:instrText>
            </w:r>
            <w:r w:rsidR="00340ABC">
              <w:rPr>
                <w:noProof/>
                <w:webHidden/>
              </w:rPr>
            </w:r>
            <w:r w:rsidR="00340ABC">
              <w:rPr>
                <w:noProof/>
                <w:webHidden/>
              </w:rPr>
              <w:fldChar w:fldCharType="separate"/>
            </w:r>
            <w:r w:rsidR="00340ABC">
              <w:rPr>
                <w:noProof/>
                <w:webHidden/>
              </w:rPr>
              <w:t>20</w:t>
            </w:r>
            <w:r w:rsidR="00340ABC">
              <w:rPr>
                <w:noProof/>
                <w:webHidden/>
              </w:rPr>
              <w:fldChar w:fldCharType="end"/>
            </w:r>
          </w:hyperlink>
        </w:p>
        <w:p w14:paraId="53D49445" w14:textId="4D3878FE" w:rsidR="00340ABC" w:rsidRDefault="00CF3D88">
          <w:pPr>
            <w:pStyle w:val="TOC2"/>
            <w:tabs>
              <w:tab w:val="right" w:leader="dot" w:pos="9016"/>
            </w:tabs>
            <w:rPr>
              <w:noProof/>
            </w:rPr>
          </w:pPr>
          <w:hyperlink w:anchor="_Toc85128368" w:history="1">
            <w:r w:rsidR="00340ABC" w:rsidRPr="00A41815">
              <w:rPr>
                <w:rStyle w:val="Hyperlink"/>
                <w:noProof/>
              </w:rPr>
              <w:t>command.c</w:t>
            </w:r>
            <w:r w:rsidR="00340ABC">
              <w:rPr>
                <w:noProof/>
                <w:webHidden/>
              </w:rPr>
              <w:tab/>
            </w:r>
            <w:r w:rsidR="00340ABC">
              <w:rPr>
                <w:noProof/>
                <w:webHidden/>
              </w:rPr>
              <w:fldChar w:fldCharType="begin"/>
            </w:r>
            <w:r w:rsidR="00340ABC">
              <w:rPr>
                <w:noProof/>
                <w:webHidden/>
              </w:rPr>
              <w:instrText xml:space="preserve"> PAGEREF _Toc85128368 \h </w:instrText>
            </w:r>
            <w:r w:rsidR="00340ABC">
              <w:rPr>
                <w:noProof/>
                <w:webHidden/>
              </w:rPr>
            </w:r>
            <w:r w:rsidR="00340ABC">
              <w:rPr>
                <w:noProof/>
                <w:webHidden/>
              </w:rPr>
              <w:fldChar w:fldCharType="separate"/>
            </w:r>
            <w:r w:rsidR="00340ABC">
              <w:rPr>
                <w:noProof/>
                <w:webHidden/>
              </w:rPr>
              <w:t>21</w:t>
            </w:r>
            <w:r w:rsidR="00340ABC">
              <w:rPr>
                <w:noProof/>
                <w:webHidden/>
              </w:rPr>
              <w:fldChar w:fldCharType="end"/>
            </w:r>
          </w:hyperlink>
        </w:p>
        <w:p w14:paraId="1D48F1D6" w14:textId="711E5349" w:rsidR="00340ABC" w:rsidRDefault="00CF3D88">
          <w:pPr>
            <w:pStyle w:val="TOC2"/>
            <w:tabs>
              <w:tab w:val="right" w:leader="dot" w:pos="9016"/>
            </w:tabs>
            <w:rPr>
              <w:noProof/>
            </w:rPr>
          </w:pPr>
          <w:hyperlink w:anchor="_Toc85128369" w:history="1">
            <w:r w:rsidR="00340ABC" w:rsidRPr="00A41815">
              <w:rPr>
                <w:rStyle w:val="Hyperlink"/>
                <w:noProof/>
              </w:rPr>
              <w:t>fileIORedirect.h</w:t>
            </w:r>
            <w:r w:rsidR="00340ABC">
              <w:rPr>
                <w:noProof/>
                <w:webHidden/>
              </w:rPr>
              <w:tab/>
            </w:r>
            <w:r w:rsidR="00340ABC">
              <w:rPr>
                <w:noProof/>
                <w:webHidden/>
              </w:rPr>
              <w:fldChar w:fldCharType="begin"/>
            </w:r>
            <w:r w:rsidR="00340ABC">
              <w:rPr>
                <w:noProof/>
                <w:webHidden/>
              </w:rPr>
              <w:instrText xml:space="preserve"> PAGEREF _Toc85128369 \h </w:instrText>
            </w:r>
            <w:r w:rsidR="00340ABC">
              <w:rPr>
                <w:noProof/>
                <w:webHidden/>
              </w:rPr>
            </w:r>
            <w:r w:rsidR="00340ABC">
              <w:rPr>
                <w:noProof/>
                <w:webHidden/>
              </w:rPr>
              <w:fldChar w:fldCharType="separate"/>
            </w:r>
            <w:r w:rsidR="00340ABC">
              <w:rPr>
                <w:noProof/>
                <w:webHidden/>
              </w:rPr>
              <w:t>23</w:t>
            </w:r>
            <w:r w:rsidR="00340ABC">
              <w:rPr>
                <w:noProof/>
                <w:webHidden/>
              </w:rPr>
              <w:fldChar w:fldCharType="end"/>
            </w:r>
          </w:hyperlink>
        </w:p>
        <w:p w14:paraId="12725F42" w14:textId="0D234CFC" w:rsidR="00340ABC" w:rsidRDefault="00CF3D88">
          <w:pPr>
            <w:pStyle w:val="TOC2"/>
            <w:tabs>
              <w:tab w:val="right" w:leader="dot" w:pos="9016"/>
            </w:tabs>
            <w:rPr>
              <w:noProof/>
            </w:rPr>
          </w:pPr>
          <w:hyperlink w:anchor="_Toc85128370" w:history="1">
            <w:r w:rsidR="00340ABC" w:rsidRPr="00A41815">
              <w:rPr>
                <w:rStyle w:val="Hyperlink"/>
                <w:noProof/>
              </w:rPr>
              <w:t>fileIORedirect.c</w:t>
            </w:r>
            <w:r w:rsidR="00340ABC">
              <w:rPr>
                <w:noProof/>
                <w:webHidden/>
              </w:rPr>
              <w:tab/>
            </w:r>
            <w:r w:rsidR="00340ABC">
              <w:rPr>
                <w:noProof/>
                <w:webHidden/>
              </w:rPr>
              <w:fldChar w:fldCharType="begin"/>
            </w:r>
            <w:r w:rsidR="00340ABC">
              <w:rPr>
                <w:noProof/>
                <w:webHidden/>
              </w:rPr>
              <w:instrText xml:space="preserve"> PAGEREF _Toc85128370 \h </w:instrText>
            </w:r>
            <w:r w:rsidR="00340ABC">
              <w:rPr>
                <w:noProof/>
                <w:webHidden/>
              </w:rPr>
            </w:r>
            <w:r w:rsidR="00340ABC">
              <w:rPr>
                <w:noProof/>
                <w:webHidden/>
              </w:rPr>
              <w:fldChar w:fldCharType="separate"/>
            </w:r>
            <w:r w:rsidR="00340ABC">
              <w:rPr>
                <w:noProof/>
                <w:webHidden/>
              </w:rPr>
              <w:t>24</w:t>
            </w:r>
            <w:r w:rsidR="00340ABC">
              <w:rPr>
                <w:noProof/>
                <w:webHidden/>
              </w:rPr>
              <w:fldChar w:fldCharType="end"/>
            </w:r>
          </w:hyperlink>
        </w:p>
        <w:p w14:paraId="48BD2983" w14:textId="2A90D22E" w:rsidR="00340ABC" w:rsidRDefault="00CF3D88">
          <w:pPr>
            <w:pStyle w:val="TOC2"/>
            <w:tabs>
              <w:tab w:val="right" w:leader="dot" w:pos="9016"/>
            </w:tabs>
            <w:rPr>
              <w:noProof/>
            </w:rPr>
          </w:pPr>
          <w:hyperlink w:anchor="_Toc85128371" w:history="1">
            <w:r w:rsidR="00340ABC" w:rsidRPr="00A41815">
              <w:rPr>
                <w:rStyle w:val="Hyperlink"/>
                <w:noProof/>
              </w:rPr>
              <w:t>get_line.h</w:t>
            </w:r>
            <w:r w:rsidR="00340ABC">
              <w:rPr>
                <w:noProof/>
                <w:webHidden/>
              </w:rPr>
              <w:tab/>
            </w:r>
            <w:r w:rsidR="00340ABC">
              <w:rPr>
                <w:noProof/>
                <w:webHidden/>
              </w:rPr>
              <w:fldChar w:fldCharType="begin"/>
            </w:r>
            <w:r w:rsidR="00340ABC">
              <w:rPr>
                <w:noProof/>
                <w:webHidden/>
              </w:rPr>
              <w:instrText xml:space="preserve"> PAGEREF _Toc85128371 \h </w:instrText>
            </w:r>
            <w:r w:rsidR="00340ABC">
              <w:rPr>
                <w:noProof/>
                <w:webHidden/>
              </w:rPr>
            </w:r>
            <w:r w:rsidR="00340ABC">
              <w:rPr>
                <w:noProof/>
                <w:webHidden/>
              </w:rPr>
              <w:fldChar w:fldCharType="separate"/>
            </w:r>
            <w:r w:rsidR="00340ABC">
              <w:rPr>
                <w:noProof/>
                <w:webHidden/>
              </w:rPr>
              <w:t>25</w:t>
            </w:r>
            <w:r w:rsidR="00340ABC">
              <w:rPr>
                <w:noProof/>
                <w:webHidden/>
              </w:rPr>
              <w:fldChar w:fldCharType="end"/>
            </w:r>
          </w:hyperlink>
        </w:p>
        <w:p w14:paraId="1BEE6BD2" w14:textId="72426907" w:rsidR="00340ABC" w:rsidRDefault="00CF3D88">
          <w:pPr>
            <w:pStyle w:val="TOC2"/>
            <w:tabs>
              <w:tab w:val="right" w:leader="dot" w:pos="9016"/>
            </w:tabs>
            <w:rPr>
              <w:noProof/>
            </w:rPr>
          </w:pPr>
          <w:hyperlink w:anchor="_Toc85128372" w:history="1">
            <w:r w:rsidR="00340ABC" w:rsidRPr="00A41815">
              <w:rPr>
                <w:rStyle w:val="Hyperlink"/>
                <w:noProof/>
              </w:rPr>
              <w:t>get_line.c</w:t>
            </w:r>
            <w:r w:rsidR="00340ABC">
              <w:rPr>
                <w:noProof/>
                <w:webHidden/>
              </w:rPr>
              <w:tab/>
            </w:r>
            <w:r w:rsidR="00340ABC">
              <w:rPr>
                <w:noProof/>
                <w:webHidden/>
              </w:rPr>
              <w:fldChar w:fldCharType="begin"/>
            </w:r>
            <w:r w:rsidR="00340ABC">
              <w:rPr>
                <w:noProof/>
                <w:webHidden/>
              </w:rPr>
              <w:instrText xml:space="preserve"> PAGEREF _Toc85128372 \h </w:instrText>
            </w:r>
            <w:r w:rsidR="00340ABC">
              <w:rPr>
                <w:noProof/>
                <w:webHidden/>
              </w:rPr>
            </w:r>
            <w:r w:rsidR="00340ABC">
              <w:rPr>
                <w:noProof/>
                <w:webHidden/>
              </w:rPr>
              <w:fldChar w:fldCharType="separate"/>
            </w:r>
            <w:r w:rsidR="00340ABC">
              <w:rPr>
                <w:noProof/>
                <w:webHidden/>
              </w:rPr>
              <w:t>25</w:t>
            </w:r>
            <w:r w:rsidR="00340ABC">
              <w:rPr>
                <w:noProof/>
                <w:webHidden/>
              </w:rPr>
              <w:fldChar w:fldCharType="end"/>
            </w:r>
          </w:hyperlink>
        </w:p>
        <w:p w14:paraId="24AB19FA" w14:textId="4A5E31B3" w:rsidR="00340ABC" w:rsidRDefault="00CF3D88">
          <w:pPr>
            <w:pStyle w:val="TOC2"/>
            <w:tabs>
              <w:tab w:val="right" w:leader="dot" w:pos="9016"/>
            </w:tabs>
            <w:rPr>
              <w:noProof/>
            </w:rPr>
          </w:pPr>
          <w:hyperlink w:anchor="_Toc85128373" w:history="1">
            <w:r w:rsidR="00340ABC" w:rsidRPr="00A41815">
              <w:rPr>
                <w:rStyle w:val="Hyperlink"/>
                <w:noProof/>
              </w:rPr>
              <w:t>job.h</w:t>
            </w:r>
            <w:r w:rsidR="00340ABC">
              <w:rPr>
                <w:noProof/>
                <w:webHidden/>
              </w:rPr>
              <w:tab/>
            </w:r>
            <w:r w:rsidR="00340ABC">
              <w:rPr>
                <w:noProof/>
                <w:webHidden/>
              </w:rPr>
              <w:fldChar w:fldCharType="begin"/>
            </w:r>
            <w:r w:rsidR="00340ABC">
              <w:rPr>
                <w:noProof/>
                <w:webHidden/>
              </w:rPr>
              <w:instrText xml:space="preserve"> PAGEREF _Toc85128373 \h </w:instrText>
            </w:r>
            <w:r w:rsidR="00340ABC">
              <w:rPr>
                <w:noProof/>
                <w:webHidden/>
              </w:rPr>
            </w:r>
            <w:r w:rsidR="00340ABC">
              <w:rPr>
                <w:noProof/>
                <w:webHidden/>
              </w:rPr>
              <w:fldChar w:fldCharType="separate"/>
            </w:r>
            <w:r w:rsidR="00340ABC">
              <w:rPr>
                <w:noProof/>
                <w:webHidden/>
              </w:rPr>
              <w:t>25</w:t>
            </w:r>
            <w:r w:rsidR="00340ABC">
              <w:rPr>
                <w:noProof/>
                <w:webHidden/>
              </w:rPr>
              <w:fldChar w:fldCharType="end"/>
            </w:r>
          </w:hyperlink>
        </w:p>
        <w:p w14:paraId="5310589F" w14:textId="78752EE5" w:rsidR="00340ABC" w:rsidRDefault="00CF3D88">
          <w:pPr>
            <w:pStyle w:val="TOC2"/>
            <w:tabs>
              <w:tab w:val="right" w:leader="dot" w:pos="9016"/>
            </w:tabs>
            <w:rPr>
              <w:noProof/>
            </w:rPr>
          </w:pPr>
          <w:hyperlink w:anchor="_Toc85128374" w:history="1">
            <w:r w:rsidR="00340ABC" w:rsidRPr="00A41815">
              <w:rPr>
                <w:rStyle w:val="Hyperlink"/>
                <w:noProof/>
              </w:rPr>
              <w:t>job.c</w:t>
            </w:r>
            <w:r w:rsidR="00340ABC">
              <w:rPr>
                <w:noProof/>
                <w:webHidden/>
              </w:rPr>
              <w:tab/>
            </w:r>
            <w:r w:rsidR="00340ABC">
              <w:rPr>
                <w:noProof/>
                <w:webHidden/>
              </w:rPr>
              <w:fldChar w:fldCharType="begin"/>
            </w:r>
            <w:r w:rsidR="00340ABC">
              <w:rPr>
                <w:noProof/>
                <w:webHidden/>
              </w:rPr>
              <w:instrText xml:space="preserve"> PAGEREF _Toc85128374 \h </w:instrText>
            </w:r>
            <w:r w:rsidR="00340ABC">
              <w:rPr>
                <w:noProof/>
                <w:webHidden/>
              </w:rPr>
            </w:r>
            <w:r w:rsidR="00340ABC">
              <w:rPr>
                <w:noProof/>
                <w:webHidden/>
              </w:rPr>
              <w:fldChar w:fldCharType="separate"/>
            </w:r>
            <w:r w:rsidR="00340ABC">
              <w:rPr>
                <w:noProof/>
                <w:webHidden/>
              </w:rPr>
              <w:t>27</w:t>
            </w:r>
            <w:r w:rsidR="00340ABC">
              <w:rPr>
                <w:noProof/>
                <w:webHidden/>
              </w:rPr>
              <w:fldChar w:fldCharType="end"/>
            </w:r>
          </w:hyperlink>
        </w:p>
        <w:p w14:paraId="3524AC92" w14:textId="54E07065" w:rsidR="00340ABC" w:rsidRDefault="00CF3D88">
          <w:pPr>
            <w:pStyle w:val="TOC2"/>
            <w:tabs>
              <w:tab w:val="right" w:leader="dot" w:pos="9016"/>
            </w:tabs>
            <w:rPr>
              <w:noProof/>
            </w:rPr>
          </w:pPr>
          <w:hyperlink w:anchor="_Toc85128375" w:history="1">
            <w:r w:rsidR="00340ABC" w:rsidRPr="00A41815">
              <w:rPr>
                <w:rStyle w:val="Hyperlink"/>
                <w:noProof/>
              </w:rPr>
              <w:t>job_vector.h</w:t>
            </w:r>
            <w:r w:rsidR="00340ABC">
              <w:rPr>
                <w:noProof/>
                <w:webHidden/>
              </w:rPr>
              <w:tab/>
            </w:r>
            <w:r w:rsidR="00340ABC">
              <w:rPr>
                <w:noProof/>
                <w:webHidden/>
              </w:rPr>
              <w:fldChar w:fldCharType="begin"/>
            </w:r>
            <w:r w:rsidR="00340ABC">
              <w:rPr>
                <w:noProof/>
                <w:webHidden/>
              </w:rPr>
              <w:instrText xml:space="preserve"> PAGEREF _Toc85128375 \h </w:instrText>
            </w:r>
            <w:r w:rsidR="00340ABC">
              <w:rPr>
                <w:noProof/>
                <w:webHidden/>
              </w:rPr>
            </w:r>
            <w:r w:rsidR="00340ABC">
              <w:rPr>
                <w:noProof/>
                <w:webHidden/>
              </w:rPr>
              <w:fldChar w:fldCharType="separate"/>
            </w:r>
            <w:r w:rsidR="00340ABC">
              <w:rPr>
                <w:noProof/>
                <w:webHidden/>
              </w:rPr>
              <w:t>29</w:t>
            </w:r>
            <w:r w:rsidR="00340ABC">
              <w:rPr>
                <w:noProof/>
                <w:webHidden/>
              </w:rPr>
              <w:fldChar w:fldCharType="end"/>
            </w:r>
          </w:hyperlink>
        </w:p>
        <w:p w14:paraId="5AFD2A97" w14:textId="038A49F8" w:rsidR="00340ABC" w:rsidRDefault="00CF3D88">
          <w:pPr>
            <w:pStyle w:val="TOC2"/>
            <w:tabs>
              <w:tab w:val="right" w:leader="dot" w:pos="9016"/>
            </w:tabs>
            <w:rPr>
              <w:noProof/>
            </w:rPr>
          </w:pPr>
          <w:hyperlink w:anchor="_Toc85128376" w:history="1">
            <w:r w:rsidR="00340ABC" w:rsidRPr="00A41815">
              <w:rPr>
                <w:rStyle w:val="Hyperlink"/>
                <w:noProof/>
              </w:rPr>
              <w:t>job_vector.c</w:t>
            </w:r>
            <w:r w:rsidR="00340ABC">
              <w:rPr>
                <w:noProof/>
                <w:webHidden/>
              </w:rPr>
              <w:tab/>
            </w:r>
            <w:r w:rsidR="00340ABC">
              <w:rPr>
                <w:noProof/>
                <w:webHidden/>
              </w:rPr>
              <w:fldChar w:fldCharType="begin"/>
            </w:r>
            <w:r w:rsidR="00340ABC">
              <w:rPr>
                <w:noProof/>
                <w:webHidden/>
              </w:rPr>
              <w:instrText xml:space="preserve"> PAGEREF _Toc85128376 \h </w:instrText>
            </w:r>
            <w:r w:rsidR="00340ABC">
              <w:rPr>
                <w:noProof/>
                <w:webHidden/>
              </w:rPr>
            </w:r>
            <w:r w:rsidR="00340ABC">
              <w:rPr>
                <w:noProof/>
                <w:webHidden/>
              </w:rPr>
              <w:fldChar w:fldCharType="separate"/>
            </w:r>
            <w:r w:rsidR="00340ABC">
              <w:rPr>
                <w:noProof/>
                <w:webHidden/>
              </w:rPr>
              <w:t>31</w:t>
            </w:r>
            <w:r w:rsidR="00340ABC">
              <w:rPr>
                <w:noProof/>
                <w:webHidden/>
              </w:rPr>
              <w:fldChar w:fldCharType="end"/>
            </w:r>
          </w:hyperlink>
        </w:p>
        <w:p w14:paraId="3D57BC9F" w14:textId="7F016DAA" w:rsidR="00340ABC" w:rsidRDefault="00CF3D88">
          <w:pPr>
            <w:pStyle w:val="TOC2"/>
            <w:tabs>
              <w:tab w:val="right" w:leader="dot" w:pos="9016"/>
            </w:tabs>
            <w:rPr>
              <w:noProof/>
            </w:rPr>
          </w:pPr>
          <w:hyperlink w:anchor="_Toc85128377" w:history="1">
            <w:r w:rsidR="00340ABC" w:rsidRPr="00A41815">
              <w:rPr>
                <w:rStyle w:val="Hyperlink"/>
                <w:noProof/>
              </w:rPr>
              <w:t>main.c</w:t>
            </w:r>
            <w:r w:rsidR="00340ABC">
              <w:rPr>
                <w:noProof/>
                <w:webHidden/>
              </w:rPr>
              <w:tab/>
            </w:r>
            <w:r w:rsidR="00340ABC">
              <w:rPr>
                <w:noProof/>
                <w:webHidden/>
              </w:rPr>
              <w:fldChar w:fldCharType="begin"/>
            </w:r>
            <w:r w:rsidR="00340ABC">
              <w:rPr>
                <w:noProof/>
                <w:webHidden/>
              </w:rPr>
              <w:instrText xml:space="preserve"> PAGEREF _Toc85128377 \h </w:instrText>
            </w:r>
            <w:r w:rsidR="00340ABC">
              <w:rPr>
                <w:noProof/>
                <w:webHidden/>
              </w:rPr>
            </w:r>
            <w:r w:rsidR="00340ABC">
              <w:rPr>
                <w:noProof/>
                <w:webHidden/>
              </w:rPr>
              <w:fldChar w:fldCharType="separate"/>
            </w:r>
            <w:r w:rsidR="00340ABC">
              <w:rPr>
                <w:noProof/>
                <w:webHidden/>
              </w:rPr>
              <w:t>33</w:t>
            </w:r>
            <w:r w:rsidR="00340ABC">
              <w:rPr>
                <w:noProof/>
                <w:webHidden/>
              </w:rPr>
              <w:fldChar w:fldCharType="end"/>
            </w:r>
          </w:hyperlink>
        </w:p>
        <w:p w14:paraId="69EBEA77" w14:textId="74406724" w:rsidR="00340ABC" w:rsidRDefault="00CF3D88">
          <w:pPr>
            <w:pStyle w:val="TOC2"/>
            <w:tabs>
              <w:tab w:val="right" w:leader="dot" w:pos="9016"/>
            </w:tabs>
            <w:rPr>
              <w:noProof/>
            </w:rPr>
          </w:pPr>
          <w:hyperlink w:anchor="_Toc85128378" w:history="1">
            <w:r w:rsidR="00340ABC" w:rsidRPr="00A41815">
              <w:rPr>
                <w:rStyle w:val="Hyperlink"/>
                <w:noProof/>
              </w:rPr>
              <w:t>PWDFuncs.h</w:t>
            </w:r>
            <w:r w:rsidR="00340ABC">
              <w:rPr>
                <w:noProof/>
                <w:webHidden/>
              </w:rPr>
              <w:tab/>
            </w:r>
            <w:r w:rsidR="00340ABC">
              <w:rPr>
                <w:noProof/>
                <w:webHidden/>
              </w:rPr>
              <w:fldChar w:fldCharType="begin"/>
            </w:r>
            <w:r w:rsidR="00340ABC">
              <w:rPr>
                <w:noProof/>
                <w:webHidden/>
              </w:rPr>
              <w:instrText xml:space="preserve"> PAGEREF _Toc85128378 \h </w:instrText>
            </w:r>
            <w:r w:rsidR="00340ABC">
              <w:rPr>
                <w:noProof/>
                <w:webHidden/>
              </w:rPr>
            </w:r>
            <w:r w:rsidR="00340ABC">
              <w:rPr>
                <w:noProof/>
                <w:webHidden/>
              </w:rPr>
              <w:fldChar w:fldCharType="separate"/>
            </w:r>
            <w:r w:rsidR="00340ABC">
              <w:rPr>
                <w:noProof/>
                <w:webHidden/>
              </w:rPr>
              <w:t>33</w:t>
            </w:r>
            <w:r w:rsidR="00340ABC">
              <w:rPr>
                <w:noProof/>
                <w:webHidden/>
              </w:rPr>
              <w:fldChar w:fldCharType="end"/>
            </w:r>
          </w:hyperlink>
        </w:p>
        <w:p w14:paraId="1A8EB4BE" w14:textId="0DF6ADBA" w:rsidR="00340ABC" w:rsidRDefault="00CF3D88">
          <w:pPr>
            <w:pStyle w:val="TOC2"/>
            <w:tabs>
              <w:tab w:val="right" w:leader="dot" w:pos="9016"/>
            </w:tabs>
            <w:rPr>
              <w:noProof/>
            </w:rPr>
          </w:pPr>
          <w:hyperlink w:anchor="_Toc85128379" w:history="1">
            <w:r w:rsidR="00340ABC" w:rsidRPr="00A41815">
              <w:rPr>
                <w:rStyle w:val="Hyperlink"/>
                <w:noProof/>
              </w:rPr>
              <w:t>PWDFuncs.c</w:t>
            </w:r>
            <w:r w:rsidR="00340ABC">
              <w:rPr>
                <w:noProof/>
                <w:webHidden/>
              </w:rPr>
              <w:tab/>
            </w:r>
            <w:r w:rsidR="00340ABC">
              <w:rPr>
                <w:noProof/>
                <w:webHidden/>
              </w:rPr>
              <w:fldChar w:fldCharType="begin"/>
            </w:r>
            <w:r w:rsidR="00340ABC">
              <w:rPr>
                <w:noProof/>
                <w:webHidden/>
              </w:rPr>
              <w:instrText xml:space="preserve"> PAGEREF _Toc85128379 \h </w:instrText>
            </w:r>
            <w:r w:rsidR="00340ABC">
              <w:rPr>
                <w:noProof/>
                <w:webHidden/>
              </w:rPr>
            </w:r>
            <w:r w:rsidR="00340ABC">
              <w:rPr>
                <w:noProof/>
                <w:webHidden/>
              </w:rPr>
              <w:fldChar w:fldCharType="separate"/>
            </w:r>
            <w:r w:rsidR="00340ABC">
              <w:rPr>
                <w:noProof/>
                <w:webHidden/>
              </w:rPr>
              <w:t>34</w:t>
            </w:r>
            <w:r w:rsidR="00340ABC">
              <w:rPr>
                <w:noProof/>
                <w:webHidden/>
              </w:rPr>
              <w:fldChar w:fldCharType="end"/>
            </w:r>
          </w:hyperlink>
        </w:p>
        <w:p w14:paraId="6FB8AADF" w14:textId="127E5FFC" w:rsidR="00340ABC" w:rsidRDefault="00CF3D88">
          <w:pPr>
            <w:pStyle w:val="TOC2"/>
            <w:tabs>
              <w:tab w:val="right" w:leader="dot" w:pos="9016"/>
            </w:tabs>
            <w:rPr>
              <w:noProof/>
            </w:rPr>
          </w:pPr>
          <w:hyperlink w:anchor="_Toc85128380" w:history="1">
            <w:r w:rsidR="00340ABC" w:rsidRPr="00A41815">
              <w:rPr>
                <w:rStyle w:val="Hyperlink"/>
                <w:noProof/>
              </w:rPr>
              <w:t>tokenise.h</w:t>
            </w:r>
            <w:r w:rsidR="00340ABC">
              <w:rPr>
                <w:noProof/>
                <w:webHidden/>
              </w:rPr>
              <w:tab/>
            </w:r>
            <w:r w:rsidR="00340ABC">
              <w:rPr>
                <w:noProof/>
                <w:webHidden/>
              </w:rPr>
              <w:fldChar w:fldCharType="begin"/>
            </w:r>
            <w:r w:rsidR="00340ABC">
              <w:rPr>
                <w:noProof/>
                <w:webHidden/>
              </w:rPr>
              <w:instrText xml:space="preserve"> PAGEREF _Toc85128380 \h </w:instrText>
            </w:r>
            <w:r w:rsidR="00340ABC">
              <w:rPr>
                <w:noProof/>
                <w:webHidden/>
              </w:rPr>
            </w:r>
            <w:r w:rsidR="00340ABC">
              <w:rPr>
                <w:noProof/>
                <w:webHidden/>
              </w:rPr>
              <w:fldChar w:fldCharType="separate"/>
            </w:r>
            <w:r w:rsidR="00340ABC">
              <w:rPr>
                <w:noProof/>
                <w:webHidden/>
              </w:rPr>
              <w:t>35</w:t>
            </w:r>
            <w:r w:rsidR="00340ABC">
              <w:rPr>
                <w:noProof/>
                <w:webHidden/>
              </w:rPr>
              <w:fldChar w:fldCharType="end"/>
            </w:r>
          </w:hyperlink>
        </w:p>
        <w:p w14:paraId="1A8022A7" w14:textId="74F70FEF" w:rsidR="00340ABC" w:rsidRDefault="00CF3D88">
          <w:pPr>
            <w:pStyle w:val="TOC2"/>
            <w:tabs>
              <w:tab w:val="right" w:leader="dot" w:pos="9016"/>
            </w:tabs>
            <w:rPr>
              <w:noProof/>
            </w:rPr>
          </w:pPr>
          <w:hyperlink w:anchor="_Toc85128381" w:history="1">
            <w:r w:rsidR="00340ABC" w:rsidRPr="00A41815">
              <w:rPr>
                <w:rStyle w:val="Hyperlink"/>
                <w:noProof/>
              </w:rPr>
              <w:t>tokenise.c</w:t>
            </w:r>
            <w:r w:rsidR="00340ABC">
              <w:rPr>
                <w:noProof/>
                <w:webHidden/>
              </w:rPr>
              <w:tab/>
            </w:r>
            <w:r w:rsidR="00340ABC">
              <w:rPr>
                <w:noProof/>
                <w:webHidden/>
              </w:rPr>
              <w:fldChar w:fldCharType="begin"/>
            </w:r>
            <w:r w:rsidR="00340ABC">
              <w:rPr>
                <w:noProof/>
                <w:webHidden/>
              </w:rPr>
              <w:instrText xml:space="preserve"> PAGEREF _Toc85128381 \h </w:instrText>
            </w:r>
            <w:r w:rsidR="00340ABC">
              <w:rPr>
                <w:noProof/>
                <w:webHidden/>
              </w:rPr>
            </w:r>
            <w:r w:rsidR="00340ABC">
              <w:rPr>
                <w:noProof/>
                <w:webHidden/>
              </w:rPr>
              <w:fldChar w:fldCharType="separate"/>
            </w:r>
            <w:r w:rsidR="00340ABC">
              <w:rPr>
                <w:noProof/>
                <w:webHidden/>
              </w:rPr>
              <w:t>36</w:t>
            </w:r>
            <w:r w:rsidR="00340ABC">
              <w:rPr>
                <w:noProof/>
                <w:webHidden/>
              </w:rPr>
              <w:fldChar w:fldCharType="end"/>
            </w:r>
          </w:hyperlink>
        </w:p>
        <w:p w14:paraId="6B1C6285" w14:textId="5DAA8597" w:rsidR="00C8533B" w:rsidRDefault="00C8533B">
          <w:r>
            <w:rPr>
              <w:b/>
              <w:bCs/>
              <w:noProof/>
            </w:rPr>
            <w:fldChar w:fldCharType="end"/>
          </w:r>
        </w:p>
      </w:sdtContent>
    </w:sdt>
    <w:p w14:paraId="4B2A0A59" w14:textId="113FAE87" w:rsidR="00C8533B" w:rsidRDefault="00C8533B">
      <w:r>
        <w:br w:type="page"/>
      </w:r>
    </w:p>
    <w:p w14:paraId="53172BDC" w14:textId="723A69FE" w:rsidR="00C8533B" w:rsidRDefault="00C8533B" w:rsidP="00C8533B">
      <w:pPr>
        <w:pStyle w:val="Heading1"/>
      </w:pPr>
      <w:bookmarkStart w:id="1" w:name="_Toc85128349"/>
      <w:r>
        <w:lastRenderedPageBreak/>
        <w:t>Project Declaration</w:t>
      </w:r>
      <w:bookmarkEnd w:id="1"/>
    </w:p>
    <w:p w14:paraId="305B45AC" w14:textId="77777777" w:rsidR="006F05D7" w:rsidRPr="006F05D7" w:rsidRDefault="006F05D7" w:rsidP="00434685">
      <w:pPr>
        <w:framePr w:hSpace="180" w:wrap="auto" w:vAnchor="text" w:hAnchor="page" w:x="1076" w:y="1"/>
        <w:tabs>
          <w:tab w:val="center" w:pos="4153"/>
          <w:tab w:val="right" w:pos="8306"/>
          <w:tab w:val="right" w:pos="8505"/>
        </w:tabs>
        <w:spacing w:after="0" w:line="240" w:lineRule="auto"/>
        <w:ind w:left="720" w:right="360"/>
        <w:rPr>
          <w:rFonts w:ascii="Times New Roman" w:eastAsia="Times New Roman" w:hAnsi="Times New Roman" w:cs="Times New Roman"/>
          <w:sz w:val="20"/>
          <w:szCs w:val="20"/>
        </w:rPr>
      </w:pPr>
      <w:r w:rsidRPr="006F05D7">
        <w:rPr>
          <w:rFonts w:ascii="ClassGarmnd BT" w:eastAsia="Times New Roman" w:hAnsi="ClassGarmnd BT" w:cs="Times New Roman"/>
          <w:noProof/>
          <w:sz w:val="20"/>
          <w:szCs w:val="20"/>
        </w:rPr>
        <w:drawing>
          <wp:inline distT="0" distB="0" distL="0" distR="0" wp14:anchorId="22E005D5" wp14:editId="074C892F">
            <wp:extent cx="1828800" cy="476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28800" cy="476250"/>
                    </a:xfrm>
                    <a:prstGeom prst="rect">
                      <a:avLst/>
                    </a:prstGeom>
                    <a:noFill/>
                    <a:ln>
                      <a:noFill/>
                    </a:ln>
                  </pic:spPr>
                </pic:pic>
              </a:graphicData>
            </a:graphic>
          </wp:inline>
        </w:drawing>
      </w:r>
    </w:p>
    <w:p w14:paraId="388C990C" w14:textId="77777777" w:rsidR="006F05D7" w:rsidRPr="006F05D7" w:rsidRDefault="006F05D7" w:rsidP="006F05D7">
      <w:pPr>
        <w:spacing w:after="0" w:line="240" w:lineRule="auto"/>
        <w:ind w:left="-170" w:right="-510"/>
        <w:rPr>
          <w:rFonts w:ascii="Arial" w:eastAsia="Times New Roman" w:hAnsi="Arial" w:cs="Times New Roman"/>
          <w:b/>
          <w:sz w:val="24"/>
          <w:szCs w:val="24"/>
        </w:rPr>
      </w:pPr>
      <w:r w:rsidRPr="006F05D7">
        <w:rPr>
          <w:rFonts w:ascii="Arial" w:eastAsia="Times New Roman" w:hAnsi="Arial" w:cs="Times New Roman"/>
          <w:b/>
          <w:sz w:val="24"/>
          <w:szCs w:val="24"/>
        </w:rPr>
        <w:t xml:space="preserve">Discipline of Information Technology, </w:t>
      </w:r>
    </w:p>
    <w:p w14:paraId="04D838BB" w14:textId="77777777" w:rsidR="006F05D7" w:rsidRPr="006F05D7" w:rsidRDefault="006F05D7" w:rsidP="006F05D7">
      <w:pPr>
        <w:spacing w:after="0" w:line="240" w:lineRule="auto"/>
        <w:ind w:left="-170" w:right="-510"/>
        <w:rPr>
          <w:rFonts w:ascii="Arial" w:eastAsia="Times New Roman" w:hAnsi="Arial" w:cs="Times New Roman"/>
          <w:b/>
          <w:sz w:val="24"/>
          <w:szCs w:val="24"/>
        </w:rPr>
      </w:pPr>
      <w:r w:rsidRPr="006F05D7">
        <w:rPr>
          <w:rFonts w:ascii="Arial" w:eastAsia="Times New Roman" w:hAnsi="Arial" w:cs="Times New Roman"/>
          <w:b/>
          <w:sz w:val="24"/>
          <w:szCs w:val="24"/>
        </w:rPr>
        <w:t>Media and Communications</w:t>
      </w:r>
    </w:p>
    <w:p w14:paraId="76050977" w14:textId="77777777" w:rsidR="006F05D7" w:rsidRPr="006F05D7" w:rsidRDefault="006F05D7" w:rsidP="006F05D7">
      <w:pPr>
        <w:spacing w:after="0" w:line="240" w:lineRule="auto"/>
        <w:ind w:right="-511"/>
        <w:rPr>
          <w:rFonts w:ascii="Arial" w:eastAsia="Times New Roman" w:hAnsi="Arial" w:cs="Times New Roman"/>
          <w:b/>
          <w:sz w:val="21"/>
          <w:szCs w:val="21"/>
        </w:rPr>
      </w:pPr>
      <w:r w:rsidRPr="006F05D7">
        <w:rPr>
          <w:rFonts w:ascii="Arial" w:eastAsia="Times New Roman" w:hAnsi="Arial" w:cs="Times New Roman"/>
          <w:b/>
          <w:sz w:val="18"/>
          <w:szCs w:val="18"/>
        </w:rPr>
        <w:t>College of Arts, Business, Law and Social Sciences</w:t>
      </w:r>
    </w:p>
    <w:p w14:paraId="3A490887" w14:textId="77777777" w:rsidR="006F05D7" w:rsidRPr="006F05D7" w:rsidRDefault="006F05D7" w:rsidP="006F05D7">
      <w:pPr>
        <w:spacing w:after="0" w:line="240" w:lineRule="auto"/>
        <w:rPr>
          <w:rFonts w:ascii="Times New Roman" w:eastAsia="Times New Roman" w:hAnsi="Times New Roman" w:cs="Times New Roman"/>
          <w:sz w:val="28"/>
          <w:szCs w:val="20"/>
        </w:rPr>
      </w:pPr>
    </w:p>
    <w:p w14:paraId="1ED8E4E8" w14:textId="77777777" w:rsidR="006F05D7" w:rsidRPr="006F05D7" w:rsidRDefault="006F05D7" w:rsidP="006F05D7">
      <w:pPr>
        <w:pBdr>
          <w:top w:val="single" w:sz="4" w:space="1" w:color="auto" w:shadow="1"/>
          <w:left w:val="single" w:sz="4" w:space="1" w:color="auto" w:shadow="1"/>
          <w:bottom w:val="single" w:sz="4" w:space="1" w:color="auto" w:shadow="1"/>
          <w:right w:val="single" w:sz="4" w:space="1" w:color="auto" w:shadow="1"/>
        </w:pBdr>
        <w:shd w:val="pct10" w:color="auto" w:fill="auto"/>
        <w:spacing w:after="0" w:line="240" w:lineRule="auto"/>
        <w:jc w:val="center"/>
        <w:rPr>
          <w:rFonts w:ascii="Times New Roman" w:eastAsia="Times New Roman" w:hAnsi="Times New Roman" w:cs="Times New Roman"/>
          <w:b/>
          <w:sz w:val="12"/>
          <w:szCs w:val="20"/>
        </w:rPr>
      </w:pPr>
    </w:p>
    <w:p w14:paraId="01D26529" w14:textId="77777777" w:rsidR="006F05D7" w:rsidRPr="006F05D7" w:rsidRDefault="006F05D7" w:rsidP="006F05D7">
      <w:pPr>
        <w:pBdr>
          <w:top w:val="single" w:sz="4" w:space="1" w:color="auto" w:shadow="1"/>
          <w:left w:val="single" w:sz="4" w:space="1" w:color="auto" w:shadow="1"/>
          <w:bottom w:val="single" w:sz="4" w:space="1" w:color="auto" w:shadow="1"/>
          <w:right w:val="single" w:sz="4" w:space="1" w:color="auto" w:shadow="1"/>
        </w:pBdr>
        <w:shd w:val="pct10" w:color="auto" w:fill="auto"/>
        <w:spacing w:after="0" w:line="240" w:lineRule="auto"/>
        <w:jc w:val="center"/>
        <w:rPr>
          <w:rFonts w:ascii="Times New Roman" w:eastAsia="Times New Roman" w:hAnsi="Times New Roman" w:cs="Times New Roman"/>
          <w:b/>
          <w:sz w:val="32"/>
          <w:szCs w:val="20"/>
        </w:rPr>
      </w:pPr>
      <w:r w:rsidRPr="006F05D7">
        <w:rPr>
          <w:rFonts w:ascii="Times New Roman" w:eastAsia="Times New Roman" w:hAnsi="Times New Roman" w:cs="Times New Roman"/>
          <w:b/>
          <w:sz w:val="32"/>
          <w:szCs w:val="20"/>
        </w:rPr>
        <w:t xml:space="preserve">ICT374 ASSIGNMENT 2 </w:t>
      </w:r>
    </w:p>
    <w:p w14:paraId="7F7F974E" w14:textId="77777777" w:rsidR="006F05D7" w:rsidRPr="006F05D7" w:rsidRDefault="006F05D7" w:rsidP="006F05D7">
      <w:pPr>
        <w:pBdr>
          <w:top w:val="single" w:sz="4" w:space="1" w:color="auto" w:shadow="1"/>
          <w:left w:val="single" w:sz="4" w:space="1" w:color="auto" w:shadow="1"/>
          <w:bottom w:val="single" w:sz="4" w:space="1" w:color="auto" w:shadow="1"/>
          <w:right w:val="single" w:sz="4" w:space="1" w:color="auto" w:shadow="1"/>
        </w:pBdr>
        <w:shd w:val="pct10" w:color="auto" w:fill="auto"/>
        <w:spacing w:after="0" w:line="240" w:lineRule="auto"/>
        <w:jc w:val="center"/>
        <w:rPr>
          <w:rFonts w:ascii="Times New Roman" w:eastAsia="Times New Roman" w:hAnsi="Times New Roman" w:cs="Times New Roman"/>
          <w:b/>
          <w:sz w:val="32"/>
          <w:szCs w:val="20"/>
        </w:rPr>
      </w:pPr>
      <w:r w:rsidRPr="006F05D7">
        <w:rPr>
          <w:rFonts w:ascii="Times New Roman" w:eastAsia="Times New Roman" w:hAnsi="Times New Roman" w:cs="Times New Roman"/>
          <w:b/>
          <w:sz w:val="32"/>
          <w:szCs w:val="20"/>
        </w:rPr>
        <w:t>PROJECT DECLARATION</w:t>
      </w:r>
    </w:p>
    <w:p w14:paraId="5CDC7B21" w14:textId="77777777" w:rsidR="006F05D7" w:rsidRPr="006F05D7" w:rsidRDefault="006F05D7" w:rsidP="006F05D7">
      <w:pPr>
        <w:pBdr>
          <w:top w:val="single" w:sz="4" w:space="1" w:color="auto" w:shadow="1"/>
          <w:left w:val="single" w:sz="4" w:space="1" w:color="auto" w:shadow="1"/>
          <w:bottom w:val="single" w:sz="4" w:space="1" w:color="auto" w:shadow="1"/>
          <w:right w:val="single" w:sz="4" w:space="1" w:color="auto" w:shadow="1"/>
        </w:pBdr>
        <w:shd w:val="pct10" w:color="auto" w:fill="auto"/>
        <w:spacing w:after="0" w:line="240" w:lineRule="auto"/>
        <w:jc w:val="center"/>
        <w:rPr>
          <w:rFonts w:ascii="Times New Roman" w:eastAsia="Times New Roman" w:hAnsi="Times New Roman" w:cs="Times New Roman"/>
          <w:b/>
          <w:sz w:val="12"/>
          <w:szCs w:val="20"/>
        </w:rPr>
      </w:pPr>
    </w:p>
    <w:p w14:paraId="116C9235" w14:textId="77777777" w:rsidR="006F05D7" w:rsidRPr="006F05D7" w:rsidRDefault="006F05D7" w:rsidP="006F05D7">
      <w:pPr>
        <w:tabs>
          <w:tab w:val="left" w:pos="1080"/>
        </w:tabs>
        <w:spacing w:after="0" w:line="240" w:lineRule="auto"/>
        <w:rPr>
          <w:rFonts w:ascii="Times New Roman" w:eastAsia="Times New Roman" w:hAnsi="Times New Roman" w:cs="Times New Roman"/>
          <w:b/>
          <w:sz w:val="20"/>
          <w:szCs w:val="24"/>
        </w:rPr>
      </w:pPr>
    </w:p>
    <w:p w14:paraId="0D31C057" w14:textId="77777777" w:rsidR="006F05D7" w:rsidRPr="006F05D7" w:rsidRDefault="006F05D7" w:rsidP="006F05D7">
      <w:pPr>
        <w:tabs>
          <w:tab w:val="left" w:pos="1080"/>
        </w:tabs>
        <w:spacing w:after="0" w:line="240" w:lineRule="auto"/>
        <w:rPr>
          <w:rFonts w:ascii="Times New Roman" w:eastAsia="Times New Roman" w:hAnsi="Times New Roman" w:cs="Times New Roman"/>
          <w:b/>
          <w:sz w:val="20"/>
          <w:szCs w:val="24"/>
        </w:rPr>
      </w:pPr>
      <w:r w:rsidRPr="006F05D7">
        <w:rPr>
          <w:rFonts w:ascii="Times New Roman" w:eastAsia="Times New Roman" w:hAnsi="Times New Roman" w:cs="Times New Roman"/>
          <w:b/>
          <w:sz w:val="20"/>
          <w:szCs w:val="24"/>
        </w:rPr>
        <w:t>Group Members (full name and student number):</w:t>
      </w:r>
    </w:p>
    <w:p w14:paraId="48AC8F37" w14:textId="77777777" w:rsidR="006F05D7" w:rsidRPr="006F05D7" w:rsidRDefault="006F05D7" w:rsidP="006F05D7">
      <w:pPr>
        <w:tabs>
          <w:tab w:val="left" w:pos="1080"/>
        </w:tabs>
        <w:spacing w:after="0" w:line="240" w:lineRule="auto"/>
        <w:rPr>
          <w:rFonts w:ascii="Times New Roman" w:eastAsia="Times New Roman" w:hAnsi="Times New Roman" w:cs="Times New Roman"/>
          <w:b/>
          <w:sz w:val="20"/>
          <w:szCs w:val="24"/>
        </w:rPr>
      </w:pPr>
    </w:p>
    <w:p w14:paraId="1EFF0102" w14:textId="13CBD076" w:rsidR="006F05D7" w:rsidRPr="006F05D7" w:rsidRDefault="006F05D7" w:rsidP="006F05D7">
      <w:pPr>
        <w:tabs>
          <w:tab w:val="left" w:pos="1080"/>
        </w:tabs>
        <w:spacing w:after="0" w:line="240" w:lineRule="auto"/>
        <w:rPr>
          <w:rFonts w:ascii="Times New Roman" w:eastAsia="Times New Roman" w:hAnsi="Times New Roman" w:cs="Times New Roman"/>
          <w:b/>
          <w:sz w:val="20"/>
          <w:szCs w:val="24"/>
        </w:rPr>
      </w:pPr>
      <w:r w:rsidRPr="006F05D7">
        <w:rPr>
          <w:rFonts w:ascii="Times New Roman" w:eastAsia="Times New Roman" w:hAnsi="Times New Roman" w:cs="Times New Roman"/>
          <w:b/>
          <w:sz w:val="20"/>
          <w:szCs w:val="24"/>
        </w:rPr>
        <w:t>Member 1:</w:t>
      </w:r>
      <w:r>
        <w:rPr>
          <w:rFonts w:ascii="Times New Roman" w:eastAsia="Times New Roman" w:hAnsi="Times New Roman" w:cs="Times New Roman"/>
          <w:sz w:val="20"/>
          <w:szCs w:val="20"/>
        </w:rPr>
        <w:t xml:space="preserve"> Rhys Mader 33705134</w:t>
      </w:r>
    </w:p>
    <w:p w14:paraId="37D65CE7" w14:textId="77777777" w:rsidR="006F05D7" w:rsidRPr="006F05D7" w:rsidRDefault="006F05D7" w:rsidP="006F05D7">
      <w:pPr>
        <w:tabs>
          <w:tab w:val="left" w:pos="1080"/>
        </w:tabs>
        <w:spacing w:after="0" w:line="240" w:lineRule="auto"/>
        <w:rPr>
          <w:rFonts w:ascii="Times New Roman" w:eastAsia="Times New Roman" w:hAnsi="Times New Roman" w:cs="Times New Roman"/>
          <w:b/>
          <w:sz w:val="20"/>
          <w:szCs w:val="20"/>
        </w:rPr>
      </w:pPr>
    </w:p>
    <w:p w14:paraId="35B6E615" w14:textId="01A0BD7A" w:rsidR="006F05D7" w:rsidRPr="006F05D7" w:rsidRDefault="006F05D7" w:rsidP="006F05D7">
      <w:pPr>
        <w:tabs>
          <w:tab w:val="left" w:pos="1080"/>
        </w:tabs>
        <w:spacing w:after="0" w:line="240" w:lineRule="auto"/>
        <w:rPr>
          <w:rFonts w:ascii="Times New Roman" w:eastAsia="Times New Roman" w:hAnsi="Times New Roman" w:cs="Times New Roman"/>
          <w:b/>
          <w:sz w:val="20"/>
          <w:szCs w:val="24"/>
        </w:rPr>
      </w:pPr>
      <w:r w:rsidRPr="006F05D7">
        <w:rPr>
          <w:rFonts w:ascii="Times New Roman" w:eastAsia="Times New Roman" w:hAnsi="Times New Roman" w:cs="Times New Roman"/>
          <w:b/>
          <w:sz w:val="20"/>
          <w:szCs w:val="24"/>
        </w:rPr>
        <w:t>Member 2</w:t>
      </w:r>
      <w:r w:rsidR="003D4837" w:rsidRPr="006F05D7">
        <w:rPr>
          <w:rFonts w:ascii="Times New Roman" w:eastAsia="Times New Roman" w:hAnsi="Times New Roman" w:cs="Times New Roman"/>
          <w:b/>
          <w:sz w:val="20"/>
          <w:szCs w:val="24"/>
        </w:rPr>
        <w:t>:</w:t>
      </w:r>
      <w:r w:rsidR="003D4837">
        <w:rPr>
          <w:rFonts w:ascii="Times New Roman" w:eastAsia="Times New Roman" w:hAnsi="Times New Roman" w:cs="Times New Roman"/>
          <w:b/>
          <w:sz w:val="20"/>
          <w:szCs w:val="24"/>
        </w:rPr>
        <w:t xml:space="preserve"> </w:t>
      </w:r>
      <w:r w:rsidR="003D4837">
        <w:rPr>
          <w:rFonts w:ascii="Times New Roman" w:eastAsia="Times New Roman" w:hAnsi="Times New Roman" w:cs="Times New Roman"/>
          <w:sz w:val="20"/>
          <w:szCs w:val="20"/>
        </w:rPr>
        <w:t>Orlando Molina Santos 33302151</w:t>
      </w:r>
    </w:p>
    <w:p w14:paraId="44A57724" w14:textId="77777777" w:rsidR="006F05D7" w:rsidRPr="006F05D7" w:rsidRDefault="006F05D7" w:rsidP="006F05D7">
      <w:pPr>
        <w:tabs>
          <w:tab w:val="left" w:pos="1080"/>
        </w:tabs>
        <w:spacing w:after="0" w:line="240" w:lineRule="auto"/>
        <w:rPr>
          <w:rFonts w:ascii="Times New Roman" w:eastAsia="Times New Roman" w:hAnsi="Times New Roman" w:cs="Times New Roman"/>
          <w:sz w:val="20"/>
          <w:szCs w:val="24"/>
        </w:rPr>
      </w:pPr>
    </w:p>
    <w:p w14:paraId="1AD86CCF" w14:textId="766EFAE5" w:rsidR="006F05D7" w:rsidRPr="006F05D7" w:rsidRDefault="006F05D7" w:rsidP="006F05D7">
      <w:pPr>
        <w:tabs>
          <w:tab w:val="left" w:pos="108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b/>
          <w:sz w:val="20"/>
          <w:szCs w:val="20"/>
        </w:rPr>
        <w:t>Tutor’s Name:</w:t>
      </w:r>
      <w:r w:rsidRPr="006F05D7">
        <w:rPr>
          <w:rFonts w:ascii="Times New Roman" w:eastAsia="Times New Roman" w:hAnsi="Times New Roman" w:cs="Times New Roman"/>
          <w:sz w:val="20"/>
          <w:szCs w:val="20"/>
        </w:rPr>
        <w:t xml:space="preserve">  Dr Hong </w:t>
      </w:r>
      <w:proofErr w:type="spellStart"/>
      <w:r w:rsidRPr="006F05D7">
        <w:rPr>
          <w:rFonts w:ascii="Times New Roman" w:eastAsia="Times New Roman" w:hAnsi="Times New Roman" w:cs="Times New Roman"/>
          <w:sz w:val="20"/>
          <w:szCs w:val="20"/>
        </w:rPr>
        <w:t>Xie</w:t>
      </w:r>
      <w:proofErr w:type="spellEnd"/>
    </w:p>
    <w:p w14:paraId="7BD2F4AC" w14:textId="77777777" w:rsidR="006F05D7" w:rsidRPr="006F05D7" w:rsidRDefault="006F05D7" w:rsidP="006F05D7">
      <w:pPr>
        <w:spacing w:after="0" w:line="240" w:lineRule="auto"/>
        <w:rPr>
          <w:rFonts w:ascii="Times New Roman" w:eastAsia="Times New Roman" w:hAnsi="Times New Roman" w:cs="Times New Roman"/>
          <w:b/>
          <w:sz w:val="20"/>
          <w:szCs w:val="24"/>
        </w:rPr>
      </w:pPr>
    </w:p>
    <w:p w14:paraId="63A17847" w14:textId="77777777" w:rsidR="000879E2" w:rsidRDefault="000879E2" w:rsidP="006F05D7">
      <w:pPr>
        <w:spacing w:after="0" w:line="240" w:lineRule="auto"/>
        <w:rPr>
          <w:rFonts w:ascii="Times New Roman" w:eastAsia="Times New Roman" w:hAnsi="Times New Roman" w:cs="Times New Roman"/>
          <w:b/>
          <w:sz w:val="20"/>
          <w:szCs w:val="20"/>
        </w:rPr>
        <w:sectPr w:rsidR="000879E2">
          <w:footerReference w:type="default" r:id="rId13"/>
          <w:pgSz w:w="11906" w:h="16838"/>
          <w:pgMar w:top="1440" w:right="1440" w:bottom="1440" w:left="1440" w:header="708" w:footer="708" w:gutter="0"/>
          <w:cols w:space="708"/>
          <w:docGrid w:linePitch="360"/>
        </w:sectPr>
      </w:pPr>
    </w:p>
    <w:p w14:paraId="0E0C527B" w14:textId="612F0361" w:rsidR="000879E2" w:rsidRDefault="006F05D7" w:rsidP="006F05D7">
      <w:pPr>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b/>
          <w:sz w:val="20"/>
          <w:szCs w:val="20"/>
        </w:rPr>
        <w:t xml:space="preserve">Assignment Due Date: </w:t>
      </w:r>
      <w:r w:rsidRPr="00434685">
        <w:rPr>
          <w:rFonts w:ascii="Times New Roman" w:eastAsia="Times New Roman" w:hAnsi="Times New Roman" w:cs="Times New Roman"/>
          <w:bCs/>
          <w:sz w:val="20"/>
          <w:szCs w:val="20"/>
        </w:rPr>
        <w:t>29</w:t>
      </w:r>
      <w:r w:rsidR="000879E2" w:rsidRPr="00434685">
        <w:rPr>
          <w:rFonts w:ascii="Times New Roman" w:eastAsia="Times New Roman" w:hAnsi="Times New Roman" w:cs="Times New Roman"/>
          <w:bCs/>
          <w:sz w:val="20"/>
          <w:szCs w:val="20"/>
        </w:rPr>
        <w:t xml:space="preserve"> October 2021</w:t>
      </w:r>
    </w:p>
    <w:p w14:paraId="67016284" w14:textId="17756765" w:rsidR="006F05D7" w:rsidRPr="002410F6" w:rsidRDefault="006F05D7" w:rsidP="006F05D7">
      <w:pPr>
        <w:spacing w:after="0" w:line="240" w:lineRule="auto"/>
        <w:rPr>
          <w:rFonts w:ascii="Times New Roman" w:eastAsia="Times New Roman" w:hAnsi="Times New Roman" w:cs="Times New Roman"/>
          <w:bCs/>
          <w:sz w:val="20"/>
          <w:szCs w:val="20"/>
        </w:rPr>
      </w:pPr>
      <w:r w:rsidRPr="006F05D7">
        <w:rPr>
          <w:rFonts w:ascii="Times New Roman" w:eastAsia="Times New Roman" w:hAnsi="Times New Roman" w:cs="Times New Roman"/>
          <w:b/>
          <w:sz w:val="20"/>
          <w:szCs w:val="20"/>
        </w:rPr>
        <w:t xml:space="preserve">Date Submitted: </w:t>
      </w:r>
      <w:r w:rsidRPr="00434685">
        <w:rPr>
          <w:rFonts w:ascii="Times New Roman" w:eastAsia="Times New Roman" w:hAnsi="Times New Roman" w:cs="Times New Roman"/>
          <w:bCs/>
          <w:sz w:val="20"/>
          <w:szCs w:val="20"/>
        </w:rPr>
        <w:t>______</w:t>
      </w:r>
      <w:r w:rsidRPr="002410F6">
        <w:rPr>
          <w:rFonts w:ascii="Times New Roman" w:eastAsia="Times New Roman" w:hAnsi="Times New Roman" w:cs="Times New Roman"/>
          <w:bCs/>
          <w:sz w:val="20"/>
          <w:szCs w:val="20"/>
        </w:rPr>
        <w:t>_________________</w:t>
      </w:r>
    </w:p>
    <w:p w14:paraId="69103D33" w14:textId="77777777" w:rsidR="000879E2" w:rsidRDefault="000879E2" w:rsidP="006F05D7">
      <w:pPr>
        <w:spacing w:after="0" w:line="240" w:lineRule="auto"/>
        <w:rPr>
          <w:rFonts w:ascii="Times New Roman" w:eastAsia="Times New Roman" w:hAnsi="Times New Roman" w:cs="Times New Roman"/>
          <w:sz w:val="20"/>
          <w:szCs w:val="20"/>
        </w:rPr>
        <w:sectPr w:rsidR="000879E2" w:rsidSect="00434685">
          <w:type w:val="continuous"/>
          <w:pgSz w:w="11906" w:h="16838"/>
          <w:pgMar w:top="1440" w:right="1440" w:bottom="1440" w:left="1440" w:header="708" w:footer="708" w:gutter="0"/>
          <w:cols w:num="2" w:space="708"/>
          <w:docGrid w:linePitch="360"/>
        </w:sectPr>
      </w:pPr>
    </w:p>
    <w:p w14:paraId="3B2D61DB" w14:textId="4490260B" w:rsidR="006F05D7" w:rsidRPr="006F05D7" w:rsidRDefault="006F05D7" w:rsidP="006F05D7">
      <w:pPr>
        <w:spacing w:after="0" w:line="240" w:lineRule="auto"/>
        <w:rPr>
          <w:rFonts w:ascii="Times New Roman" w:eastAsia="Times New Roman" w:hAnsi="Times New Roman" w:cs="Times New Roman"/>
          <w:sz w:val="20"/>
          <w:szCs w:val="20"/>
        </w:rPr>
      </w:pPr>
    </w:p>
    <w:p w14:paraId="570FEAB8" w14:textId="77777777" w:rsidR="006F05D7" w:rsidRPr="006F05D7" w:rsidRDefault="006F05D7" w:rsidP="006F05D7">
      <w:pPr>
        <w:tabs>
          <w:tab w:val="left" w:pos="1080"/>
        </w:tabs>
        <w:spacing w:after="0" w:line="240" w:lineRule="auto"/>
        <w:rPr>
          <w:rFonts w:ascii="Times New Roman" w:eastAsia="Times New Roman" w:hAnsi="Times New Roman" w:cs="Times New Roman"/>
          <w:b/>
          <w:sz w:val="20"/>
          <w:szCs w:val="20"/>
        </w:rPr>
      </w:pPr>
      <w:r w:rsidRPr="006F05D7">
        <w:rPr>
          <w:rFonts w:ascii="Times New Roman" w:eastAsia="Times New Roman" w:hAnsi="Times New Roman" w:cs="Times New Roman"/>
          <w:b/>
          <w:sz w:val="20"/>
          <w:szCs w:val="20"/>
        </w:rPr>
        <w:t xml:space="preserve">Project Number (please tick):  </w:t>
      </w:r>
    </w:p>
    <w:p w14:paraId="18AC7EB8" w14:textId="2AEFAF86" w:rsidR="006F05D7" w:rsidRPr="006F05D7" w:rsidRDefault="006F05D7" w:rsidP="006F05D7">
      <w:pPr>
        <w:tabs>
          <w:tab w:val="left" w:pos="108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8"/>
          <w:szCs w:val="20"/>
        </w:rPr>
        <w:tab/>
      </w:r>
      <w:r>
        <w:rPr>
          <w:rFonts w:ascii="Times New Roman" w:eastAsia="Times New Roman" w:hAnsi="Times New Roman" w:cs="Times New Roman"/>
          <w:sz w:val="28"/>
          <w:szCs w:val="20"/>
        </w:rPr>
        <w:sym w:font="Wingdings" w:char="F0FC"/>
      </w:r>
      <w:r w:rsidRPr="006F05D7">
        <w:rPr>
          <w:rFonts w:ascii="Times New Roman" w:eastAsia="Times New Roman" w:hAnsi="Times New Roman" w:cs="Times New Roman"/>
          <w:b/>
          <w:sz w:val="20"/>
          <w:szCs w:val="20"/>
        </w:rPr>
        <w:t xml:space="preserve"> </w:t>
      </w:r>
      <w:r w:rsidRPr="006F05D7">
        <w:rPr>
          <w:rFonts w:ascii="Times New Roman" w:eastAsia="Times New Roman" w:hAnsi="Times New Roman" w:cs="Times New Roman"/>
          <w:sz w:val="20"/>
          <w:szCs w:val="20"/>
        </w:rPr>
        <w:t>Project</w:t>
      </w:r>
      <w:r w:rsidRPr="006F05D7">
        <w:rPr>
          <w:rFonts w:ascii="Times New Roman" w:eastAsia="Times New Roman" w:hAnsi="Times New Roman" w:cs="Times New Roman"/>
          <w:b/>
          <w:sz w:val="20"/>
          <w:szCs w:val="20"/>
        </w:rPr>
        <w:t xml:space="preserve"> </w:t>
      </w:r>
      <w:r w:rsidRPr="006F05D7">
        <w:rPr>
          <w:rFonts w:ascii="Times New Roman" w:eastAsia="Times New Roman" w:hAnsi="Times New Roman" w:cs="Times New Roman"/>
          <w:sz w:val="20"/>
          <w:szCs w:val="20"/>
        </w:rPr>
        <w:t>1: A Simple Unix Shell</w:t>
      </w:r>
    </w:p>
    <w:p w14:paraId="2C862592" w14:textId="77777777" w:rsidR="006F05D7" w:rsidRPr="006F05D7" w:rsidRDefault="006F05D7" w:rsidP="006F05D7">
      <w:pPr>
        <w:tabs>
          <w:tab w:val="left" w:pos="108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8"/>
          <w:szCs w:val="20"/>
        </w:rPr>
        <w:tab/>
      </w:r>
      <w:r w:rsidRPr="006F05D7">
        <w:rPr>
          <w:rFonts w:ascii="Times New Roman" w:eastAsia="Times New Roman" w:hAnsi="Times New Roman" w:cs="Times New Roman"/>
          <w:sz w:val="28"/>
          <w:szCs w:val="20"/>
        </w:rPr>
        <w:sym w:font="Wingdings" w:char="F0A8"/>
      </w:r>
      <w:r w:rsidRPr="006F05D7">
        <w:rPr>
          <w:rFonts w:ascii="Times New Roman" w:eastAsia="Times New Roman" w:hAnsi="Times New Roman" w:cs="Times New Roman"/>
          <w:b/>
          <w:sz w:val="36"/>
          <w:szCs w:val="20"/>
        </w:rPr>
        <w:t xml:space="preserve"> </w:t>
      </w:r>
      <w:r w:rsidRPr="006F05D7">
        <w:rPr>
          <w:rFonts w:ascii="Times New Roman" w:eastAsia="Times New Roman" w:hAnsi="Times New Roman" w:cs="Times New Roman"/>
          <w:sz w:val="20"/>
          <w:szCs w:val="20"/>
        </w:rPr>
        <w:t>Project</w:t>
      </w:r>
      <w:r w:rsidRPr="006F05D7">
        <w:rPr>
          <w:rFonts w:ascii="Times New Roman" w:eastAsia="Times New Roman" w:hAnsi="Times New Roman" w:cs="Times New Roman"/>
          <w:b/>
          <w:sz w:val="20"/>
          <w:szCs w:val="20"/>
        </w:rPr>
        <w:t xml:space="preserve"> </w:t>
      </w:r>
      <w:r w:rsidRPr="006F05D7">
        <w:rPr>
          <w:rFonts w:ascii="Times New Roman" w:eastAsia="Times New Roman" w:hAnsi="Times New Roman" w:cs="Times New Roman"/>
          <w:sz w:val="20"/>
          <w:szCs w:val="20"/>
        </w:rPr>
        <w:t xml:space="preserve">2: A Simple File Transfer Protocol </w:t>
      </w:r>
    </w:p>
    <w:p w14:paraId="315C2BE1" w14:textId="77777777" w:rsidR="006F05D7" w:rsidRPr="006F05D7" w:rsidRDefault="006F05D7" w:rsidP="006F05D7">
      <w:pPr>
        <w:tabs>
          <w:tab w:val="left" w:pos="108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8"/>
          <w:szCs w:val="20"/>
        </w:rPr>
        <w:tab/>
      </w:r>
      <w:r w:rsidRPr="006F05D7">
        <w:rPr>
          <w:rFonts w:ascii="Times New Roman" w:eastAsia="Times New Roman" w:hAnsi="Times New Roman" w:cs="Times New Roman"/>
          <w:sz w:val="28"/>
          <w:szCs w:val="20"/>
        </w:rPr>
        <w:sym w:font="Wingdings" w:char="F0A8"/>
      </w:r>
      <w:r w:rsidRPr="006F05D7">
        <w:rPr>
          <w:rFonts w:ascii="Times New Roman" w:eastAsia="Times New Roman" w:hAnsi="Times New Roman" w:cs="Times New Roman"/>
          <w:b/>
          <w:sz w:val="36"/>
          <w:szCs w:val="20"/>
        </w:rPr>
        <w:t xml:space="preserve"> </w:t>
      </w:r>
      <w:r w:rsidRPr="006F05D7">
        <w:rPr>
          <w:rFonts w:ascii="Times New Roman" w:eastAsia="Times New Roman" w:hAnsi="Times New Roman" w:cs="Times New Roman"/>
          <w:sz w:val="20"/>
          <w:szCs w:val="20"/>
        </w:rPr>
        <w:t>Project 3: A Simple HTTP Client and Server</w:t>
      </w:r>
    </w:p>
    <w:p w14:paraId="380C2869" w14:textId="77777777" w:rsidR="006F05D7" w:rsidRPr="006F05D7" w:rsidRDefault="006F05D7" w:rsidP="006F05D7">
      <w:pPr>
        <w:tabs>
          <w:tab w:val="left" w:pos="108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ab/>
      </w:r>
      <w:r w:rsidRPr="006F05D7">
        <w:rPr>
          <w:rFonts w:ascii="Times New Roman" w:eastAsia="Times New Roman" w:hAnsi="Times New Roman" w:cs="Times New Roman"/>
          <w:sz w:val="28"/>
          <w:szCs w:val="20"/>
        </w:rPr>
        <w:sym w:font="Wingdings" w:char="F0A8"/>
      </w:r>
      <w:r w:rsidRPr="006F05D7">
        <w:rPr>
          <w:rFonts w:ascii="Times New Roman" w:eastAsia="Times New Roman" w:hAnsi="Times New Roman" w:cs="Times New Roman"/>
          <w:b/>
          <w:sz w:val="36"/>
          <w:szCs w:val="20"/>
        </w:rPr>
        <w:t xml:space="preserve"> </w:t>
      </w:r>
      <w:r w:rsidRPr="006F05D7">
        <w:rPr>
          <w:rFonts w:ascii="Times New Roman" w:eastAsia="Times New Roman" w:hAnsi="Times New Roman" w:cs="Times New Roman"/>
          <w:sz w:val="20"/>
          <w:szCs w:val="20"/>
        </w:rPr>
        <w:t>Other Project (please specify): __________________________________________</w:t>
      </w:r>
    </w:p>
    <w:p w14:paraId="45771D89" w14:textId="77777777" w:rsidR="006F05D7" w:rsidRPr="006F05D7" w:rsidRDefault="006F05D7" w:rsidP="006F05D7">
      <w:pPr>
        <w:spacing w:after="0" w:line="240" w:lineRule="auto"/>
        <w:rPr>
          <w:rFonts w:ascii="Times New Roman" w:eastAsia="Times New Roman" w:hAnsi="Times New Roman" w:cs="Times New Roman"/>
          <w:sz w:val="20"/>
          <w:szCs w:val="24"/>
        </w:rPr>
      </w:pPr>
    </w:p>
    <w:p w14:paraId="05B4DF00" w14:textId="77777777" w:rsidR="006F05D7" w:rsidRPr="006F05D7" w:rsidRDefault="006F05D7" w:rsidP="006F05D7">
      <w:pPr>
        <w:spacing w:after="0" w:line="240" w:lineRule="auto"/>
        <w:jc w:val="both"/>
        <w:rPr>
          <w:rFonts w:ascii="Times New Roman" w:eastAsia="Times New Roman" w:hAnsi="Times New Roman" w:cs="Times New Roman"/>
          <w:b/>
          <w:sz w:val="20"/>
          <w:szCs w:val="20"/>
        </w:rPr>
      </w:pPr>
      <w:r w:rsidRPr="006F05D7">
        <w:rPr>
          <w:rFonts w:ascii="Times New Roman" w:eastAsia="Times New Roman" w:hAnsi="Times New Roman" w:cs="Times New Roman"/>
          <w:b/>
          <w:sz w:val="20"/>
          <w:szCs w:val="20"/>
        </w:rPr>
        <w:t>Your assignment should meet the following requirements. Please confirm this (by ticking boxes) before submitting your assignment.</w:t>
      </w:r>
    </w:p>
    <w:p w14:paraId="06DBA865" w14:textId="77777777" w:rsidR="006F05D7" w:rsidRPr="006F05D7" w:rsidRDefault="006F05D7" w:rsidP="006F05D7">
      <w:pPr>
        <w:spacing w:after="0" w:line="240" w:lineRule="auto"/>
        <w:rPr>
          <w:rFonts w:ascii="Times New Roman" w:eastAsia="Times New Roman" w:hAnsi="Times New Roman" w:cs="Times New Roman"/>
          <w:sz w:val="20"/>
          <w:szCs w:val="24"/>
        </w:rPr>
      </w:pPr>
    </w:p>
    <w:p w14:paraId="33D7D04E" w14:textId="77777777" w:rsidR="006F05D7" w:rsidRPr="006F05D7" w:rsidRDefault="006F05D7" w:rsidP="006F05D7">
      <w:pPr>
        <w:numPr>
          <w:ilvl w:val="0"/>
          <w:numId w:val="2"/>
        </w:numPr>
        <w:tabs>
          <w:tab w:val="num" w:pos="360"/>
          <w:tab w:val="left" w:pos="54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All details above are completed.</w:t>
      </w:r>
    </w:p>
    <w:p w14:paraId="795F2137" w14:textId="77777777" w:rsidR="006F05D7" w:rsidRPr="006F05D7" w:rsidRDefault="006F05D7" w:rsidP="006F05D7">
      <w:pPr>
        <w:numPr>
          <w:ilvl w:val="0"/>
          <w:numId w:val="2"/>
        </w:numPr>
        <w:tabs>
          <w:tab w:val="num" w:pos="360"/>
          <w:tab w:val="left" w:pos="54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We have read and understood the Documentation Requirements of this assignment</w:t>
      </w:r>
    </w:p>
    <w:p w14:paraId="518A35DD" w14:textId="77777777" w:rsidR="006F05D7" w:rsidRPr="006F05D7" w:rsidRDefault="006F05D7" w:rsidP="006F05D7">
      <w:pPr>
        <w:numPr>
          <w:ilvl w:val="0"/>
          <w:numId w:val="2"/>
        </w:numPr>
        <w:tabs>
          <w:tab w:val="num" w:pos="360"/>
          <w:tab w:val="left" w:pos="540"/>
        </w:tabs>
        <w:spacing w:after="0" w:line="240" w:lineRule="auto"/>
        <w:rPr>
          <w:rFonts w:ascii="Times New Roman" w:eastAsia="Times New Roman" w:hAnsi="Times New Roman" w:cs="Times New Roman"/>
          <w:b/>
          <w:sz w:val="20"/>
          <w:szCs w:val="20"/>
        </w:rPr>
      </w:pPr>
      <w:r w:rsidRPr="006F05D7">
        <w:rPr>
          <w:rFonts w:ascii="Times New Roman" w:eastAsia="Times New Roman" w:hAnsi="Times New Roman" w:cs="Times New Roman"/>
          <w:b/>
          <w:sz w:val="20"/>
          <w:szCs w:val="20"/>
        </w:rPr>
        <w:t>This assignment submission is compliant to the Documentation Requirements.</w:t>
      </w:r>
    </w:p>
    <w:p w14:paraId="3E4134EE" w14:textId="77777777" w:rsidR="006F05D7" w:rsidRPr="006F05D7" w:rsidRDefault="006F05D7" w:rsidP="006F05D7">
      <w:pPr>
        <w:numPr>
          <w:ilvl w:val="0"/>
          <w:numId w:val="2"/>
        </w:numPr>
        <w:tabs>
          <w:tab w:val="num" w:pos="360"/>
          <w:tab w:val="left" w:pos="54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 xml:space="preserve">The archive file (a zip file) contains the file “Assignment2.docx” </w:t>
      </w:r>
    </w:p>
    <w:p w14:paraId="66985989" w14:textId="77777777" w:rsidR="006F05D7" w:rsidRPr="006F05D7" w:rsidRDefault="006F05D7" w:rsidP="006F05D7">
      <w:pPr>
        <w:numPr>
          <w:ilvl w:val="0"/>
          <w:numId w:val="2"/>
        </w:numPr>
        <w:tabs>
          <w:tab w:val="num" w:pos="360"/>
          <w:tab w:val="left" w:pos="54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 xml:space="preserve">We have included all relevant Linux source code, </w:t>
      </w:r>
      <w:proofErr w:type="gramStart"/>
      <w:r w:rsidRPr="006F05D7">
        <w:rPr>
          <w:rFonts w:ascii="Times New Roman" w:eastAsia="Times New Roman" w:hAnsi="Times New Roman" w:cs="Times New Roman"/>
          <w:sz w:val="20"/>
          <w:szCs w:val="20"/>
        </w:rPr>
        <w:t>executables</w:t>
      </w:r>
      <w:proofErr w:type="gramEnd"/>
      <w:r w:rsidRPr="006F05D7">
        <w:rPr>
          <w:rFonts w:ascii="Times New Roman" w:eastAsia="Times New Roman" w:hAnsi="Times New Roman" w:cs="Times New Roman"/>
          <w:sz w:val="20"/>
          <w:szCs w:val="20"/>
        </w:rPr>
        <w:t xml:space="preserve"> and test files in the tar archive. The file names are chosen according to the project specification.</w:t>
      </w:r>
    </w:p>
    <w:p w14:paraId="7DAFDD1E" w14:textId="77777777" w:rsidR="006F05D7" w:rsidRPr="006F05D7" w:rsidRDefault="006F05D7" w:rsidP="006F05D7">
      <w:pPr>
        <w:numPr>
          <w:ilvl w:val="0"/>
          <w:numId w:val="2"/>
        </w:numPr>
        <w:tabs>
          <w:tab w:val="num" w:pos="360"/>
          <w:tab w:val="left" w:pos="54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This archive file will be submitted to ICT374 Unit LMS.</w:t>
      </w:r>
    </w:p>
    <w:p w14:paraId="5EC2CDDE" w14:textId="77777777" w:rsidR="006F05D7" w:rsidRPr="006F05D7" w:rsidRDefault="006F05D7" w:rsidP="006F05D7">
      <w:pPr>
        <w:numPr>
          <w:ilvl w:val="0"/>
          <w:numId w:val="2"/>
        </w:numPr>
        <w:tabs>
          <w:tab w:val="num" w:pos="360"/>
          <w:tab w:val="left" w:pos="54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We have kept a copy of this assignment, including this archive file, in a safe place.</w:t>
      </w:r>
    </w:p>
    <w:p w14:paraId="7260B528" w14:textId="77777777" w:rsidR="006F05D7" w:rsidRPr="006F05D7" w:rsidRDefault="006F05D7" w:rsidP="006F05D7">
      <w:pPr>
        <w:numPr>
          <w:ilvl w:val="0"/>
          <w:numId w:val="2"/>
        </w:numPr>
        <w:tabs>
          <w:tab w:val="num" w:pos="360"/>
          <w:tab w:val="left" w:pos="54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We have completed Task Allocation and Completion Record below.</w:t>
      </w:r>
    </w:p>
    <w:p w14:paraId="0312B4DF" w14:textId="77777777" w:rsidR="006F05D7" w:rsidRPr="006F05D7" w:rsidRDefault="006F05D7" w:rsidP="006F05D7">
      <w:pPr>
        <w:numPr>
          <w:ilvl w:val="0"/>
          <w:numId w:val="2"/>
        </w:numPr>
        <w:tabs>
          <w:tab w:val="num" w:pos="360"/>
          <w:tab w:val="left" w:pos="540"/>
        </w:tabs>
        <w:spacing w:after="0" w:line="240" w:lineRule="auto"/>
        <w:rPr>
          <w:rFonts w:ascii="Times New Roman" w:eastAsia="Times New Roman" w:hAnsi="Times New Roman" w:cs="Times New Roman"/>
          <w:b/>
          <w:sz w:val="20"/>
          <w:szCs w:val="20"/>
        </w:rPr>
      </w:pPr>
      <w:r w:rsidRPr="006F05D7">
        <w:rPr>
          <w:rFonts w:ascii="Times New Roman" w:eastAsia="Times New Roman" w:hAnsi="Times New Roman" w:cs="Times New Roman"/>
          <w:b/>
          <w:sz w:val="20"/>
          <w:szCs w:val="20"/>
        </w:rPr>
        <w:t>We have signed the Group Declaration in the next page.</w:t>
      </w:r>
    </w:p>
    <w:p w14:paraId="7FB193DE" w14:textId="77777777" w:rsidR="006F05D7" w:rsidRPr="006F05D7" w:rsidRDefault="006F05D7" w:rsidP="006F05D7">
      <w:pPr>
        <w:tabs>
          <w:tab w:val="left" w:pos="540"/>
        </w:tabs>
        <w:spacing w:after="0" w:line="240" w:lineRule="auto"/>
        <w:ind w:left="360"/>
        <w:rPr>
          <w:rFonts w:ascii="Times New Roman" w:eastAsia="Times New Roman" w:hAnsi="Times New Roman" w:cs="Times New Roman"/>
          <w:b/>
          <w:sz w:val="20"/>
          <w:szCs w:val="20"/>
        </w:rPr>
      </w:pPr>
    </w:p>
    <w:p w14:paraId="5A82A914" w14:textId="77777777" w:rsidR="006F05D7" w:rsidRPr="006F05D7" w:rsidRDefault="006F05D7" w:rsidP="006F05D7">
      <w:pPr>
        <w:spacing w:after="0" w:line="240" w:lineRule="auto"/>
        <w:rPr>
          <w:rFonts w:ascii="Times New Roman" w:eastAsia="Times New Roman" w:hAnsi="Times New Roman" w:cs="Times New Roman"/>
          <w:b/>
          <w:sz w:val="20"/>
          <w:szCs w:val="20"/>
        </w:rPr>
      </w:pPr>
      <w:r w:rsidRPr="006F05D7">
        <w:rPr>
          <w:rFonts w:ascii="Times New Roman" w:eastAsia="Times New Roman" w:hAnsi="Times New Roman" w:cs="Times New Roman"/>
          <w:b/>
          <w:sz w:val="20"/>
          <w:szCs w:val="20"/>
        </w:rPr>
        <w:t>The unit coordinator may choose to use your submission as sample solutions to be viewed by other students, but only with your permission. Please indicate whether you give permission for this to be done.</w:t>
      </w:r>
    </w:p>
    <w:p w14:paraId="619D57BA" w14:textId="77777777" w:rsidR="006F05D7" w:rsidRPr="006F05D7" w:rsidRDefault="006F05D7" w:rsidP="006F05D7">
      <w:pPr>
        <w:spacing w:after="0" w:line="240" w:lineRule="auto"/>
        <w:rPr>
          <w:rFonts w:ascii="Times New Roman" w:eastAsia="Times New Roman" w:hAnsi="Times New Roman" w:cs="Times New Roman"/>
          <w:sz w:val="20"/>
          <w:szCs w:val="20"/>
        </w:rPr>
      </w:pPr>
    </w:p>
    <w:p w14:paraId="6C3B7740" w14:textId="77777777" w:rsidR="006F05D7" w:rsidRPr="006F05D7" w:rsidRDefault="006F05D7" w:rsidP="00434685">
      <w:pPr>
        <w:numPr>
          <w:ilvl w:val="0"/>
          <w:numId w:val="3"/>
        </w:numPr>
        <w:tabs>
          <w:tab w:val="left" w:pos="540"/>
        </w:tabs>
        <w:spacing w:after="0" w:line="240" w:lineRule="auto"/>
        <w:rPr>
          <w:rFonts w:ascii="Times New Roman" w:eastAsia="Times New Roman" w:hAnsi="Times New Roman" w:cs="Times New Roman"/>
          <w:sz w:val="20"/>
          <w:szCs w:val="20"/>
        </w:rPr>
      </w:pPr>
      <w:commentRangeStart w:id="2"/>
      <w:r w:rsidRPr="006F05D7">
        <w:rPr>
          <w:rFonts w:ascii="Times New Roman" w:eastAsia="Times New Roman" w:hAnsi="Times New Roman" w:cs="Times New Roman"/>
          <w:sz w:val="20"/>
          <w:szCs w:val="20"/>
        </w:rPr>
        <w:t>Yes, we are willing to have my submission without change be made public as a sample solution.</w:t>
      </w:r>
      <w:commentRangeEnd w:id="2"/>
      <w:r w:rsidR="000879E2">
        <w:rPr>
          <w:rStyle w:val="CommentReference"/>
        </w:rPr>
        <w:commentReference w:id="2"/>
      </w:r>
    </w:p>
    <w:p w14:paraId="405AB5AE" w14:textId="77777777" w:rsidR="006F05D7" w:rsidRPr="006F05D7" w:rsidRDefault="006F05D7" w:rsidP="00EB31E6">
      <w:pPr>
        <w:numPr>
          <w:ilvl w:val="0"/>
          <w:numId w:val="8"/>
        </w:numPr>
        <w:tabs>
          <w:tab w:val="left" w:pos="54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Yes, we are willing to have my submission be made public as a sample solution, as long as my submission is edited to remove all mentions of my identity.</w:t>
      </w:r>
    </w:p>
    <w:p w14:paraId="72F8AF8C" w14:textId="77777777" w:rsidR="006F05D7" w:rsidRPr="006F05D7" w:rsidRDefault="006F05D7" w:rsidP="00434685">
      <w:pPr>
        <w:numPr>
          <w:ilvl w:val="0"/>
          <w:numId w:val="3"/>
        </w:numPr>
        <w:tabs>
          <w:tab w:val="left" w:pos="540"/>
        </w:tabs>
        <w:spacing w:after="0" w:line="240" w:lineRule="auto"/>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t>No, we are not willing to have my submission made public.</w:t>
      </w:r>
    </w:p>
    <w:p w14:paraId="497377CF" w14:textId="77777777" w:rsidR="006F05D7" w:rsidRPr="006F05D7" w:rsidRDefault="006F05D7" w:rsidP="006F05D7">
      <w:pPr>
        <w:tabs>
          <w:tab w:val="left" w:pos="540"/>
        </w:tabs>
        <w:spacing w:after="0" w:line="240" w:lineRule="auto"/>
        <w:ind w:left="360"/>
        <w:rPr>
          <w:rFonts w:ascii="Times New Roman" w:eastAsia="Times New Roman" w:hAnsi="Times New Roman" w:cs="Times New Roman"/>
          <w:b/>
          <w:sz w:val="20"/>
          <w:szCs w:val="20"/>
        </w:rPr>
      </w:pPr>
    </w:p>
    <w:p w14:paraId="6DC8140B" w14:textId="77777777" w:rsidR="006F05D7" w:rsidRPr="006F05D7" w:rsidRDefault="006F05D7" w:rsidP="006F05D7">
      <w:pPr>
        <w:tabs>
          <w:tab w:val="left" w:pos="540"/>
        </w:tabs>
        <w:spacing w:after="0" w:line="240" w:lineRule="auto"/>
        <w:ind w:left="360"/>
        <w:rPr>
          <w:rFonts w:ascii="Times New Roman" w:eastAsia="Times New Roman" w:hAnsi="Times New Roman" w:cs="Times New Roman"/>
          <w:sz w:val="20"/>
          <w:szCs w:val="20"/>
        </w:rPr>
      </w:pPr>
      <w:r w:rsidRPr="006F05D7">
        <w:rPr>
          <w:rFonts w:ascii="Times New Roman" w:eastAsia="Times New Roman" w:hAnsi="Times New Roman" w:cs="Times New Roman"/>
          <w:sz w:val="20"/>
          <w:szCs w:val="20"/>
        </w:rPr>
        <w:br w:type="page"/>
      </w:r>
    </w:p>
    <w:p w14:paraId="2FB5CDA7" w14:textId="77777777" w:rsidR="006F05D7" w:rsidRPr="006F05D7" w:rsidRDefault="006F05D7" w:rsidP="006F05D7">
      <w:pPr>
        <w:spacing w:after="120" w:line="240" w:lineRule="auto"/>
        <w:rPr>
          <w:rFonts w:ascii="Times New Roman" w:eastAsia="Times New Roman" w:hAnsi="Times New Roman" w:cs="Times New Roman"/>
          <w:b/>
          <w:sz w:val="24"/>
          <w:szCs w:val="24"/>
        </w:rPr>
      </w:pPr>
      <w:r w:rsidRPr="006F05D7">
        <w:rPr>
          <w:rFonts w:ascii="Times New Roman" w:eastAsia="Times New Roman" w:hAnsi="Times New Roman" w:cs="Times New Roman"/>
          <w:b/>
          <w:sz w:val="24"/>
          <w:szCs w:val="24"/>
        </w:rPr>
        <w:lastRenderedPageBreak/>
        <w:t>Group Declaration</w:t>
      </w:r>
    </w:p>
    <w:p w14:paraId="6C9F499F" w14:textId="77777777" w:rsidR="006F05D7" w:rsidRPr="006F05D7" w:rsidRDefault="006F05D7" w:rsidP="006F05D7">
      <w:pPr>
        <w:spacing w:after="120" w:line="240" w:lineRule="auto"/>
        <w:rPr>
          <w:rFonts w:ascii="Times New Roman" w:eastAsia="Times New Roman" w:hAnsi="Times New Roman" w:cs="Times New Roman"/>
          <w:sz w:val="20"/>
        </w:rPr>
      </w:pPr>
      <w:r w:rsidRPr="006F05D7">
        <w:rPr>
          <w:rFonts w:ascii="Times New Roman" w:eastAsia="Times New Roman" w:hAnsi="Times New Roman" w:cs="Times New Roman"/>
          <w:sz w:val="20"/>
        </w:rPr>
        <w:t xml:space="preserve">As a group assignment, each member of the group is expected to make an equal contribution to the assignment and receives the same mark for the assignment. </w:t>
      </w:r>
    </w:p>
    <w:p w14:paraId="35D83D51" w14:textId="77777777" w:rsidR="006F05D7" w:rsidRPr="006F05D7" w:rsidRDefault="006F05D7" w:rsidP="006F05D7">
      <w:pPr>
        <w:spacing w:after="120" w:line="240" w:lineRule="auto"/>
        <w:rPr>
          <w:rFonts w:ascii="Times New Roman" w:eastAsia="Times New Roman" w:hAnsi="Times New Roman" w:cs="Times New Roman"/>
          <w:sz w:val="20"/>
        </w:rPr>
      </w:pPr>
      <w:r w:rsidRPr="006F05D7">
        <w:rPr>
          <w:rFonts w:ascii="Times New Roman" w:eastAsia="Times New Roman" w:hAnsi="Times New Roman" w:cs="Times New Roman"/>
          <w:sz w:val="20"/>
        </w:rPr>
        <w:t>However, we recognise that on some occasions and due to various reasons, the actual contributions to the assignment from the members could be unequal despite the best efforts of each member. In this case, we can still accept your assignment provided that all members of the group reach an agreement on their percentages of contribution to the assignment, and the agreement accurately reflects the real contribution by each member. In such a case, a member’s mark is linked to his or her agreed contribution to the assignment and is calculated using the following formula:</w:t>
      </w:r>
    </w:p>
    <w:p w14:paraId="43B51D46" w14:textId="77777777" w:rsidR="006F05D7" w:rsidRPr="006F05D7" w:rsidRDefault="006F05D7" w:rsidP="006F05D7">
      <w:pPr>
        <w:tabs>
          <w:tab w:val="left" w:pos="7655"/>
        </w:tabs>
        <w:spacing w:after="120" w:line="240" w:lineRule="auto"/>
        <w:ind w:left="2835" w:right="509" w:hanging="2835"/>
        <w:rPr>
          <w:rFonts w:ascii="Times New Roman" w:eastAsia="Times New Roman" w:hAnsi="Times New Roman" w:cs="Times New Roman"/>
          <w:sz w:val="20"/>
        </w:rPr>
      </w:pPr>
      <w:r w:rsidRPr="006F05D7">
        <w:rPr>
          <w:rFonts w:ascii="Times New Roman" w:eastAsia="Times New Roman" w:hAnsi="Times New Roman" w:cs="Times New Roman"/>
          <w:sz w:val="20"/>
        </w:rPr>
        <w:t xml:space="preserve">       A member’s mark = minimum ( group mark x the member’s percentage of contribution x 2,  group mark + 10, 100 )</w:t>
      </w:r>
    </w:p>
    <w:p w14:paraId="1630DFE6" w14:textId="77777777" w:rsidR="006F05D7" w:rsidRPr="006F05D7" w:rsidRDefault="006F05D7" w:rsidP="006F05D7">
      <w:pPr>
        <w:spacing w:after="120" w:line="240" w:lineRule="auto"/>
        <w:rPr>
          <w:rFonts w:ascii="Times New Roman" w:eastAsia="Times New Roman" w:hAnsi="Times New Roman" w:cs="Times New Roman"/>
          <w:sz w:val="20"/>
        </w:rPr>
      </w:pPr>
      <w:r w:rsidRPr="006F05D7">
        <w:rPr>
          <w:rFonts w:ascii="Times New Roman" w:eastAsia="Times New Roman" w:hAnsi="Times New Roman" w:cs="Times New Roman"/>
          <w:sz w:val="20"/>
        </w:rPr>
        <w:t xml:space="preserve">On some rare occasions, the two members of the group fail to reach an agreement on their contributions to the assignment. In such a case, in order for your assignment to be marked, each member of the group must complete a detailed </w:t>
      </w:r>
      <w:r w:rsidRPr="006F05D7">
        <w:rPr>
          <w:rFonts w:ascii="Times New Roman" w:eastAsia="Times New Roman" w:hAnsi="Times New Roman" w:cs="Times New Roman"/>
          <w:i/>
          <w:sz w:val="20"/>
        </w:rPr>
        <w:t>Task Breakdown List</w:t>
      </w:r>
      <w:r w:rsidRPr="006F05D7">
        <w:rPr>
          <w:rFonts w:ascii="Times New Roman" w:eastAsia="Times New Roman" w:hAnsi="Times New Roman" w:cs="Times New Roman"/>
          <w:sz w:val="20"/>
        </w:rPr>
        <w:t xml:space="preserve"> and state his or her own claim of the percentage of contribution to the assignment. Your tutor will then award each member a mark based on his assessment of the quality of the assignment as whole as well as his assessment of that member’s contribution to the assignment based on the information provided.</w:t>
      </w:r>
    </w:p>
    <w:p w14:paraId="6C0A2962" w14:textId="77777777" w:rsidR="006F05D7" w:rsidRPr="006F05D7" w:rsidRDefault="006F05D7" w:rsidP="006F05D7">
      <w:pPr>
        <w:spacing w:after="120" w:line="240" w:lineRule="auto"/>
        <w:rPr>
          <w:rFonts w:ascii="Times New Roman" w:eastAsia="Times New Roman" w:hAnsi="Times New Roman" w:cs="Times New Roman"/>
          <w:sz w:val="20"/>
        </w:rPr>
      </w:pPr>
      <w:r w:rsidRPr="006F05D7">
        <w:rPr>
          <w:rFonts w:ascii="Times New Roman" w:eastAsia="Times New Roman" w:hAnsi="Times New Roman" w:cs="Times New Roman"/>
          <w:sz w:val="20"/>
        </w:rPr>
        <w:t xml:space="preserve">Please complete and sign </w:t>
      </w:r>
      <w:r w:rsidRPr="006F05D7">
        <w:rPr>
          <w:rFonts w:ascii="Times New Roman" w:eastAsia="Times New Roman" w:hAnsi="Times New Roman" w:cs="Times New Roman"/>
          <w:b/>
          <w:i/>
          <w:sz w:val="20"/>
        </w:rPr>
        <w:t>one</w:t>
      </w:r>
      <w:r w:rsidRPr="006F05D7">
        <w:rPr>
          <w:rFonts w:ascii="Times New Roman" w:eastAsia="Times New Roman" w:hAnsi="Times New Roman" w:cs="Times New Roman"/>
          <w:sz w:val="20"/>
        </w:rPr>
        <w:t xml:space="preserve"> of the three declarations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3941"/>
        <w:gridCol w:w="2953"/>
        <w:tblGridChange w:id="3">
          <w:tblGrid>
            <w:gridCol w:w="4957"/>
            <w:gridCol w:w="4059"/>
            <w:gridCol w:w="4059"/>
          </w:tblGrid>
        </w:tblGridChange>
      </w:tblGrid>
      <w:tr w:rsidR="0091400A" w:rsidRPr="006F05D7" w14:paraId="5734F280" w14:textId="0391EFCB" w:rsidTr="00E6618B">
        <w:tc>
          <w:tcPr>
            <w:tcW w:w="9016" w:type="dxa"/>
            <w:gridSpan w:val="3"/>
            <w:tcBorders>
              <w:top w:val="single" w:sz="4" w:space="0" w:color="auto"/>
              <w:left w:val="single" w:sz="4" w:space="0" w:color="auto"/>
              <w:bottom w:val="nil"/>
              <w:right w:val="single" w:sz="4" w:space="0" w:color="auto"/>
            </w:tcBorders>
          </w:tcPr>
          <w:p w14:paraId="10A8E171" w14:textId="73737A81" w:rsidR="0091400A" w:rsidRPr="006F05D7" w:rsidRDefault="0091400A" w:rsidP="00EB31E6">
            <w:pPr>
              <w:spacing w:before="120" w:after="240" w:line="240" w:lineRule="auto"/>
              <w:rPr>
                <w:rFonts w:ascii="Times New Roman" w:eastAsia="Times New Roman" w:hAnsi="Times New Roman" w:cs="Times New Roman"/>
                <w:i/>
                <w:sz w:val="20"/>
              </w:rPr>
            </w:pPr>
            <w:commentRangeStart w:id="4"/>
            <w:commentRangeStart w:id="5"/>
            <w:commentRangeStart w:id="6"/>
            <w:r w:rsidRPr="006F05D7">
              <w:rPr>
                <w:rFonts w:ascii="Times New Roman" w:eastAsia="Times New Roman" w:hAnsi="Times New Roman" w:cs="Times New Roman"/>
                <w:i/>
                <w:sz w:val="20"/>
              </w:rPr>
              <w:t xml:space="preserve">We have made </w:t>
            </w:r>
            <w:r w:rsidRPr="006F05D7">
              <w:rPr>
                <w:rFonts w:ascii="Times New Roman" w:eastAsia="Times New Roman" w:hAnsi="Times New Roman" w:cs="Times New Roman"/>
                <w:b/>
                <w:i/>
                <w:sz w:val="20"/>
              </w:rPr>
              <w:t>equal</w:t>
            </w:r>
            <w:r w:rsidRPr="006F05D7">
              <w:rPr>
                <w:rFonts w:ascii="Times New Roman" w:eastAsia="Times New Roman" w:hAnsi="Times New Roman" w:cs="Times New Roman"/>
                <w:i/>
                <w:sz w:val="20"/>
              </w:rPr>
              <w:t xml:space="preserve"> contributions to this assignment. We understand that each of us will receive the same mark for this assignment</w:t>
            </w:r>
            <w:commentRangeEnd w:id="4"/>
            <w:r>
              <w:rPr>
                <w:rStyle w:val="CommentReference"/>
              </w:rPr>
              <w:commentReference w:id="4"/>
            </w:r>
            <w:commentRangeEnd w:id="5"/>
            <w:r>
              <w:rPr>
                <w:rStyle w:val="CommentReference"/>
              </w:rPr>
              <w:commentReference w:id="5"/>
            </w:r>
            <w:commentRangeEnd w:id="6"/>
            <w:r>
              <w:rPr>
                <w:rStyle w:val="CommentReference"/>
              </w:rPr>
              <w:commentReference w:id="6"/>
            </w:r>
            <w:r w:rsidRPr="006F05D7">
              <w:rPr>
                <w:rFonts w:ascii="Times New Roman" w:eastAsia="Times New Roman" w:hAnsi="Times New Roman" w:cs="Times New Roman"/>
                <w:i/>
                <w:sz w:val="20"/>
              </w:rPr>
              <w:t>.</w:t>
            </w:r>
          </w:p>
        </w:tc>
      </w:tr>
      <w:tr w:rsidR="0091400A" w:rsidRPr="006F05D7" w14:paraId="51343FAF" w14:textId="39DD6359" w:rsidTr="0091400A">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7" w:author="Rhys Mader" w:date="2021-10-20T16:26: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c>
          <w:tcPr>
            <w:tcW w:w="2122" w:type="dxa"/>
            <w:tcBorders>
              <w:top w:val="nil"/>
              <w:left w:val="single" w:sz="4" w:space="0" w:color="auto"/>
              <w:bottom w:val="nil"/>
              <w:right w:val="nil"/>
            </w:tcBorders>
            <w:vAlign w:val="center"/>
            <w:tcPrChange w:id="8" w:author="Rhys Mader" w:date="2021-10-20T16:26:00Z">
              <w:tcPr>
                <w:tcW w:w="4957" w:type="dxa"/>
                <w:tcBorders>
                  <w:top w:val="nil"/>
                  <w:left w:val="single" w:sz="4" w:space="0" w:color="auto"/>
                  <w:bottom w:val="nil"/>
                  <w:right w:val="nil"/>
                </w:tcBorders>
                <w:vAlign w:val="center"/>
              </w:tcPr>
            </w:tcPrChange>
          </w:tcPr>
          <w:p w14:paraId="1543482A" w14:textId="4F7F3432" w:rsidR="0091400A" w:rsidRPr="006F05D7" w:rsidRDefault="0091400A">
            <w:pPr>
              <w:spacing w:after="240" w:line="240" w:lineRule="auto"/>
              <w:rPr>
                <w:rFonts w:ascii="Times New Roman" w:eastAsia="Times New Roman" w:hAnsi="Times New Roman" w:cs="Times New Roman"/>
                <w:i/>
                <w:sz w:val="20"/>
              </w:rPr>
              <w:pPrChange w:id="9" w:author="Rhys Mader" w:date="2021-10-20T16:26:00Z">
                <w:pPr>
                  <w:spacing w:before="120" w:after="240" w:line="240" w:lineRule="auto"/>
                </w:pPr>
              </w:pPrChange>
            </w:pPr>
            <w:r w:rsidRPr="006F05D7">
              <w:rPr>
                <w:rFonts w:ascii="Times New Roman" w:eastAsia="Times New Roman" w:hAnsi="Times New Roman" w:cs="Times New Roman"/>
                <w:sz w:val="20"/>
              </w:rPr>
              <w:t>Signature (member 1):</w:t>
            </w:r>
            <w:r>
              <w:rPr>
                <w:rFonts w:ascii="Times New Roman" w:eastAsia="Times New Roman" w:hAnsi="Times New Roman" w:cs="Times New Roman"/>
                <w:sz w:val="20"/>
              </w:rPr>
              <w:t xml:space="preserve"> </w:t>
            </w:r>
          </w:p>
        </w:tc>
        <w:tc>
          <w:tcPr>
            <w:tcW w:w="3941" w:type="dxa"/>
            <w:tcBorders>
              <w:top w:val="nil"/>
              <w:left w:val="nil"/>
              <w:bottom w:val="nil"/>
              <w:right w:val="nil"/>
            </w:tcBorders>
            <w:vAlign w:val="center"/>
            <w:tcPrChange w:id="10" w:author="Rhys Mader" w:date="2021-10-20T16:26:00Z">
              <w:tcPr>
                <w:tcW w:w="4059" w:type="dxa"/>
                <w:tcBorders>
                  <w:top w:val="nil"/>
                  <w:left w:val="nil"/>
                  <w:bottom w:val="nil"/>
                  <w:right w:val="nil"/>
                </w:tcBorders>
              </w:tcPr>
            </w:tcPrChange>
          </w:tcPr>
          <w:p w14:paraId="6043D3C0" w14:textId="3A59CC93" w:rsidR="0091400A" w:rsidRPr="006F05D7" w:rsidRDefault="0091400A">
            <w:pPr>
              <w:spacing w:after="240" w:line="240" w:lineRule="auto"/>
              <w:rPr>
                <w:rFonts w:ascii="Times New Roman" w:eastAsia="Times New Roman" w:hAnsi="Times New Roman" w:cs="Times New Roman"/>
                <w:sz w:val="20"/>
              </w:rPr>
            </w:pPr>
            <w:r>
              <w:rPr>
                <w:rFonts w:ascii="Times New Roman" w:eastAsia="Times New Roman" w:hAnsi="Times New Roman" w:cs="Times New Roman"/>
                <w:noProof/>
                <w:sz w:val="20"/>
              </w:rPr>
              <mc:AlternateContent>
                <mc:Choice Requires="wpi">
                  <w:drawing>
                    <wp:inline distT="0" distB="0" distL="0" distR="0" wp14:anchorId="220A00D7" wp14:editId="74CEFEFC">
                      <wp:extent cx="506880" cy="312120"/>
                      <wp:effectExtent l="57150" t="57150" r="7620" b="50165"/>
                      <wp:docPr id="1" name="Ink 1"/>
                      <wp:cNvGraphicFramePr/>
                      <a:graphic xmlns:a="http://schemas.openxmlformats.org/drawingml/2006/main">
                        <a:graphicData uri="http://schemas.microsoft.com/office/word/2010/wordprocessingInk">
                          <w14:contentPart bwMode="auto" r:id="rId14">
                            <w14:nvContentPartPr>
                              <w14:cNvContentPartPr/>
                            </w14:nvContentPartPr>
                            <w14:xfrm>
                              <a:off x="0" y="0"/>
                              <a:ext cx="506880" cy="312120"/>
                            </w14:xfrm>
                          </w14:contentPart>
                        </a:graphicData>
                      </a:graphic>
                    </wp:inline>
                  </w:drawing>
                </mc:Choice>
                <mc:Fallback>
                  <w:pict>
                    <v:shapetype w14:anchorId="7E0E9D9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i1025" type="#_x0000_t75" style="width:41.25pt;height:26.25pt;visibility:visible;mso-wrap-style:squar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">
                      <v:imagedata r:id="rId15" o:title=""/>
                    </v:shape>
                  </w:pict>
                </mc:Fallback>
              </mc:AlternateContent>
            </w:r>
          </w:p>
        </w:tc>
        <w:tc>
          <w:tcPr>
            <w:tcW w:w="2953" w:type="dxa"/>
            <w:tcBorders>
              <w:top w:val="nil"/>
              <w:left w:val="nil"/>
              <w:bottom w:val="nil"/>
              <w:right w:val="single" w:sz="4" w:space="0" w:color="auto"/>
            </w:tcBorders>
            <w:vAlign w:val="center"/>
            <w:tcPrChange w:id="11" w:author="Rhys Mader" w:date="2021-10-20T16:26:00Z">
              <w:tcPr>
                <w:tcW w:w="4059" w:type="dxa"/>
                <w:tcBorders>
                  <w:top w:val="nil"/>
                  <w:left w:val="nil"/>
                  <w:bottom w:val="nil"/>
                  <w:right w:val="single" w:sz="4" w:space="0" w:color="auto"/>
                </w:tcBorders>
                <w:vAlign w:val="center"/>
              </w:tcPr>
            </w:tcPrChange>
          </w:tcPr>
          <w:p w14:paraId="7D39291E" w14:textId="02C87BD9" w:rsidR="0091400A" w:rsidRPr="006F05D7" w:rsidRDefault="0091400A">
            <w:pPr>
              <w:spacing w:after="240" w:line="240" w:lineRule="auto"/>
              <w:rPr>
                <w:rFonts w:ascii="Times New Roman" w:eastAsia="Times New Roman" w:hAnsi="Times New Roman" w:cs="Times New Roman"/>
                <w:i/>
                <w:sz w:val="20"/>
              </w:rPr>
              <w:pPrChange w:id="12" w:author="Rhys Mader" w:date="2021-10-20T16:26:00Z">
                <w:pPr>
                  <w:spacing w:before="120" w:after="240" w:line="240" w:lineRule="auto"/>
                </w:pPr>
              </w:pPrChange>
            </w:pPr>
            <w:r w:rsidRPr="006F05D7">
              <w:rPr>
                <w:rFonts w:ascii="Times New Roman" w:eastAsia="Times New Roman" w:hAnsi="Times New Roman" w:cs="Times New Roman"/>
                <w:sz w:val="20"/>
              </w:rPr>
              <w:t>Date:</w:t>
            </w:r>
            <w:r>
              <w:rPr>
                <w:rFonts w:ascii="Times New Roman" w:eastAsia="Times New Roman" w:hAnsi="Times New Roman" w:cs="Times New Roman"/>
                <w:sz w:val="20"/>
              </w:rPr>
              <w:t xml:space="preserve"> 20 Oct 2021</w:t>
            </w:r>
          </w:p>
        </w:tc>
      </w:tr>
      <w:tr w:rsidR="0091400A" w:rsidRPr="006F05D7" w14:paraId="31AD30CB" w14:textId="14EB514C" w:rsidTr="0091400A">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13" w:author="Rhys Mader" w:date="2021-10-20T16:26:00Z">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c>
          <w:tcPr>
            <w:tcW w:w="2122" w:type="dxa"/>
            <w:tcBorders>
              <w:top w:val="nil"/>
              <w:left w:val="single" w:sz="4" w:space="0" w:color="auto"/>
              <w:bottom w:val="single" w:sz="4" w:space="0" w:color="auto"/>
              <w:right w:val="nil"/>
            </w:tcBorders>
            <w:vAlign w:val="center"/>
            <w:tcPrChange w:id="14" w:author="Rhys Mader" w:date="2021-10-20T16:26:00Z">
              <w:tcPr>
                <w:tcW w:w="4957" w:type="dxa"/>
                <w:tcBorders>
                  <w:top w:val="nil"/>
                  <w:left w:val="single" w:sz="4" w:space="0" w:color="auto"/>
                  <w:bottom w:val="single" w:sz="4" w:space="0" w:color="auto"/>
                  <w:right w:val="nil"/>
                </w:tcBorders>
                <w:vAlign w:val="center"/>
              </w:tcPr>
            </w:tcPrChange>
          </w:tcPr>
          <w:p w14:paraId="1C3B8014" w14:textId="33F620E2" w:rsidR="0091400A" w:rsidRPr="006F05D7" w:rsidRDefault="0091400A">
            <w:pPr>
              <w:spacing w:after="240" w:line="240" w:lineRule="auto"/>
              <w:rPr>
                <w:rFonts w:ascii="Times New Roman" w:eastAsia="Times New Roman" w:hAnsi="Times New Roman" w:cs="Times New Roman"/>
                <w:i/>
                <w:sz w:val="20"/>
              </w:rPr>
              <w:pPrChange w:id="15" w:author="Rhys Mader" w:date="2021-10-20T16:26:00Z">
                <w:pPr>
                  <w:spacing w:before="120" w:after="240" w:line="240" w:lineRule="auto"/>
                </w:pPr>
              </w:pPrChange>
            </w:pPr>
            <w:r w:rsidRPr="006F05D7">
              <w:rPr>
                <w:rFonts w:ascii="Times New Roman" w:eastAsia="Times New Roman" w:hAnsi="Times New Roman" w:cs="Times New Roman"/>
                <w:sz w:val="20"/>
              </w:rPr>
              <w:t>Signature (member 2):</w:t>
            </w:r>
          </w:p>
        </w:tc>
        <w:tc>
          <w:tcPr>
            <w:tcW w:w="3941" w:type="dxa"/>
            <w:tcBorders>
              <w:top w:val="nil"/>
              <w:left w:val="nil"/>
              <w:bottom w:val="single" w:sz="4" w:space="0" w:color="auto"/>
              <w:right w:val="nil"/>
            </w:tcBorders>
            <w:vAlign w:val="center"/>
            <w:tcPrChange w:id="16" w:author="Rhys Mader" w:date="2021-10-20T16:26:00Z">
              <w:tcPr>
                <w:tcW w:w="4059" w:type="dxa"/>
                <w:tcBorders>
                  <w:top w:val="nil"/>
                  <w:left w:val="nil"/>
                  <w:bottom w:val="single" w:sz="4" w:space="0" w:color="auto"/>
                  <w:right w:val="nil"/>
                </w:tcBorders>
              </w:tcPr>
            </w:tcPrChange>
          </w:tcPr>
          <w:p w14:paraId="3E119E71" w14:textId="3313D83B" w:rsidR="0091400A" w:rsidRPr="006F05D7" w:rsidRDefault="00CA0014">
            <w:pPr>
              <w:spacing w:after="240" w:line="240" w:lineRule="auto"/>
              <w:rPr>
                <w:rFonts w:ascii="Times New Roman" w:eastAsia="Times New Roman" w:hAnsi="Times New Roman" w:cs="Times New Roman"/>
                <w:sz w:val="20"/>
              </w:rPr>
            </w:pPr>
            <w:r>
              <w:rPr>
                <w:rFonts w:ascii="Times New Roman" w:eastAsia="Times New Roman" w:hAnsi="Times New Roman" w:cs="Times New Roman"/>
                <w:noProof/>
                <w:sz w:val="20"/>
              </w:rPr>
              <mc:AlternateContent>
                <mc:Choice Requires="wpi">
                  <w:drawing>
                    <wp:anchor distT="0" distB="0" distL="114300" distR="114300" simplePos="0" relativeHeight="251658240" behindDoc="0" locked="0" layoutInCell="1" allowOverlap="1" wp14:anchorId="34C21F5B" wp14:editId="2DE49994">
                      <wp:simplePos x="0" y="0"/>
                      <wp:positionH relativeFrom="column">
                        <wp:posOffset>280670</wp:posOffset>
                      </wp:positionH>
                      <wp:positionV relativeFrom="paragraph">
                        <wp:posOffset>13970</wp:posOffset>
                      </wp:positionV>
                      <wp:extent cx="777685" cy="401320"/>
                      <wp:effectExtent l="38100" t="38100" r="0" b="55880"/>
                      <wp:wrapNone/>
                      <wp:docPr id="12" name="Ink 12"/>
                      <wp:cNvGraphicFramePr/>
                      <a:graphic xmlns:a="http://schemas.openxmlformats.org/drawingml/2006/main">
                        <a:graphicData uri="http://schemas.microsoft.com/office/word/2010/wordprocessingInk">
                          <w14:contentPart bwMode="auto" r:id="rId16">
                            <w14:nvContentPartPr>
                              <w14:cNvContentPartPr/>
                            </w14:nvContentPartPr>
                            <w14:xfrm>
                              <a:off x="0" y="0"/>
                              <a:ext cx="777685" cy="401320"/>
                            </w14:xfrm>
                          </w14:contentPart>
                        </a:graphicData>
                      </a:graphic>
                    </wp:anchor>
                  </w:drawing>
                </mc:Choice>
                <mc:Fallback>
                  <w:pict>
                    <v:shapetype w14:anchorId="67E4C74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21.4pt;margin-top:.4pt;width:62.65pt;height:33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">
                      <v:imagedata r:id="rId17" o:title=""/>
                    </v:shape>
                  </w:pict>
                </mc:Fallback>
              </mc:AlternateContent>
            </w:r>
          </w:p>
        </w:tc>
        <w:tc>
          <w:tcPr>
            <w:tcW w:w="2953" w:type="dxa"/>
            <w:tcBorders>
              <w:top w:val="nil"/>
              <w:left w:val="nil"/>
              <w:bottom w:val="single" w:sz="4" w:space="0" w:color="auto"/>
              <w:right w:val="single" w:sz="4" w:space="0" w:color="auto"/>
            </w:tcBorders>
            <w:vAlign w:val="center"/>
            <w:tcPrChange w:id="17" w:author="Rhys Mader" w:date="2021-10-20T16:26:00Z">
              <w:tcPr>
                <w:tcW w:w="4059" w:type="dxa"/>
                <w:tcBorders>
                  <w:top w:val="nil"/>
                  <w:left w:val="nil"/>
                  <w:bottom w:val="single" w:sz="4" w:space="0" w:color="auto"/>
                  <w:right w:val="single" w:sz="4" w:space="0" w:color="auto"/>
                </w:tcBorders>
                <w:vAlign w:val="center"/>
              </w:tcPr>
            </w:tcPrChange>
          </w:tcPr>
          <w:p w14:paraId="229A8B94" w14:textId="510B5673" w:rsidR="0091400A" w:rsidRPr="006F05D7" w:rsidRDefault="0091400A" w:rsidP="00924381">
            <w:pPr>
              <w:spacing w:after="240" w:line="240" w:lineRule="auto"/>
              <w:rPr>
                <w:rFonts w:ascii="Times New Roman" w:eastAsia="Times New Roman" w:hAnsi="Times New Roman" w:cs="Times New Roman"/>
                <w:i/>
                <w:sz w:val="20"/>
              </w:rPr>
            </w:pPr>
            <w:r w:rsidRPr="006F05D7">
              <w:rPr>
                <w:rFonts w:ascii="Times New Roman" w:eastAsia="Times New Roman" w:hAnsi="Times New Roman" w:cs="Times New Roman"/>
                <w:sz w:val="20"/>
              </w:rPr>
              <w:t>Date:</w:t>
            </w:r>
            <w:r w:rsidR="005F59C7">
              <w:rPr>
                <w:rFonts w:ascii="Times New Roman" w:eastAsia="Times New Roman" w:hAnsi="Times New Roman" w:cs="Times New Roman"/>
                <w:sz w:val="20"/>
              </w:rPr>
              <w:t xml:space="preserve"> 28 Oct 2021</w:t>
            </w:r>
          </w:p>
        </w:tc>
      </w:tr>
      <w:tr w:rsidR="0091400A" w:rsidRPr="006F05D7" w14:paraId="2CE9EAD4" w14:textId="1DE984BC" w:rsidTr="00F65D02">
        <w:tc>
          <w:tcPr>
            <w:tcW w:w="9016" w:type="dxa"/>
            <w:gridSpan w:val="3"/>
            <w:tcBorders>
              <w:top w:val="single" w:sz="4" w:space="0" w:color="auto"/>
              <w:left w:val="single" w:sz="4" w:space="0" w:color="auto"/>
              <w:bottom w:val="single" w:sz="4" w:space="0" w:color="auto"/>
              <w:right w:val="single" w:sz="4" w:space="0" w:color="auto"/>
            </w:tcBorders>
          </w:tcPr>
          <w:p w14:paraId="3134F055" w14:textId="44F82B85" w:rsidR="0091400A" w:rsidRPr="006F05D7" w:rsidRDefault="0091400A" w:rsidP="006F05D7">
            <w:pPr>
              <w:spacing w:before="120" w:after="240" w:line="240" w:lineRule="auto"/>
              <w:rPr>
                <w:rFonts w:ascii="Times New Roman" w:eastAsia="Times New Roman" w:hAnsi="Times New Roman" w:cs="Times New Roman"/>
                <w:i/>
                <w:sz w:val="20"/>
              </w:rPr>
            </w:pPr>
            <w:r w:rsidRPr="006F05D7">
              <w:rPr>
                <w:rFonts w:ascii="Times New Roman" w:eastAsia="Times New Roman" w:hAnsi="Times New Roman" w:cs="Times New Roman"/>
                <w:i/>
                <w:sz w:val="20"/>
              </w:rPr>
              <w:t xml:space="preserve">We have made </w:t>
            </w:r>
            <w:r w:rsidRPr="006F05D7">
              <w:rPr>
                <w:rFonts w:ascii="Times New Roman" w:eastAsia="Times New Roman" w:hAnsi="Times New Roman" w:cs="Times New Roman"/>
                <w:b/>
                <w:i/>
                <w:sz w:val="20"/>
              </w:rPr>
              <w:t>unequal</w:t>
            </w:r>
            <w:r w:rsidRPr="006F05D7">
              <w:rPr>
                <w:rFonts w:ascii="Times New Roman" w:eastAsia="Times New Roman" w:hAnsi="Times New Roman" w:cs="Times New Roman"/>
                <w:i/>
                <w:sz w:val="20"/>
              </w:rPr>
              <w:t xml:space="preserve"> contributions to this assignment. The percentage of contribution by each of us is given below (note the sum of the contributions by the two members must be equal to 100%):</w:t>
            </w:r>
          </w:p>
          <w:p w14:paraId="56F4C7B1" w14:textId="77777777" w:rsidR="0091400A" w:rsidRPr="006F05D7" w:rsidRDefault="0091400A" w:rsidP="006F05D7">
            <w:pPr>
              <w:spacing w:before="120" w:after="240" w:line="240" w:lineRule="auto"/>
              <w:rPr>
                <w:rFonts w:ascii="Times New Roman" w:eastAsia="Times New Roman" w:hAnsi="Times New Roman" w:cs="Times New Roman"/>
                <w:sz w:val="20"/>
              </w:rPr>
            </w:pPr>
            <w:r w:rsidRPr="006F05D7">
              <w:rPr>
                <w:rFonts w:ascii="Times New Roman" w:eastAsia="Times New Roman" w:hAnsi="Times New Roman" w:cs="Times New Roman"/>
                <w:sz w:val="20"/>
              </w:rPr>
              <w:t xml:space="preserve">Member’s name:                                                         Contribution (%): </w:t>
            </w:r>
          </w:p>
          <w:p w14:paraId="079DB0D7" w14:textId="77777777" w:rsidR="0091400A" w:rsidRPr="006F05D7" w:rsidRDefault="0091400A" w:rsidP="006F05D7">
            <w:pPr>
              <w:spacing w:before="120" w:after="240" w:line="240" w:lineRule="auto"/>
              <w:rPr>
                <w:rFonts w:ascii="Times New Roman" w:eastAsia="Times New Roman" w:hAnsi="Times New Roman" w:cs="Times New Roman"/>
                <w:sz w:val="20"/>
              </w:rPr>
            </w:pPr>
            <w:r w:rsidRPr="006F05D7">
              <w:rPr>
                <w:rFonts w:ascii="Times New Roman" w:eastAsia="Times New Roman" w:hAnsi="Times New Roman" w:cs="Times New Roman"/>
                <w:sz w:val="20"/>
              </w:rPr>
              <w:t xml:space="preserve">Member’s name:                                                         Contribution (%): </w:t>
            </w:r>
          </w:p>
          <w:p w14:paraId="4795CBEC" w14:textId="77777777" w:rsidR="0091400A" w:rsidRPr="006F05D7" w:rsidRDefault="0091400A" w:rsidP="006F05D7">
            <w:pPr>
              <w:spacing w:before="120" w:after="240" w:line="240" w:lineRule="auto"/>
              <w:rPr>
                <w:rFonts w:ascii="Times New Roman" w:eastAsia="Times New Roman" w:hAnsi="Times New Roman" w:cs="Times New Roman"/>
                <w:i/>
                <w:sz w:val="20"/>
              </w:rPr>
            </w:pPr>
            <w:r w:rsidRPr="006F05D7">
              <w:rPr>
                <w:rFonts w:ascii="Times New Roman" w:eastAsia="Times New Roman" w:hAnsi="Times New Roman" w:cs="Times New Roman"/>
                <w:i/>
                <w:sz w:val="20"/>
              </w:rPr>
              <w:t>We understand that each of us will receive a mark for this assignment that is linked to our contributions to the assignment. The mark will be calculated using the following formula:</w:t>
            </w:r>
          </w:p>
          <w:p w14:paraId="58BCEFD4" w14:textId="77777777" w:rsidR="0091400A" w:rsidRPr="006F05D7" w:rsidRDefault="0091400A" w:rsidP="006F05D7">
            <w:pPr>
              <w:spacing w:before="120" w:after="240" w:line="240" w:lineRule="auto"/>
              <w:ind w:left="2977" w:right="368" w:hanging="2693"/>
              <w:rPr>
                <w:rFonts w:ascii="Times New Roman" w:eastAsia="Times New Roman" w:hAnsi="Times New Roman" w:cs="Times New Roman"/>
                <w:i/>
                <w:sz w:val="20"/>
              </w:rPr>
            </w:pPr>
            <w:r w:rsidRPr="006F05D7">
              <w:rPr>
                <w:rFonts w:ascii="Times New Roman" w:eastAsia="Times New Roman" w:hAnsi="Times New Roman" w:cs="Times New Roman"/>
                <w:sz w:val="20"/>
              </w:rPr>
              <w:t>A member’s mark = minimum ( group mark x the member’s percentage of contribution x 2,  group mark + 10, 100 )</w:t>
            </w:r>
          </w:p>
          <w:p w14:paraId="634982B6" w14:textId="77777777" w:rsidR="0091400A" w:rsidRPr="006F05D7" w:rsidRDefault="0091400A" w:rsidP="006F05D7">
            <w:pPr>
              <w:spacing w:before="120" w:after="240" w:line="240" w:lineRule="auto"/>
              <w:rPr>
                <w:rFonts w:ascii="Times New Roman" w:eastAsia="Times New Roman" w:hAnsi="Times New Roman" w:cs="Times New Roman"/>
                <w:sz w:val="20"/>
              </w:rPr>
            </w:pPr>
            <w:r w:rsidRPr="006F05D7">
              <w:rPr>
                <w:rFonts w:ascii="Times New Roman" w:eastAsia="Times New Roman" w:hAnsi="Times New Roman" w:cs="Times New Roman"/>
                <w:sz w:val="20"/>
              </w:rPr>
              <w:t xml:space="preserve">Signature (member 1): _______________________________Date: ______________________                                              </w:t>
            </w:r>
          </w:p>
          <w:p w14:paraId="2295DD37" w14:textId="16287323" w:rsidR="0091400A" w:rsidRPr="006F05D7" w:rsidRDefault="0091400A" w:rsidP="006F05D7">
            <w:pPr>
              <w:spacing w:before="120" w:after="240" w:line="240" w:lineRule="auto"/>
              <w:rPr>
                <w:rFonts w:ascii="Times New Roman" w:eastAsia="Times New Roman" w:hAnsi="Times New Roman" w:cs="Times New Roman"/>
                <w:i/>
                <w:sz w:val="20"/>
              </w:rPr>
            </w:pPr>
            <w:r w:rsidRPr="006F05D7">
              <w:rPr>
                <w:rFonts w:ascii="Times New Roman" w:eastAsia="Times New Roman" w:hAnsi="Times New Roman" w:cs="Times New Roman"/>
                <w:sz w:val="20"/>
              </w:rPr>
              <w:t>Signature (member 2): _______________________________Date: ______________________</w:t>
            </w:r>
          </w:p>
        </w:tc>
      </w:tr>
      <w:tr w:rsidR="0091400A" w:rsidRPr="006F05D7" w14:paraId="6A6C8806" w14:textId="6A54544E" w:rsidTr="00A44739">
        <w:tc>
          <w:tcPr>
            <w:tcW w:w="9016" w:type="dxa"/>
            <w:gridSpan w:val="3"/>
            <w:tcBorders>
              <w:top w:val="single" w:sz="4" w:space="0" w:color="auto"/>
              <w:left w:val="single" w:sz="4" w:space="0" w:color="auto"/>
              <w:bottom w:val="single" w:sz="4" w:space="0" w:color="auto"/>
              <w:right w:val="single" w:sz="4" w:space="0" w:color="auto"/>
            </w:tcBorders>
          </w:tcPr>
          <w:p w14:paraId="6284F962" w14:textId="450B14CF" w:rsidR="0091400A" w:rsidRPr="006F05D7" w:rsidRDefault="0091400A" w:rsidP="006F05D7">
            <w:pPr>
              <w:spacing w:before="120" w:after="240" w:line="240" w:lineRule="auto"/>
              <w:rPr>
                <w:rFonts w:ascii="Times New Roman" w:eastAsia="Times New Roman" w:hAnsi="Times New Roman" w:cs="Times New Roman"/>
                <w:i/>
                <w:sz w:val="20"/>
              </w:rPr>
            </w:pPr>
            <w:r w:rsidRPr="006F05D7">
              <w:rPr>
                <w:rFonts w:ascii="Times New Roman" w:eastAsia="Times New Roman" w:hAnsi="Times New Roman" w:cs="Times New Roman"/>
                <w:i/>
                <w:sz w:val="20"/>
              </w:rPr>
              <w:t>We are unable to reach an agreement on the percentage of our contributions to this assignment. However, in order for our tutor to be able to properly assess the work completed by each of us, each of us has completed a detailed Task Breakdown List which is included in this submission. We will accept our tutor’s determination of our contributions to this assignment.</w:t>
            </w:r>
          </w:p>
          <w:p w14:paraId="22601512" w14:textId="77777777" w:rsidR="0091400A" w:rsidRPr="006F05D7" w:rsidRDefault="0091400A" w:rsidP="006F05D7">
            <w:pPr>
              <w:spacing w:before="120" w:after="240" w:line="240" w:lineRule="auto"/>
              <w:rPr>
                <w:rFonts w:ascii="Times New Roman" w:eastAsia="Times New Roman" w:hAnsi="Times New Roman" w:cs="Times New Roman"/>
                <w:sz w:val="20"/>
              </w:rPr>
            </w:pPr>
            <w:r w:rsidRPr="006F05D7">
              <w:rPr>
                <w:rFonts w:ascii="Times New Roman" w:eastAsia="Times New Roman" w:hAnsi="Times New Roman" w:cs="Times New Roman"/>
                <w:sz w:val="20"/>
              </w:rPr>
              <w:t xml:space="preserve">Signature (member 1): _______________________________Date: ______________________                                              </w:t>
            </w:r>
          </w:p>
          <w:p w14:paraId="40331F8F" w14:textId="5B151FAA" w:rsidR="0091400A" w:rsidRPr="006F05D7" w:rsidRDefault="0091400A" w:rsidP="006F05D7">
            <w:pPr>
              <w:spacing w:before="120" w:after="240" w:line="240" w:lineRule="auto"/>
              <w:rPr>
                <w:rFonts w:ascii="Times New Roman" w:eastAsia="Times New Roman" w:hAnsi="Times New Roman" w:cs="Times New Roman"/>
                <w:i/>
                <w:sz w:val="20"/>
              </w:rPr>
            </w:pPr>
            <w:r w:rsidRPr="006F05D7">
              <w:rPr>
                <w:rFonts w:ascii="Times New Roman" w:eastAsia="Times New Roman" w:hAnsi="Times New Roman" w:cs="Times New Roman"/>
                <w:sz w:val="20"/>
              </w:rPr>
              <w:t>Signature (member 2): _______________________________Date: ______________________</w:t>
            </w:r>
          </w:p>
        </w:tc>
      </w:tr>
    </w:tbl>
    <w:p w14:paraId="65E588EC" w14:textId="77777777" w:rsidR="007E1EB8" w:rsidRDefault="007E1EB8">
      <w:pPr>
        <w:rPr>
          <w:rFonts w:ascii="Times New Roman" w:eastAsia="Times New Roman" w:hAnsi="Times New Roman" w:cs="Times New Roman"/>
          <w:sz w:val="20"/>
        </w:rPr>
      </w:pPr>
      <w:r>
        <w:rPr>
          <w:rFonts w:ascii="Times New Roman" w:eastAsia="Times New Roman" w:hAnsi="Times New Roman" w:cs="Times New Roman"/>
          <w:sz w:val="20"/>
        </w:rPr>
        <w:br w:type="page"/>
      </w:r>
    </w:p>
    <w:p w14:paraId="460125E4" w14:textId="4414F12C" w:rsidR="00C8533B" w:rsidRDefault="004A5307" w:rsidP="004A5307">
      <w:pPr>
        <w:pStyle w:val="Heading1"/>
      </w:pPr>
      <w:bookmarkStart w:id="18" w:name="_Toc85128350"/>
      <w:r>
        <w:lastRenderedPageBreak/>
        <w:t>Extension</w:t>
      </w:r>
      <w:bookmarkEnd w:id="18"/>
    </w:p>
    <w:p w14:paraId="57BE721C" w14:textId="5965B37B" w:rsidR="004A5307" w:rsidRDefault="004A5307" w:rsidP="004A5307">
      <w:r>
        <w:t>No extension has been granted.</w:t>
      </w:r>
    </w:p>
    <w:p w14:paraId="2DA36E78" w14:textId="77777777" w:rsidR="004A5307" w:rsidRDefault="004A5307">
      <w:r>
        <w:br w:type="page"/>
      </w:r>
    </w:p>
    <w:p w14:paraId="07942540" w14:textId="7396C71D" w:rsidR="004A5307" w:rsidRDefault="004A5307" w:rsidP="004A5307">
      <w:pPr>
        <w:pStyle w:val="Heading1"/>
      </w:pPr>
      <w:bookmarkStart w:id="19" w:name="_Toc85128351"/>
      <w:r>
        <w:lastRenderedPageBreak/>
        <w:t>List of Files</w:t>
      </w:r>
      <w:bookmarkEnd w:id="19"/>
    </w:p>
    <w:p w14:paraId="7A619649" w14:textId="68D98AB4" w:rsidR="004A5307" w:rsidRDefault="004A5307" w:rsidP="004A5307">
      <w:pPr>
        <w:pStyle w:val="ListParagraph"/>
        <w:numPr>
          <w:ilvl w:val="0"/>
          <w:numId w:val="4"/>
        </w:numPr>
      </w:pPr>
      <w:proofErr w:type="spellStart"/>
      <w:r>
        <w:t>char_vector.h</w:t>
      </w:r>
      <w:proofErr w:type="spellEnd"/>
    </w:p>
    <w:p w14:paraId="7CAB0290" w14:textId="2D960C29" w:rsidR="004A5307" w:rsidRDefault="004A5307" w:rsidP="004A5307">
      <w:pPr>
        <w:pStyle w:val="ListParagraph"/>
        <w:numPr>
          <w:ilvl w:val="0"/>
          <w:numId w:val="4"/>
        </w:numPr>
      </w:pPr>
      <w:proofErr w:type="spellStart"/>
      <w:r>
        <w:t>char_vector.c</w:t>
      </w:r>
      <w:proofErr w:type="spellEnd"/>
    </w:p>
    <w:p w14:paraId="705D5A5B" w14:textId="2AFEDFF9" w:rsidR="004A5307" w:rsidRDefault="004A5307" w:rsidP="004A5307">
      <w:pPr>
        <w:pStyle w:val="ListParagraph"/>
        <w:numPr>
          <w:ilvl w:val="0"/>
          <w:numId w:val="4"/>
        </w:numPr>
      </w:pPr>
      <w:proofErr w:type="spellStart"/>
      <w:r>
        <w:t>char_vector_vector.h</w:t>
      </w:r>
      <w:proofErr w:type="spellEnd"/>
    </w:p>
    <w:p w14:paraId="0EE32F19" w14:textId="13AEA95D" w:rsidR="004A5307" w:rsidRDefault="004A5307" w:rsidP="004A5307">
      <w:pPr>
        <w:pStyle w:val="ListParagraph"/>
        <w:numPr>
          <w:ilvl w:val="0"/>
          <w:numId w:val="4"/>
        </w:numPr>
      </w:pPr>
      <w:proofErr w:type="spellStart"/>
      <w:r>
        <w:t>char_vector_vector.c</w:t>
      </w:r>
      <w:proofErr w:type="spellEnd"/>
    </w:p>
    <w:p w14:paraId="2EA40ACF" w14:textId="335C1987" w:rsidR="004A5307" w:rsidRDefault="004A5307" w:rsidP="004A5307">
      <w:pPr>
        <w:pStyle w:val="ListParagraph"/>
        <w:numPr>
          <w:ilvl w:val="0"/>
          <w:numId w:val="4"/>
        </w:numPr>
      </w:pPr>
      <w:proofErr w:type="spellStart"/>
      <w:r>
        <w:t>command.h</w:t>
      </w:r>
      <w:proofErr w:type="spellEnd"/>
    </w:p>
    <w:p w14:paraId="6F4C1AD2" w14:textId="704DC081" w:rsidR="004A5307" w:rsidRDefault="004A5307" w:rsidP="004A5307">
      <w:pPr>
        <w:pStyle w:val="ListParagraph"/>
        <w:numPr>
          <w:ilvl w:val="0"/>
          <w:numId w:val="4"/>
        </w:numPr>
      </w:pPr>
      <w:proofErr w:type="spellStart"/>
      <w:r>
        <w:t>command.c</w:t>
      </w:r>
      <w:proofErr w:type="spellEnd"/>
    </w:p>
    <w:p w14:paraId="1BDC700A" w14:textId="77777777" w:rsidR="00175A0D" w:rsidRDefault="00175A0D" w:rsidP="00175A0D">
      <w:pPr>
        <w:pStyle w:val="ListParagraph"/>
        <w:numPr>
          <w:ilvl w:val="0"/>
          <w:numId w:val="4"/>
        </w:numPr>
      </w:pPr>
      <w:proofErr w:type="spellStart"/>
      <w:r>
        <w:t>executeJob.h</w:t>
      </w:r>
      <w:proofErr w:type="spellEnd"/>
    </w:p>
    <w:p w14:paraId="72C2F683" w14:textId="77777777" w:rsidR="00175A0D" w:rsidRDefault="00175A0D" w:rsidP="00175A0D">
      <w:pPr>
        <w:pStyle w:val="ListParagraph"/>
        <w:numPr>
          <w:ilvl w:val="0"/>
          <w:numId w:val="4"/>
        </w:numPr>
      </w:pPr>
      <w:proofErr w:type="spellStart"/>
      <w:r>
        <w:t>executeJob.c</w:t>
      </w:r>
      <w:proofErr w:type="spellEnd"/>
    </w:p>
    <w:p w14:paraId="3C77F959" w14:textId="77777777" w:rsidR="00175A0D" w:rsidRDefault="00175A0D" w:rsidP="00175A0D">
      <w:pPr>
        <w:pStyle w:val="ListParagraph"/>
        <w:numPr>
          <w:ilvl w:val="0"/>
          <w:numId w:val="4"/>
        </w:numPr>
      </w:pPr>
      <w:proofErr w:type="spellStart"/>
      <w:r>
        <w:t>execute_command.h</w:t>
      </w:r>
      <w:proofErr w:type="spellEnd"/>
    </w:p>
    <w:p w14:paraId="71DF00C2" w14:textId="11D1973A" w:rsidR="00175A0D" w:rsidRDefault="00175A0D">
      <w:pPr>
        <w:pStyle w:val="ListParagraph"/>
        <w:numPr>
          <w:ilvl w:val="0"/>
          <w:numId w:val="4"/>
        </w:numPr>
      </w:pPr>
      <w:proofErr w:type="spellStart"/>
      <w:r>
        <w:t>execute_command.c</w:t>
      </w:r>
      <w:proofErr w:type="spellEnd"/>
    </w:p>
    <w:p w14:paraId="4D4C848E" w14:textId="3A989240" w:rsidR="004A5307" w:rsidRDefault="004A5307" w:rsidP="004A5307">
      <w:pPr>
        <w:pStyle w:val="ListParagraph"/>
        <w:numPr>
          <w:ilvl w:val="0"/>
          <w:numId w:val="4"/>
        </w:numPr>
      </w:pPr>
      <w:proofErr w:type="spellStart"/>
      <w:r>
        <w:t>fileIORedirect.h</w:t>
      </w:r>
      <w:proofErr w:type="spellEnd"/>
    </w:p>
    <w:p w14:paraId="0A2F625E" w14:textId="38BED9B4" w:rsidR="004A5307" w:rsidRDefault="004A5307" w:rsidP="004A5307">
      <w:pPr>
        <w:pStyle w:val="ListParagraph"/>
        <w:numPr>
          <w:ilvl w:val="0"/>
          <w:numId w:val="4"/>
        </w:numPr>
      </w:pPr>
      <w:proofErr w:type="spellStart"/>
      <w:r>
        <w:t>fileIORedirect.c</w:t>
      </w:r>
      <w:proofErr w:type="spellEnd"/>
    </w:p>
    <w:p w14:paraId="0CB29D5E" w14:textId="4ECF65BF" w:rsidR="004A5307" w:rsidRDefault="004A5307" w:rsidP="004A5307">
      <w:pPr>
        <w:pStyle w:val="ListParagraph"/>
        <w:numPr>
          <w:ilvl w:val="0"/>
          <w:numId w:val="4"/>
        </w:numPr>
      </w:pPr>
      <w:proofErr w:type="spellStart"/>
      <w:r>
        <w:t>get_line.h</w:t>
      </w:r>
      <w:proofErr w:type="spellEnd"/>
    </w:p>
    <w:p w14:paraId="057F1D58" w14:textId="1367CD1E" w:rsidR="004A5307" w:rsidRDefault="004A5307" w:rsidP="004A5307">
      <w:pPr>
        <w:pStyle w:val="ListParagraph"/>
        <w:numPr>
          <w:ilvl w:val="0"/>
          <w:numId w:val="4"/>
        </w:numPr>
      </w:pPr>
      <w:proofErr w:type="spellStart"/>
      <w:r>
        <w:t>get_line.c</w:t>
      </w:r>
      <w:proofErr w:type="spellEnd"/>
    </w:p>
    <w:p w14:paraId="1034AB74" w14:textId="102A84C7" w:rsidR="004A5307" w:rsidRDefault="004A5307" w:rsidP="004A5307">
      <w:pPr>
        <w:pStyle w:val="ListParagraph"/>
        <w:numPr>
          <w:ilvl w:val="0"/>
          <w:numId w:val="4"/>
        </w:numPr>
      </w:pPr>
      <w:proofErr w:type="spellStart"/>
      <w:r>
        <w:t>job.h</w:t>
      </w:r>
      <w:proofErr w:type="spellEnd"/>
    </w:p>
    <w:p w14:paraId="4A348934" w14:textId="57EE9C4D" w:rsidR="004A5307" w:rsidRDefault="004A5307" w:rsidP="004A5307">
      <w:pPr>
        <w:pStyle w:val="ListParagraph"/>
        <w:numPr>
          <w:ilvl w:val="0"/>
          <w:numId w:val="4"/>
        </w:numPr>
      </w:pPr>
      <w:proofErr w:type="spellStart"/>
      <w:r>
        <w:t>job.c</w:t>
      </w:r>
      <w:proofErr w:type="spellEnd"/>
    </w:p>
    <w:p w14:paraId="77EF1BB9" w14:textId="470EFDE9" w:rsidR="004A5307" w:rsidRDefault="004A5307" w:rsidP="004A5307">
      <w:pPr>
        <w:pStyle w:val="ListParagraph"/>
        <w:numPr>
          <w:ilvl w:val="0"/>
          <w:numId w:val="4"/>
        </w:numPr>
      </w:pPr>
      <w:proofErr w:type="spellStart"/>
      <w:r>
        <w:t>job_vector.h</w:t>
      </w:r>
      <w:proofErr w:type="spellEnd"/>
    </w:p>
    <w:p w14:paraId="252FAAA3" w14:textId="53A59382" w:rsidR="004A5307" w:rsidRDefault="004A5307" w:rsidP="004A5307">
      <w:pPr>
        <w:pStyle w:val="ListParagraph"/>
        <w:numPr>
          <w:ilvl w:val="0"/>
          <w:numId w:val="4"/>
        </w:numPr>
      </w:pPr>
      <w:proofErr w:type="spellStart"/>
      <w:r>
        <w:t>job_vector.c</w:t>
      </w:r>
      <w:proofErr w:type="spellEnd"/>
    </w:p>
    <w:p w14:paraId="1218C609" w14:textId="780B6A8E" w:rsidR="004A5307" w:rsidRDefault="004A5307" w:rsidP="004A5307">
      <w:pPr>
        <w:pStyle w:val="ListParagraph"/>
        <w:numPr>
          <w:ilvl w:val="0"/>
          <w:numId w:val="4"/>
        </w:numPr>
      </w:pPr>
      <w:proofErr w:type="spellStart"/>
      <w:r>
        <w:t>main.c</w:t>
      </w:r>
      <w:proofErr w:type="spellEnd"/>
    </w:p>
    <w:p w14:paraId="4F55F3AB" w14:textId="77777777" w:rsidR="00175A0D" w:rsidRDefault="00175A0D" w:rsidP="00175A0D">
      <w:pPr>
        <w:pStyle w:val="ListParagraph"/>
        <w:numPr>
          <w:ilvl w:val="0"/>
          <w:numId w:val="4"/>
        </w:numPr>
      </w:pPr>
      <w:proofErr w:type="spellStart"/>
      <w:r>
        <w:t>pipe.h</w:t>
      </w:r>
      <w:proofErr w:type="spellEnd"/>
    </w:p>
    <w:p w14:paraId="6903BC26" w14:textId="14421C1B" w:rsidR="00175A0D" w:rsidRDefault="00175A0D">
      <w:pPr>
        <w:pStyle w:val="ListParagraph"/>
        <w:numPr>
          <w:ilvl w:val="0"/>
          <w:numId w:val="4"/>
        </w:numPr>
      </w:pPr>
      <w:proofErr w:type="spellStart"/>
      <w:r>
        <w:t>pipe.c</w:t>
      </w:r>
      <w:proofErr w:type="spellEnd"/>
    </w:p>
    <w:p w14:paraId="35BA301E" w14:textId="1DB52ACF" w:rsidR="004A5307" w:rsidRDefault="004A5307" w:rsidP="004A5307">
      <w:pPr>
        <w:pStyle w:val="ListParagraph"/>
        <w:numPr>
          <w:ilvl w:val="0"/>
          <w:numId w:val="4"/>
        </w:numPr>
      </w:pPr>
      <w:proofErr w:type="spellStart"/>
      <w:r>
        <w:t>PWDFuncs.h</w:t>
      </w:r>
      <w:proofErr w:type="spellEnd"/>
    </w:p>
    <w:p w14:paraId="4A381679" w14:textId="30E5AE10" w:rsidR="004A5307" w:rsidRDefault="004A5307" w:rsidP="004A5307">
      <w:pPr>
        <w:pStyle w:val="ListParagraph"/>
        <w:numPr>
          <w:ilvl w:val="0"/>
          <w:numId w:val="4"/>
        </w:numPr>
      </w:pPr>
      <w:proofErr w:type="spellStart"/>
      <w:r>
        <w:t>PWDFuncs.c</w:t>
      </w:r>
      <w:proofErr w:type="spellEnd"/>
    </w:p>
    <w:p w14:paraId="76536863" w14:textId="0052B159" w:rsidR="004A5307" w:rsidRDefault="004A5307" w:rsidP="004A5307">
      <w:pPr>
        <w:pStyle w:val="ListParagraph"/>
        <w:numPr>
          <w:ilvl w:val="0"/>
          <w:numId w:val="4"/>
        </w:numPr>
      </w:pPr>
      <w:proofErr w:type="spellStart"/>
      <w:r>
        <w:t>tokenise.h</w:t>
      </w:r>
      <w:proofErr w:type="spellEnd"/>
    </w:p>
    <w:p w14:paraId="43FE7111" w14:textId="37931D88" w:rsidR="004A5307" w:rsidRDefault="004A5307" w:rsidP="004A5307">
      <w:pPr>
        <w:pStyle w:val="ListParagraph"/>
        <w:numPr>
          <w:ilvl w:val="0"/>
          <w:numId w:val="4"/>
        </w:numPr>
      </w:pPr>
      <w:proofErr w:type="spellStart"/>
      <w:r>
        <w:t>tokenise.c</w:t>
      </w:r>
      <w:proofErr w:type="spellEnd"/>
    </w:p>
    <w:p w14:paraId="626F3A2D" w14:textId="77777777" w:rsidR="004A5307" w:rsidRDefault="004A5307">
      <w:r>
        <w:br w:type="page"/>
      </w:r>
    </w:p>
    <w:p w14:paraId="1BBE7DD9" w14:textId="48E6D916" w:rsidR="004A5307" w:rsidRDefault="00F00F57" w:rsidP="00F00F57">
      <w:pPr>
        <w:pStyle w:val="Heading1"/>
      </w:pPr>
      <w:bookmarkStart w:id="20" w:name="_Toc85128352"/>
      <w:r>
        <w:lastRenderedPageBreak/>
        <w:t>Project Question</w:t>
      </w:r>
      <w:bookmarkEnd w:id="20"/>
    </w:p>
    <w:p w14:paraId="724C7878" w14:textId="77777777" w:rsidR="00F00F57" w:rsidRDefault="00F00F57" w:rsidP="00434685">
      <w:pPr>
        <w:spacing w:after="0"/>
      </w:pPr>
      <w:r>
        <w:t>Design and implement a simple UNIX shell program using the grammar specified in the later part of this section. Please allow for at least 100 commands in a command line and at least 1000 arguments in each command.</w:t>
      </w:r>
    </w:p>
    <w:p w14:paraId="7AB67BD1" w14:textId="77777777" w:rsidR="00F00F57" w:rsidRDefault="00F00F57" w:rsidP="00434685">
      <w:pPr>
        <w:spacing w:after="0"/>
      </w:pPr>
    </w:p>
    <w:p w14:paraId="45B8F43E" w14:textId="77777777" w:rsidR="00F00F57" w:rsidRDefault="00F00F57" w:rsidP="00434685">
      <w:pPr>
        <w:spacing w:after="0"/>
      </w:pPr>
      <w:r>
        <w:t>In addition to the above, the following are required:</w:t>
      </w:r>
    </w:p>
    <w:p w14:paraId="637EB6FA" w14:textId="77777777" w:rsidR="00F00F57" w:rsidRDefault="00F00F57" w:rsidP="00434685">
      <w:pPr>
        <w:spacing w:after="0"/>
      </w:pPr>
    </w:p>
    <w:p w14:paraId="232FF9F0" w14:textId="5E5A22FA" w:rsidR="00F00F57" w:rsidRPr="00434685" w:rsidRDefault="00F00F57" w:rsidP="00F00F57">
      <w:pPr>
        <w:pStyle w:val="ListParagraph"/>
        <w:numPr>
          <w:ilvl w:val="0"/>
          <w:numId w:val="5"/>
        </w:numPr>
        <w:spacing w:after="0"/>
        <w:rPr>
          <w:b/>
          <w:bCs/>
        </w:rPr>
      </w:pPr>
      <w:r w:rsidRPr="00434685">
        <w:rPr>
          <w:b/>
          <w:bCs/>
        </w:rPr>
        <w:t>Reconfigurable shell prompt (default %)</w:t>
      </w:r>
    </w:p>
    <w:p w14:paraId="42FCA869" w14:textId="77777777" w:rsidR="00F00F57" w:rsidRDefault="00F00F57" w:rsidP="00434685">
      <w:pPr>
        <w:pStyle w:val="ListParagraph"/>
        <w:spacing w:after="0"/>
        <w:ind w:left="0"/>
      </w:pPr>
    </w:p>
    <w:p w14:paraId="57AE1E60" w14:textId="340F4479" w:rsidR="00F00F57" w:rsidRDefault="00F00F57" w:rsidP="00434685">
      <w:pPr>
        <w:spacing w:after="0"/>
        <w:ind w:left="360"/>
      </w:pPr>
      <w:r>
        <w:t xml:space="preserve">The shell must have a shell built-in command </w:t>
      </w:r>
      <w:r w:rsidRPr="00434685">
        <w:rPr>
          <w:rStyle w:val="ConsoleChar"/>
        </w:rPr>
        <w:t>prompt</w:t>
      </w:r>
      <w:r>
        <w:t xml:space="preserve"> for changing the current prompt. For example, type the following command</w:t>
      </w:r>
    </w:p>
    <w:p w14:paraId="4DD02004" w14:textId="77777777" w:rsidR="00F00F57" w:rsidRDefault="00F00F57" w:rsidP="00434685">
      <w:pPr>
        <w:spacing w:after="0"/>
        <w:ind w:left="360"/>
      </w:pPr>
    </w:p>
    <w:p w14:paraId="44691CCF" w14:textId="783505C1" w:rsidR="00F00F57" w:rsidRDefault="00F00F57" w:rsidP="00434685">
      <w:pPr>
        <w:pStyle w:val="Console"/>
      </w:pPr>
      <w:r>
        <w:t>% prompt john$</w:t>
      </w:r>
    </w:p>
    <w:p w14:paraId="0F83057F" w14:textId="77777777" w:rsidR="00F00F57" w:rsidRDefault="00F00F57" w:rsidP="00434685">
      <w:pPr>
        <w:spacing w:after="0"/>
        <w:ind w:left="360"/>
      </w:pPr>
    </w:p>
    <w:p w14:paraId="307699E0" w14:textId="13372EC0" w:rsidR="00F00F57" w:rsidRDefault="00F00F57" w:rsidP="00434685">
      <w:pPr>
        <w:spacing w:after="0"/>
        <w:ind w:left="360"/>
      </w:pPr>
      <w:r>
        <w:t xml:space="preserve">should change the shell prompt to </w:t>
      </w:r>
      <w:r w:rsidRPr="00434685">
        <w:rPr>
          <w:rStyle w:val="ConsoleChar"/>
        </w:rPr>
        <w:t>john$</w:t>
      </w:r>
      <w:r>
        <w:t>, i.e., the second token of the command.</w:t>
      </w:r>
    </w:p>
    <w:p w14:paraId="50F9FDD1" w14:textId="77777777" w:rsidR="00F00F57" w:rsidRDefault="00F00F57" w:rsidP="00434685">
      <w:pPr>
        <w:spacing w:after="0"/>
      </w:pPr>
    </w:p>
    <w:p w14:paraId="218B13CB" w14:textId="6B2C41F6" w:rsidR="00F00F57" w:rsidRPr="00434685" w:rsidRDefault="00F00F57" w:rsidP="00434685">
      <w:pPr>
        <w:pStyle w:val="ListParagraph"/>
        <w:numPr>
          <w:ilvl w:val="0"/>
          <w:numId w:val="5"/>
        </w:numPr>
        <w:spacing w:after="0"/>
        <w:rPr>
          <w:b/>
          <w:bCs/>
        </w:rPr>
      </w:pPr>
      <w:r w:rsidRPr="00434685">
        <w:rPr>
          <w:b/>
          <w:bCs/>
        </w:rPr>
        <w:t xml:space="preserve">The shell built-in command </w:t>
      </w:r>
      <w:r w:rsidRPr="00434685">
        <w:rPr>
          <w:rStyle w:val="ConsoleChar"/>
        </w:rPr>
        <w:t>pwd</w:t>
      </w:r>
    </w:p>
    <w:p w14:paraId="6F83168E" w14:textId="77777777" w:rsidR="00F00F57" w:rsidRDefault="00F00F57" w:rsidP="00434685">
      <w:pPr>
        <w:spacing w:after="0"/>
      </w:pPr>
    </w:p>
    <w:p w14:paraId="13052E30" w14:textId="5F49B888" w:rsidR="00F00F57" w:rsidRDefault="00F00F57" w:rsidP="00434685">
      <w:pPr>
        <w:spacing w:after="0"/>
        <w:ind w:left="360"/>
      </w:pPr>
      <w:r>
        <w:t>This command prints the current directory (also known as working directory) of the shell process.</w:t>
      </w:r>
    </w:p>
    <w:p w14:paraId="48C9B0CB" w14:textId="77777777" w:rsidR="00F00F57" w:rsidRDefault="00F00F57" w:rsidP="00434685">
      <w:pPr>
        <w:spacing w:after="0"/>
        <w:ind w:left="360"/>
      </w:pPr>
    </w:p>
    <w:p w14:paraId="7C902EEA" w14:textId="28CC0492" w:rsidR="00F00F57" w:rsidRPr="00434685" w:rsidRDefault="00F00F57" w:rsidP="00434685">
      <w:pPr>
        <w:pStyle w:val="ListParagraph"/>
        <w:numPr>
          <w:ilvl w:val="0"/>
          <w:numId w:val="5"/>
        </w:numPr>
        <w:spacing w:after="0"/>
        <w:rPr>
          <w:b/>
          <w:bCs/>
        </w:rPr>
      </w:pPr>
      <w:r w:rsidRPr="00434685">
        <w:rPr>
          <w:b/>
          <w:bCs/>
        </w:rPr>
        <w:t xml:space="preserve">Directory </w:t>
      </w:r>
      <w:proofErr w:type="gramStart"/>
      <w:r w:rsidRPr="00434685">
        <w:rPr>
          <w:b/>
          <w:bCs/>
        </w:rPr>
        <w:t>walk</w:t>
      </w:r>
      <w:proofErr w:type="gramEnd"/>
    </w:p>
    <w:p w14:paraId="4264B8AD" w14:textId="77777777" w:rsidR="00F00F57" w:rsidRDefault="00F00F57" w:rsidP="00434685">
      <w:pPr>
        <w:spacing w:after="0"/>
        <w:ind w:left="360"/>
      </w:pPr>
    </w:p>
    <w:p w14:paraId="2D0D8D74" w14:textId="2717618E" w:rsidR="00F00F57" w:rsidRDefault="00F00F57" w:rsidP="00434685">
      <w:pPr>
        <w:spacing w:after="0"/>
        <w:ind w:left="360"/>
      </w:pPr>
      <w:r>
        <w:t xml:space="preserve">This command is similar to that provided by the Bash built-in command </w:t>
      </w:r>
      <w:r w:rsidRPr="00434685">
        <w:rPr>
          <w:rStyle w:val="ConsoleChar"/>
        </w:rPr>
        <w:t>cd</w:t>
      </w:r>
      <w:r>
        <w:t>. In particular, typing the command without a path should set the current directory of the shell to the home directory of the user.</w:t>
      </w:r>
    </w:p>
    <w:p w14:paraId="7BF8755A" w14:textId="77777777" w:rsidR="00F00F57" w:rsidRDefault="00F00F57" w:rsidP="00434685">
      <w:pPr>
        <w:spacing w:after="0"/>
      </w:pPr>
    </w:p>
    <w:p w14:paraId="05BAF236" w14:textId="27984C79" w:rsidR="00F00F57" w:rsidRPr="00434685" w:rsidRDefault="00F00F57" w:rsidP="00434685">
      <w:pPr>
        <w:pStyle w:val="ListParagraph"/>
        <w:numPr>
          <w:ilvl w:val="0"/>
          <w:numId w:val="5"/>
        </w:numPr>
        <w:spacing w:after="0"/>
        <w:rPr>
          <w:b/>
          <w:bCs/>
        </w:rPr>
      </w:pPr>
      <w:r w:rsidRPr="00434685">
        <w:rPr>
          <w:b/>
          <w:bCs/>
        </w:rPr>
        <w:t>Wildcard characters</w:t>
      </w:r>
    </w:p>
    <w:p w14:paraId="6FEAC679" w14:textId="77777777" w:rsidR="00F00F57" w:rsidRDefault="00F00F57" w:rsidP="00434685">
      <w:pPr>
        <w:spacing w:after="0"/>
      </w:pPr>
    </w:p>
    <w:p w14:paraId="1CCD0D64" w14:textId="5AC84C19" w:rsidR="00F00F57" w:rsidRDefault="00F00F57" w:rsidP="00434685">
      <w:pPr>
        <w:spacing w:after="0"/>
        <w:ind w:left="360"/>
      </w:pPr>
      <w:r>
        <w:t xml:space="preserve">If a token contains wildcard characters </w:t>
      </w:r>
      <w:r w:rsidRPr="00434685">
        <w:rPr>
          <w:rStyle w:val="ConsoleChar"/>
        </w:rPr>
        <w:t>*</w:t>
      </w:r>
      <w:r>
        <w:t xml:space="preserve"> or </w:t>
      </w:r>
      <w:r w:rsidRPr="00434685">
        <w:rPr>
          <w:rStyle w:val="ConsoleChar"/>
        </w:rPr>
        <w:t>?</w:t>
      </w:r>
      <w:r>
        <w:t xml:space="preserve">, the token is treated as a filename. The wildcard characters in such a token indicate to the shell that the filename must be expanded. For </w:t>
      </w:r>
      <w:proofErr w:type="gramStart"/>
      <w:r>
        <w:t>example</w:t>
      </w:r>
      <w:proofErr w:type="gramEnd"/>
      <w:r>
        <w:t xml:space="preserve"> the command</w:t>
      </w:r>
    </w:p>
    <w:p w14:paraId="01876B81" w14:textId="77777777" w:rsidR="00F00F57" w:rsidRDefault="00F00F57" w:rsidP="00434685">
      <w:pPr>
        <w:spacing w:after="0"/>
        <w:ind w:left="360"/>
      </w:pPr>
    </w:p>
    <w:p w14:paraId="4333F3DA" w14:textId="7B377134" w:rsidR="00F00F57" w:rsidRDefault="00F00F57" w:rsidP="00434685">
      <w:pPr>
        <w:pStyle w:val="Console"/>
      </w:pPr>
      <w:r>
        <w:t>% ls *.c</w:t>
      </w:r>
    </w:p>
    <w:p w14:paraId="3B1ED0AF" w14:textId="77777777" w:rsidR="00F00F57" w:rsidRDefault="00F00F57" w:rsidP="00434685">
      <w:pPr>
        <w:spacing w:after="0"/>
        <w:ind w:left="360"/>
      </w:pPr>
    </w:p>
    <w:p w14:paraId="28388A64" w14:textId="41E3C48D" w:rsidR="00F00F57" w:rsidRDefault="00F00F57" w:rsidP="00434685">
      <w:pPr>
        <w:spacing w:after="0"/>
        <w:ind w:left="360"/>
      </w:pPr>
      <w:r>
        <w:t xml:space="preserve">may be expanded to </w:t>
      </w:r>
      <w:r w:rsidRPr="00434685">
        <w:rPr>
          <w:rStyle w:val="ConsoleChar"/>
        </w:rPr>
        <w:t>ls ex1.c ex2.c ex3.c</w:t>
      </w:r>
      <w:r>
        <w:t xml:space="preserve"> if there are three matching files </w:t>
      </w:r>
      <w:r w:rsidRPr="00434685">
        <w:rPr>
          <w:rStyle w:val="ConsoleChar"/>
        </w:rPr>
        <w:t>ex1.c ex2.c ex3.c</w:t>
      </w:r>
      <w:r>
        <w:t xml:space="preserve"> in the current directory.</w:t>
      </w:r>
    </w:p>
    <w:p w14:paraId="1C21D661" w14:textId="77777777" w:rsidR="00F00F57" w:rsidRDefault="00F00F57" w:rsidP="00434685">
      <w:pPr>
        <w:spacing w:after="0"/>
        <w:ind w:left="360"/>
      </w:pPr>
    </w:p>
    <w:p w14:paraId="5929F59E" w14:textId="6B82CC65" w:rsidR="00F00F57" w:rsidRDefault="00F00F57" w:rsidP="00434685">
      <w:pPr>
        <w:spacing w:after="0"/>
        <w:ind w:left="360"/>
      </w:pPr>
      <w:r>
        <w:t xml:space="preserve">You may implement this feature using the C function </w:t>
      </w:r>
      <w:r w:rsidRPr="00434685">
        <w:rPr>
          <w:rStyle w:val="ConsoleChar"/>
        </w:rPr>
        <w:t>glob</w:t>
      </w:r>
      <w:r>
        <w:t>.</w:t>
      </w:r>
    </w:p>
    <w:p w14:paraId="39C098F2" w14:textId="09CEED1C" w:rsidR="00907901" w:rsidRDefault="00907901">
      <w:r>
        <w:br w:type="page"/>
      </w:r>
    </w:p>
    <w:p w14:paraId="2CB860FE" w14:textId="4E597B13" w:rsidR="00F00F57" w:rsidRPr="00434685" w:rsidRDefault="00F00F57" w:rsidP="00434685">
      <w:pPr>
        <w:pStyle w:val="ListParagraph"/>
        <w:numPr>
          <w:ilvl w:val="0"/>
          <w:numId w:val="5"/>
        </w:numPr>
        <w:spacing w:after="0"/>
        <w:rPr>
          <w:b/>
          <w:bCs/>
        </w:rPr>
      </w:pPr>
      <w:r w:rsidRPr="00434685">
        <w:rPr>
          <w:b/>
          <w:bCs/>
        </w:rPr>
        <w:lastRenderedPageBreak/>
        <w:t>Standard input and output redirections &gt; and &lt;</w:t>
      </w:r>
    </w:p>
    <w:p w14:paraId="386DCB63" w14:textId="77777777" w:rsidR="00F00F57" w:rsidRDefault="00F00F57" w:rsidP="00434685">
      <w:pPr>
        <w:spacing w:after="0"/>
      </w:pPr>
    </w:p>
    <w:p w14:paraId="67206A02" w14:textId="39122003" w:rsidR="00F00F57" w:rsidRDefault="00F00F57" w:rsidP="00434685">
      <w:pPr>
        <w:spacing w:after="0"/>
        <w:ind w:left="360"/>
      </w:pPr>
      <w:r>
        <w:t>For example:</w:t>
      </w:r>
    </w:p>
    <w:p w14:paraId="618FAEC8" w14:textId="77777777" w:rsidR="00F00F57" w:rsidRDefault="00F00F57" w:rsidP="00434685">
      <w:pPr>
        <w:spacing w:after="0"/>
        <w:ind w:left="360"/>
      </w:pPr>
    </w:p>
    <w:p w14:paraId="6031299D" w14:textId="3DCFBDB0" w:rsidR="00F00F57" w:rsidRDefault="00F00F57" w:rsidP="00434685">
      <w:pPr>
        <w:pStyle w:val="Console"/>
      </w:pPr>
      <w:r>
        <w:t>% ls -lt &gt;  foo</w:t>
      </w:r>
    </w:p>
    <w:p w14:paraId="591648A5" w14:textId="77777777" w:rsidR="00F00F57" w:rsidRDefault="00F00F57" w:rsidP="00434685">
      <w:pPr>
        <w:spacing w:after="0"/>
        <w:ind w:left="360"/>
      </w:pPr>
    </w:p>
    <w:p w14:paraId="46EDCF43" w14:textId="77A282C6" w:rsidR="00F00F57" w:rsidRDefault="00F00F57" w:rsidP="00434685">
      <w:pPr>
        <w:spacing w:after="0"/>
        <w:ind w:left="360"/>
      </w:pPr>
      <w:r>
        <w:t xml:space="preserve">would redirect the standard output of the process </w:t>
      </w:r>
      <w:r w:rsidRPr="00434685">
        <w:rPr>
          <w:rStyle w:val="ConsoleChar"/>
        </w:rPr>
        <w:t>ls -lt</w:t>
      </w:r>
      <w:r>
        <w:t xml:space="preserve"> to file </w:t>
      </w:r>
      <w:r w:rsidRPr="00434685">
        <w:rPr>
          <w:rStyle w:val="ConsoleChar"/>
        </w:rPr>
        <w:t>foo</w:t>
      </w:r>
      <w:r>
        <w:t>. Similarly, in the following command,</w:t>
      </w:r>
    </w:p>
    <w:p w14:paraId="2C3517B4" w14:textId="77777777" w:rsidR="00F00F57" w:rsidRDefault="00F00F57" w:rsidP="00434685">
      <w:pPr>
        <w:spacing w:after="0"/>
        <w:ind w:left="360"/>
      </w:pPr>
    </w:p>
    <w:p w14:paraId="0BDB307B" w14:textId="27B689FC" w:rsidR="00F00F57" w:rsidRDefault="00F00F57" w:rsidP="00434685">
      <w:pPr>
        <w:pStyle w:val="Console"/>
      </w:pPr>
      <w:r>
        <w:t>% cat &lt;  foo</w:t>
      </w:r>
    </w:p>
    <w:p w14:paraId="72DF9B39" w14:textId="77777777" w:rsidR="00F00F57" w:rsidRDefault="00F00F57" w:rsidP="00434685">
      <w:pPr>
        <w:spacing w:after="0"/>
        <w:ind w:left="360"/>
      </w:pPr>
    </w:p>
    <w:p w14:paraId="0752D0EC" w14:textId="7DCE052F" w:rsidR="00F00F57" w:rsidRDefault="00F00F57" w:rsidP="00434685">
      <w:pPr>
        <w:spacing w:after="0"/>
        <w:ind w:left="360"/>
      </w:pPr>
      <w:r>
        <w:t xml:space="preserve">the standard input of the process </w:t>
      </w:r>
      <w:r w:rsidRPr="00434685">
        <w:rPr>
          <w:rStyle w:val="ConsoleChar"/>
        </w:rPr>
        <w:t>cat</w:t>
      </w:r>
      <w:r>
        <w:t xml:space="preserve"> is redirected to file </w:t>
      </w:r>
      <w:r w:rsidRPr="00434685">
        <w:rPr>
          <w:rStyle w:val="ConsoleChar"/>
        </w:rPr>
        <w:t>foo</w:t>
      </w:r>
      <w:r>
        <w:t>.</w:t>
      </w:r>
    </w:p>
    <w:p w14:paraId="0F25A0EA" w14:textId="77777777" w:rsidR="00F00F57" w:rsidRDefault="00F00F57" w:rsidP="00434685">
      <w:pPr>
        <w:spacing w:after="0"/>
      </w:pPr>
    </w:p>
    <w:p w14:paraId="319AE6CF" w14:textId="262B7173" w:rsidR="00F00F57" w:rsidRPr="00434685" w:rsidRDefault="00F00F57" w:rsidP="00434685">
      <w:pPr>
        <w:pStyle w:val="ListParagraph"/>
        <w:numPr>
          <w:ilvl w:val="0"/>
          <w:numId w:val="5"/>
        </w:numPr>
        <w:spacing w:after="0"/>
        <w:rPr>
          <w:b/>
          <w:bCs/>
        </w:rPr>
      </w:pPr>
      <w:r w:rsidRPr="00434685">
        <w:rPr>
          <w:b/>
          <w:bCs/>
        </w:rPr>
        <w:t>Shell pipeline |</w:t>
      </w:r>
    </w:p>
    <w:p w14:paraId="1E9556B6" w14:textId="77777777" w:rsidR="00F00F57" w:rsidRDefault="00F00F57" w:rsidP="00434685">
      <w:pPr>
        <w:spacing w:after="0"/>
      </w:pPr>
    </w:p>
    <w:p w14:paraId="622C50D8" w14:textId="78F71EFB" w:rsidR="00F00F57" w:rsidRDefault="00F00F57" w:rsidP="00434685">
      <w:pPr>
        <w:spacing w:after="0"/>
        <w:ind w:left="360"/>
      </w:pPr>
      <w:r>
        <w:t>For example:</w:t>
      </w:r>
    </w:p>
    <w:p w14:paraId="5926484E" w14:textId="77777777" w:rsidR="00F00F57" w:rsidRDefault="00F00F57" w:rsidP="00434685">
      <w:pPr>
        <w:spacing w:after="0"/>
        <w:ind w:left="360"/>
      </w:pPr>
    </w:p>
    <w:p w14:paraId="2CB0D05F" w14:textId="385B403D" w:rsidR="00F00F57" w:rsidRDefault="00F00F57" w:rsidP="00434685">
      <w:pPr>
        <w:pStyle w:val="Console"/>
      </w:pPr>
      <w:r>
        <w:t>% ls -lt | more</w:t>
      </w:r>
    </w:p>
    <w:p w14:paraId="1636A5E7" w14:textId="77777777" w:rsidR="00F00F57" w:rsidRDefault="00F00F57" w:rsidP="00434685">
      <w:pPr>
        <w:spacing w:after="0"/>
        <w:ind w:left="360"/>
      </w:pPr>
    </w:p>
    <w:p w14:paraId="49875D25" w14:textId="53D44238" w:rsidR="00F00F57" w:rsidRDefault="00F00F57" w:rsidP="00434685">
      <w:pPr>
        <w:spacing w:after="0"/>
        <w:ind w:left="360"/>
      </w:pPr>
      <w:r>
        <w:t xml:space="preserve">the standard output of the process </w:t>
      </w:r>
      <w:r w:rsidRPr="00434685">
        <w:rPr>
          <w:rStyle w:val="ConsoleChar"/>
        </w:rPr>
        <w:t>ls -lt</w:t>
      </w:r>
      <w:r>
        <w:t xml:space="preserve"> is connected to the standard input of the process </w:t>
      </w:r>
      <w:r w:rsidRPr="00434685">
        <w:rPr>
          <w:rStyle w:val="ConsoleChar"/>
        </w:rPr>
        <w:t>more</w:t>
      </w:r>
      <w:r>
        <w:t xml:space="preserve"> via a pipe.</w:t>
      </w:r>
    </w:p>
    <w:p w14:paraId="690D2031" w14:textId="77777777" w:rsidR="00F00F57" w:rsidRDefault="00F00F57" w:rsidP="00434685">
      <w:pPr>
        <w:spacing w:after="0"/>
      </w:pPr>
    </w:p>
    <w:p w14:paraId="3798EA24" w14:textId="6B5A0CF8" w:rsidR="00F00F57" w:rsidRPr="00434685" w:rsidRDefault="00F00F57" w:rsidP="00434685">
      <w:pPr>
        <w:pStyle w:val="ListParagraph"/>
        <w:numPr>
          <w:ilvl w:val="0"/>
          <w:numId w:val="5"/>
        </w:numPr>
        <w:spacing w:after="0"/>
        <w:rPr>
          <w:b/>
          <w:bCs/>
        </w:rPr>
      </w:pPr>
      <w:r w:rsidRPr="00434685">
        <w:rPr>
          <w:b/>
          <w:bCs/>
        </w:rPr>
        <w:t>Background job execution</w:t>
      </w:r>
    </w:p>
    <w:p w14:paraId="005B47F7" w14:textId="77777777" w:rsidR="00F00F57" w:rsidRDefault="00F00F57" w:rsidP="00434685">
      <w:pPr>
        <w:spacing w:after="0"/>
      </w:pPr>
    </w:p>
    <w:p w14:paraId="48E47CE3" w14:textId="601F4389" w:rsidR="00F00F57" w:rsidRDefault="00F00F57" w:rsidP="00434685">
      <w:pPr>
        <w:spacing w:after="0"/>
        <w:ind w:left="360"/>
      </w:pPr>
      <w:r>
        <w:t>For example:</w:t>
      </w:r>
    </w:p>
    <w:p w14:paraId="0097E61D" w14:textId="77777777" w:rsidR="00F00F57" w:rsidRDefault="00F00F57" w:rsidP="00434685">
      <w:pPr>
        <w:spacing w:after="0"/>
        <w:ind w:left="360"/>
      </w:pPr>
    </w:p>
    <w:p w14:paraId="5E6399A2" w14:textId="5B82F7C3" w:rsidR="00F00F57" w:rsidRDefault="00F00F57" w:rsidP="00434685">
      <w:pPr>
        <w:pStyle w:val="Console"/>
      </w:pPr>
      <w:r>
        <w:t>% xterm &amp;</w:t>
      </w:r>
    </w:p>
    <w:p w14:paraId="2E09D769" w14:textId="77777777" w:rsidR="00F00F57" w:rsidRDefault="00F00F57" w:rsidP="00434685">
      <w:pPr>
        <w:spacing w:after="0"/>
        <w:ind w:left="360"/>
      </w:pPr>
    </w:p>
    <w:p w14:paraId="4A99AA3D" w14:textId="7F270B12" w:rsidR="00F00F57" w:rsidRDefault="00F00F57" w:rsidP="00434685">
      <w:pPr>
        <w:spacing w:after="0"/>
        <w:ind w:left="360"/>
      </w:pPr>
      <w:r>
        <w:t xml:space="preserve">The </w:t>
      </w:r>
      <w:proofErr w:type="spellStart"/>
      <w:r>
        <w:t>commannd</w:t>
      </w:r>
      <w:proofErr w:type="spellEnd"/>
      <w:r>
        <w:t xml:space="preserve"> line starts the command </w:t>
      </w:r>
      <w:r w:rsidRPr="00434685">
        <w:rPr>
          <w:rStyle w:val="ConsoleChar"/>
        </w:rPr>
        <w:t>xterm</w:t>
      </w:r>
      <w:r>
        <w:t xml:space="preserve"> in the background (i.e., the shell will not wait for the process to </w:t>
      </w:r>
      <w:proofErr w:type="gramStart"/>
      <w:r>
        <w:t>terminate</w:t>
      </w:r>
      <w:proofErr w:type="gramEnd"/>
      <w:r>
        <w:t xml:space="preserve"> and you can type in the next command immediately). The following command </w:t>
      </w:r>
      <w:proofErr w:type="gramStart"/>
      <w:r>
        <w:t>line</w:t>
      </w:r>
      <w:proofErr w:type="gramEnd"/>
    </w:p>
    <w:p w14:paraId="0424D0DD" w14:textId="77777777" w:rsidR="00F00F57" w:rsidRDefault="00F00F57" w:rsidP="00434685">
      <w:pPr>
        <w:spacing w:after="0"/>
        <w:ind w:left="360"/>
      </w:pPr>
    </w:p>
    <w:p w14:paraId="136D5494" w14:textId="4A174D95" w:rsidR="00F00F57" w:rsidRDefault="00F00F57" w:rsidP="00434685">
      <w:pPr>
        <w:pStyle w:val="Console"/>
      </w:pPr>
      <w:r>
        <w:t>% sleep 20 &amp;  ps -l</w:t>
      </w:r>
    </w:p>
    <w:p w14:paraId="64525E45" w14:textId="77777777" w:rsidR="00F00F57" w:rsidRDefault="00F00F57" w:rsidP="00434685">
      <w:pPr>
        <w:spacing w:after="0"/>
        <w:ind w:left="360"/>
      </w:pPr>
    </w:p>
    <w:p w14:paraId="46F77939" w14:textId="72893F8C" w:rsidR="00F00F57" w:rsidRDefault="00F00F57" w:rsidP="00434685">
      <w:pPr>
        <w:spacing w:after="0"/>
        <w:ind w:left="360"/>
      </w:pPr>
      <w:r>
        <w:t xml:space="preserve">starts the command </w:t>
      </w:r>
      <w:r w:rsidRPr="00434685">
        <w:rPr>
          <w:rStyle w:val="ConsoleChar"/>
        </w:rPr>
        <w:t>sleep 20</w:t>
      </w:r>
      <w:r>
        <w:t xml:space="preserve"> and immediately execute the command </w:t>
      </w:r>
      <w:r w:rsidRPr="00434685">
        <w:rPr>
          <w:rStyle w:val="ConsoleChar"/>
        </w:rPr>
        <w:t>ps -l</w:t>
      </w:r>
      <w:r>
        <w:t xml:space="preserve"> without waiting for the command </w:t>
      </w:r>
      <w:r w:rsidRPr="00434685">
        <w:rPr>
          <w:rStyle w:val="ConsoleChar"/>
        </w:rPr>
        <w:t>sleep 20</w:t>
      </w:r>
      <w:r>
        <w:t xml:space="preserve"> to finish first.</w:t>
      </w:r>
    </w:p>
    <w:p w14:paraId="1EF258B9" w14:textId="77777777" w:rsidR="00F00F57" w:rsidRDefault="00F00F57" w:rsidP="00434685">
      <w:pPr>
        <w:spacing w:after="0"/>
      </w:pPr>
    </w:p>
    <w:p w14:paraId="524282F4" w14:textId="4355EE26" w:rsidR="00F00F57" w:rsidRPr="00434685" w:rsidRDefault="00F00F57" w:rsidP="00434685">
      <w:pPr>
        <w:pStyle w:val="ListParagraph"/>
        <w:numPr>
          <w:ilvl w:val="0"/>
          <w:numId w:val="5"/>
        </w:numPr>
        <w:spacing w:after="0"/>
        <w:rPr>
          <w:b/>
          <w:bCs/>
        </w:rPr>
      </w:pPr>
      <w:r w:rsidRPr="00434685">
        <w:rPr>
          <w:b/>
          <w:bCs/>
        </w:rPr>
        <w:t>Sequential job execution</w:t>
      </w:r>
    </w:p>
    <w:p w14:paraId="5CA6AAFF" w14:textId="77777777" w:rsidR="00F00F57" w:rsidRDefault="00F00F57" w:rsidP="00434685">
      <w:pPr>
        <w:spacing w:after="0"/>
      </w:pPr>
    </w:p>
    <w:p w14:paraId="00FAE91C" w14:textId="3D1C265B" w:rsidR="00F00F57" w:rsidRDefault="00F00F57" w:rsidP="00434685">
      <w:pPr>
        <w:spacing w:after="0"/>
        <w:ind w:left="360"/>
      </w:pPr>
      <w:r>
        <w:t xml:space="preserve">For </w:t>
      </w:r>
      <w:proofErr w:type="gramStart"/>
      <w:r>
        <w:t>example</w:t>
      </w:r>
      <w:proofErr w:type="gramEnd"/>
      <w:r>
        <w:t xml:space="preserve"> the command line</w:t>
      </w:r>
    </w:p>
    <w:p w14:paraId="34CD7CF0" w14:textId="77777777" w:rsidR="00F00F57" w:rsidRDefault="00F00F57" w:rsidP="00434685">
      <w:pPr>
        <w:spacing w:after="0"/>
        <w:ind w:left="360"/>
      </w:pPr>
    </w:p>
    <w:p w14:paraId="4A3ECBA5" w14:textId="2C81BDE6" w:rsidR="00F00F57" w:rsidRDefault="00F00F57" w:rsidP="00434685">
      <w:pPr>
        <w:pStyle w:val="Console"/>
      </w:pPr>
      <w:r>
        <w:t>%  sleep 20 ; ps -l</w:t>
      </w:r>
    </w:p>
    <w:p w14:paraId="661750B8" w14:textId="77777777" w:rsidR="00F00F57" w:rsidRDefault="00F00F57" w:rsidP="00434685">
      <w:pPr>
        <w:spacing w:after="0"/>
        <w:ind w:left="360"/>
      </w:pPr>
    </w:p>
    <w:p w14:paraId="278087D9" w14:textId="6B99B435" w:rsidR="00F00F57" w:rsidRDefault="00F00F57" w:rsidP="00434685">
      <w:pPr>
        <w:spacing w:after="0"/>
        <w:ind w:left="360"/>
      </w:pPr>
      <w:r>
        <w:t xml:space="preserve">starts the command </w:t>
      </w:r>
      <w:r w:rsidRPr="00434685">
        <w:rPr>
          <w:rStyle w:val="ConsoleChar"/>
        </w:rPr>
        <w:t>sleep 20</w:t>
      </w:r>
      <w:r>
        <w:t xml:space="preserve"> first, and wait for it to finish, then execute the command </w:t>
      </w:r>
      <w:r w:rsidRPr="00434685">
        <w:rPr>
          <w:rStyle w:val="ConsoleChar"/>
        </w:rPr>
        <w:t>ps -l</w:t>
      </w:r>
      <w:r>
        <w:t>.</w:t>
      </w:r>
    </w:p>
    <w:p w14:paraId="08E863FB" w14:textId="3CBDE33A" w:rsidR="00907901" w:rsidRDefault="00907901">
      <w:r>
        <w:br w:type="page"/>
      </w:r>
    </w:p>
    <w:p w14:paraId="565046FC" w14:textId="6F34AE9D" w:rsidR="00F00F57" w:rsidRPr="00434685" w:rsidRDefault="00F00F57" w:rsidP="00434685">
      <w:pPr>
        <w:pStyle w:val="ListParagraph"/>
        <w:numPr>
          <w:ilvl w:val="0"/>
          <w:numId w:val="5"/>
        </w:numPr>
        <w:spacing w:after="0"/>
        <w:rPr>
          <w:b/>
          <w:bCs/>
        </w:rPr>
      </w:pPr>
      <w:r w:rsidRPr="00434685">
        <w:rPr>
          <w:b/>
          <w:bCs/>
        </w:rPr>
        <w:lastRenderedPageBreak/>
        <w:t>The shell environment</w:t>
      </w:r>
    </w:p>
    <w:p w14:paraId="60C0113B" w14:textId="77777777" w:rsidR="00F00F57" w:rsidRDefault="00F00F57" w:rsidP="00434685">
      <w:pPr>
        <w:spacing w:after="0"/>
      </w:pPr>
    </w:p>
    <w:p w14:paraId="4361DC8D" w14:textId="40D74CB9" w:rsidR="00F00F57" w:rsidRDefault="00F00F57" w:rsidP="00434685">
      <w:pPr>
        <w:spacing w:after="0"/>
        <w:ind w:left="360"/>
      </w:pPr>
      <w:r>
        <w:t>The shell should inherit its environment from its parent process.</w:t>
      </w:r>
    </w:p>
    <w:p w14:paraId="1C56D814" w14:textId="77777777" w:rsidR="00F00F57" w:rsidRDefault="00F00F57" w:rsidP="00434685">
      <w:pPr>
        <w:spacing w:after="0"/>
      </w:pPr>
    </w:p>
    <w:p w14:paraId="4AAC3C59" w14:textId="3837B2DA" w:rsidR="00F00F57" w:rsidRPr="00434685" w:rsidRDefault="00F00F57" w:rsidP="00434685">
      <w:pPr>
        <w:pStyle w:val="ListParagraph"/>
        <w:numPr>
          <w:ilvl w:val="0"/>
          <w:numId w:val="5"/>
        </w:numPr>
        <w:spacing w:after="0"/>
        <w:rPr>
          <w:b/>
          <w:bCs/>
        </w:rPr>
      </w:pPr>
      <w:r w:rsidRPr="00434685">
        <w:rPr>
          <w:b/>
          <w:bCs/>
        </w:rPr>
        <w:t>The shell built-in command exit</w:t>
      </w:r>
    </w:p>
    <w:p w14:paraId="4C940E4E" w14:textId="77777777" w:rsidR="00F00F57" w:rsidRDefault="00F00F57" w:rsidP="00434685">
      <w:pPr>
        <w:spacing w:after="0"/>
      </w:pPr>
    </w:p>
    <w:p w14:paraId="66F5965B" w14:textId="7A8B1192" w:rsidR="00F00F57" w:rsidRDefault="00F00F57" w:rsidP="00434685">
      <w:pPr>
        <w:spacing w:after="0"/>
        <w:ind w:left="360"/>
      </w:pPr>
      <w:r>
        <w:t xml:space="preserve">Use the built-in command </w:t>
      </w:r>
      <w:r w:rsidRPr="00434685">
        <w:rPr>
          <w:rStyle w:val="ConsoleChar"/>
        </w:rPr>
        <w:t>exit</w:t>
      </w:r>
      <w:r>
        <w:t xml:space="preserve"> to terminate the shell program.</w:t>
      </w:r>
    </w:p>
    <w:p w14:paraId="769620F5" w14:textId="77777777" w:rsidR="00F00F57" w:rsidRDefault="00F00F57" w:rsidP="00434685">
      <w:pPr>
        <w:spacing w:after="0"/>
      </w:pPr>
    </w:p>
    <w:p w14:paraId="787B5987" w14:textId="77777777" w:rsidR="00F00F57" w:rsidRDefault="00F00F57" w:rsidP="00434685">
      <w:pPr>
        <w:spacing w:after="0"/>
      </w:pPr>
      <w:r>
        <w:t xml:space="preserve">The behaviour of the above commands (except </w:t>
      </w:r>
      <w:r w:rsidRPr="00434685">
        <w:rPr>
          <w:rStyle w:val="ConsoleChar"/>
        </w:rPr>
        <w:t>prompt</w:t>
      </w:r>
      <w:r>
        <w:t>) should be as close to those of the Bash shell as possible. In addition, your shell should not be terminated by CTRL-C, CTRL-\, or CTRL-Z.</w:t>
      </w:r>
    </w:p>
    <w:p w14:paraId="2F267A11" w14:textId="77777777" w:rsidR="00F00F57" w:rsidRDefault="00F00F57" w:rsidP="00434685">
      <w:pPr>
        <w:spacing w:after="0"/>
      </w:pPr>
    </w:p>
    <w:p w14:paraId="7225B8E9" w14:textId="77777777" w:rsidR="00F00F57" w:rsidRDefault="00F00F57" w:rsidP="00434685">
      <w:pPr>
        <w:spacing w:after="0"/>
      </w:pPr>
      <w:proofErr w:type="gramStart"/>
      <w:r>
        <w:t>Finally</w:t>
      </w:r>
      <w:proofErr w:type="gramEnd"/>
      <w:r>
        <w:t xml:space="preserve"> you must not use any existing shell program to implement your shell (for example by calling a shell through the function </w:t>
      </w:r>
      <w:r w:rsidRPr="00434685">
        <w:rPr>
          <w:rStyle w:val="ConsoleChar"/>
        </w:rPr>
        <w:t>system</w:t>
      </w:r>
      <w:r>
        <w:t>). That would defeat the purpose of this project.</w:t>
      </w:r>
    </w:p>
    <w:p w14:paraId="2C33C193" w14:textId="77777777" w:rsidR="00F00F57" w:rsidRDefault="00F00F57" w:rsidP="00434685">
      <w:pPr>
        <w:spacing w:after="0"/>
      </w:pPr>
    </w:p>
    <w:p w14:paraId="5895F2DA" w14:textId="77777777" w:rsidR="00F00F57" w:rsidRDefault="00F00F57" w:rsidP="00434685">
      <w:pPr>
        <w:spacing w:after="0"/>
      </w:pPr>
      <w:r>
        <w:t xml:space="preserve">In the above, the commands such as </w:t>
      </w:r>
      <w:r w:rsidRPr="00434685">
        <w:rPr>
          <w:rStyle w:val="ConsoleChar"/>
        </w:rPr>
        <w:t>ls</w:t>
      </w:r>
      <w:r>
        <w:t xml:space="preserve">, </w:t>
      </w:r>
      <w:r w:rsidRPr="00434685">
        <w:rPr>
          <w:rStyle w:val="ConsoleChar"/>
        </w:rPr>
        <w:t>cat</w:t>
      </w:r>
      <w:r>
        <w:t xml:space="preserve">, </w:t>
      </w:r>
      <w:r w:rsidRPr="00434685">
        <w:rPr>
          <w:rStyle w:val="ConsoleChar"/>
        </w:rPr>
        <w:t>grep</w:t>
      </w:r>
      <w:r>
        <w:t xml:space="preserve">, </w:t>
      </w:r>
      <w:r w:rsidRPr="00434685">
        <w:rPr>
          <w:rStyle w:val="ConsoleChar"/>
        </w:rPr>
        <w:t>sleep</w:t>
      </w:r>
      <w:r>
        <w:t xml:space="preserve">, </w:t>
      </w:r>
      <w:r w:rsidRPr="00434685">
        <w:rPr>
          <w:rStyle w:val="ConsoleChar"/>
        </w:rPr>
        <w:t>ps</w:t>
      </w:r>
      <w:r>
        <w:t xml:space="preserve"> and </w:t>
      </w:r>
      <w:r w:rsidRPr="00434685">
        <w:rPr>
          <w:rStyle w:val="ConsoleChar"/>
        </w:rPr>
        <w:t>xterm</w:t>
      </w:r>
      <w:r>
        <w:t xml:space="preserve"> are used as examples to illustrate the use of your shell program. However, your shell must be able to handle any command or executable program. Note the commands </w:t>
      </w:r>
      <w:r w:rsidRPr="00434685">
        <w:rPr>
          <w:rStyle w:val="ConsoleChar"/>
        </w:rPr>
        <w:t>prompt</w:t>
      </w:r>
      <w:r>
        <w:t xml:space="preserve">, </w:t>
      </w:r>
      <w:r w:rsidRPr="00434685">
        <w:rPr>
          <w:rStyle w:val="ConsoleChar"/>
        </w:rPr>
        <w:t>pwd</w:t>
      </w:r>
      <w:r>
        <w:t xml:space="preserve">, </w:t>
      </w:r>
      <w:r w:rsidRPr="00434685">
        <w:rPr>
          <w:rStyle w:val="ConsoleChar"/>
        </w:rPr>
        <w:t>cd</w:t>
      </w:r>
      <w:r>
        <w:t xml:space="preserve"> and </w:t>
      </w:r>
      <w:r w:rsidRPr="00434685">
        <w:rPr>
          <w:rStyle w:val="ConsoleChar"/>
        </w:rPr>
        <w:t>exit</w:t>
      </w:r>
      <w:r>
        <w:t xml:space="preserve"> should be implemented as shell </w:t>
      </w:r>
      <w:proofErr w:type="spellStart"/>
      <w:r>
        <w:t>builtins</w:t>
      </w:r>
      <w:proofErr w:type="spellEnd"/>
      <w:r>
        <w:t>, not as external commands.</w:t>
      </w:r>
    </w:p>
    <w:p w14:paraId="0B9275DB" w14:textId="77777777" w:rsidR="00F00F57" w:rsidRDefault="00F00F57" w:rsidP="00434685">
      <w:pPr>
        <w:spacing w:after="0"/>
      </w:pPr>
    </w:p>
    <w:p w14:paraId="0CC0122D" w14:textId="77777777" w:rsidR="00F00F57" w:rsidRDefault="00F00F57" w:rsidP="00434685">
      <w:pPr>
        <w:spacing w:after="0"/>
      </w:pPr>
      <w:r>
        <w:t xml:space="preserve">The syntax and behaviour of the built-in commands </w:t>
      </w:r>
      <w:r w:rsidRPr="00434685">
        <w:rPr>
          <w:rStyle w:val="ConsoleChar"/>
        </w:rPr>
        <w:t>pwd</w:t>
      </w:r>
      <w:r>
        <w:t xml:space="preserve">, </w:t>
      </w:r>
      <w:r w:rsidRPr="00434685">
        <w:rPr>
          <w:rStyle w:val="ConsoleChar"/>
        </w:rPr>
        <w:t>cd</w:t>
      </w:r>
      <w:r>
        <w:t xml:space="preserve"> and </w:t>
      </w:r>
      <w:r w:rsidRPr="00434685">
        <w:rPr>
          <w:rStyle w:val="ConsoleChar"/>
        </w:rPr>
        <w:t>exit</w:t>
      </w:r>
      <w:r>
        <w:t xml:space="preserve"> should be similar to the corresponding commands under Bash shell.</w:t>
      </w:r>
    </w:p>
    <w:p w14:paraId="3F8603FE" w14:textId="77777777" w:rsidR="00F00F57" w:rsidRDefault="00F00F57" w:rsidP="00434685">
      <w:pPr>
        <w:spacing w:after="0"/>
      </w:pPr>
    </w:p>
    <w:p w14:paraId="1353F13B" w14:textId="442E0DB8" w:rsidR="00F00F57" w:rsidRDefault="00F00F57" w:rsidP="00F00F57">
      <w:pPr>
        <w:spacing w:after="0"/>
      </w:pPr>
      <w:r>
        <w:t xml:space="preserve">A major part of this shell is a command line parser. Please read the this </w:t>
      </w:r>
      <w:proofErr w:type="gramStart"/>
      <w:r>
        <w:t>note</w:t>
      </w:r>
      <w:proofErr w:type="gramEnd"/>
      <w:r>
        <w:t xml:space="preserve"> for suggestions on implementing the parser.</w:t>
      </w:r>
    </w:p>
    <w:p w14:paraId="35D1131A" w14:textId="4237BB58" w:rsidR="00907901" w:rsidRDefault="00907901"/>
    <w:p w14:paraId="165A22A0" w14:textId="77777777" w:rsidR="00F00F57" w:rsidRPr="00434685" w:rsidRDefault="00F00F57" w:rsidP="00434685">
      <w:pPr>
        <w:spacing w:after="0"/>
        <w:rPr>
          <w:b/>
          <w:bCs/>
        </w:rPr>
      </w:pPr>
      <w:r w:rsidRPr="00434685">
        <w:rPr>
          <w:b/>
          <w:bCs/>
        </w:rPr>
        <w:t>Definition of Command Line Syntax</w:t>
      </w:r>
    </w:p>
    <w:p w14:paraId="1AEF24D3" w14:textId="77777777" w:rsidR="00F00F57" w:rsidRDefault="00F00F57" w:rsidP="00434685">
      <w:pPr>
        <w:spacing w:after="0"/>
      </w:pPr>
    </w:p>
    <w:p w14:paraId="63647E2E" w14:textId="77777777" w:rsidR="00F00F57" w:rsidRDefault="00F00F57" w:rsidP="00434685">
      <w:pPr>
        <w:spacing w:after="0"/>
      </w:pPr>
      <w:r>
        <w:t>The following is the formal definition of the command line syntax for the shell, defined in Extended BNF:</w:t>
      </w:r>
    </w:p>
    <w:p w14:paraId="21498826" w14:textId="77777777" w:rsidR="00F00F57" w:rsidRDefault="00F00F57" w:rsidP="00434685">
      <w:pPr>
        <w:spacing w:after="0"/>
      </w:pPr>
    </w:p>
    <w:p w14:paraId="1CF8E0B0" w14:textId="5587EA26" w:rsidR="00F00F57" w:rsidRDefault="00F00F57" w:rsidP="00434685">
      <w:pPr>
        <w:pStyle w:val="Console"/>
      </w:pPr>
      <w:r>
        <w:t>&lt; command line &gt;</w:t>
      </w:r>
      <w:r w:rsidR="006F18BC">
        <w:tab/>
      </w:r>
      <w:r>
        <w:t>::=</w:t>
      </w:r>
      <w:r w:rsidR="006F18BC">
        <w:tab/>
      </w:r>
      <w:r>
        <w:t>&lt; job &gt;</w:t>
      </w:r>
    </w:p>
    <w:p w14:paraId="12D09356" w14:textId="2D7EDFD3" w:rsidR="00F00F57" w:rsidRDefault="0045773F" w:rsidP="00434685">
      <w:pPr>
        <w:pStyle w:val="Console"/>
      </w:pPr>
      <w:r>
        <w:tab/>
      </w:r>
      <w:r>
        <w:tab/>
      </w:r>
      <w:r>
        <w:tab/>
      </w:r>
      <w:r w:rsidR="006F18BC">
        <w:tab/>
      </w:r>
      <w:r w:rsidR="00907901">
        <w:tab/>
      </w:r>
      <w:r w:rsidR="00F00F57">
        <w:t>| &lt; job &gt; '&amp;'</w:t>
      </w:r>
    </w:p>
    <w:p w14:paraId="66B10416" w14:textId="775D7917" w:rsidR="00F00F57" w:rsidRDefault="0045773F" w:rsidP="00434685">
      <w:pPr>
        <w:pStyle w:val="Console"/>
      </w:pPr>
      <w:r>
        <w:tab/>
      </w:r>
      <w:r>
        <w:tab/>
      </w:r>
      <w:r w:rsidR="006F18BC">
        <w:tab/>
      </w:r>
      <w:r>
        <w:tab/>
      </w:r>
      <w:r w:rsidR="00907901">
        <w:tab/>
      </w:r>
      <w:r w:rsidR="00F00F57">
        <w:t>| &lt; job &gt; '&amp;' &lt; command line &gt;</w:t>
      </w:r>
    </w:p>
    <w:p w14:paraId="2FF6A286" w14:textId="57FB6695" w:rsidR="00F00F57" w:rsidRDefault="0045773F" w:rsidP="00434685">
      <w:pPr>
        <w:pStyle w:val="Console"/>
      </w:pPr>
      <w:r>
        <w:tab/>
      </w:r>
      <w:r>
        <w:tab/>
      </w:r>
      <w:r w:rsidR="006F18BC">
        <w:tab/>
      </w:r>
      <w:r>
        <w:tab/>
      </w:r>
      <w:r w:rsidR="00907901">
        <w:tab/>
      </w:r>
      <w:r w:rsidR="00F00F57">
        <w:t>| &lt; job &gt; ';'</w:t>
      </w:r>
    </w:p>
    <w:p w14:paraId="23C5C30D" w14:textId="629B4C73" w:rsidR="00F00F57" w:rsidRDefault="0045773F" w:rsidP="00434685">
      <w:pPr>
        <w:pStyle w:val="Console"/>
      </w:pPr>
      <w:r>
        <w:tab/>
      </w:r>
      <w:r>
        <w:tab/>
      </w:r>
      <w:r w:rsidR="006F18BC">
        <w:tab/>
      </w:r>
      <w:r w:rsidR="00907901">
        <w:tab/>
      </w:r>
      <w:r>
        <w:tab/>
      </w:r>
      <w:r w:rsidR="00F00F57">
        <w:t>| &lt; job &gt; ';' &lt; command line &gt;</w:t>
      </w:r>
    </w:p>
    <w:p w14:paraId="74D8916D" w14:textId="254059DF" w:rsidR="00F00F57" w:rsidRDefault="00F00F57" w:rsidP="00434685">
      <w:pPr>
        <w:pStyle w:val="Console"/>
      </w:pPr>
    </w:p>
    <w:p w14:paraId="334FFC48" w14:textId="22D430BD" w:rsidR="00F00F57" w:rsidRDefault="00F00F57" w:rsidP="00434685">
      <w:pPr>
        <w:pStyle w:val="Console"/>
      </w:pPr>
      <w:r>
        <w:t>&lt; job &gt;</w:t>
      </w:r>
      <w:r w:rsidR="006F18BC">
        <w:tab/>
      </w:r>
      <w:r w:rsidR="006F18BC">
        <w:tab/>
      </w:r>
      <w:r w:rsidR="006F18BC">
        <w:tab/>
      </w:r>
      <w:r>
        <w:t>::=</w:t>
      </w:r>
      <w:r w:rsidR="0045773F">
        <w:tab/>
      </w:r>
      <w:r>
        <w:t>&lt; command &gt;</w:t>
      </w:r>
    </w:p>
    <w:p w14:paraId="1E8E2F66" w14:textId="7AD0CE50" w:rsidR="00F00F57" w:rsidRDefault="0045773F" w:rsidP="00434685">
      <w:pPr>
        <w:pStyle w:val="Console"/>
      </w:pPr>
      <w:r>
        <w:tab/>
      </w:r>
      <w:r w:rsidR="006F18BC">
        <w:tab/>
      </w:r>
      <w:r>
        <w:tab/>
      </w:r>
      <w:r w:rsidR="006F18BC">
        <w:tab/>
      </w:r>
      <w:r w:rsidR="00907901">
        <w:tab/>
      </w:r>
      <w:r w:rsidR="00F00F57">
        <w:t>| &lt; job &gt; '|' &lt; command &gt;</w:t>
      </w:r>
    </w:p>
    <w:p w14:paraId="4FBD1C58" w14:textId="77777777" w:rsidR="00F00F57" w:rsidRDefault="00F00F57" w:rsidP="00434685">
      <w:pPr>
        <w:pStyle w:val="Console"/>
      </w:pPr>
    </w:p>
    <w:p w14:paraId="24F52FF7" w14:textId="5510E554" w:rsidR="00F00F57" w:rsidRDefault="00F00F57" w:rsidP="00434685">
      <w:pPr>
        <w:pStyle w:val="Console"/>
      </w:pPr>
      <w:r>
        <w:t>&lt; command &gt;</w:t>
      </w:r>
      <w:r w:rsidR="006F18BC">
        <w:tab/>
      </w:r>
      <w:r w:rsidR="006F18BC">
        <w:tab/>
      </w:r>
      <w:r>
        <w:t>::=</w:t>
      </w:r>
      <w:r w:rsidR="006F18BC">
        <w:tab/>
      </w:r>
      <w:r>
        <w:t>&lt; simple command &gt;</w:t>
      </w:r>
    </w:p>
    <w:p w14:paraId="6D3DE1F5" w14:textId="3787BA8A" w:rsidR="00F00F57" w:rsidRDefault="006F18BC" w:rsidP="00434685">
      <w:pPr>
        <w:pStyle w:val="Console"/>
      </w:pPr>
      <w:r>
        <w:tab/>
      </w:r>
      <w:r>
        <w:tab/>
      </w:r>
      <w:r>
        <w:tab/>
      </w:r>
      <w:r>
        <w:tab/>
      </w:r>
      <w:r w:rsidR="00907901">
        <w:tab/>
      </w:r>
      <w:r w:rsidR="00F00F57">
        <w:t>| &lt; simple command &gt; '&lt;' &lt; pathname &gt;</w:t>
      </w:r>
    </w:p>
    <w:p w14:paraId="7A125BED" w14:textId="6D0C1420" w:rsidR="00F00F57" w:rsidRDefault="006F18BC" w:rsidP="00434685">
      <w:pPr>
        <w:pStyle w:val="Console"/>
      </w:pPr>
      <w:r>
        <w:tab/>
      </w:r>
      <w:r>
        <w:tab/>
      </w:r>
      <w:r>
        <w:tab/>
      </w:r>
      <w:r>
        <w:tab/>
      </w:r>
      <w:r w:rsidR="00907901">
        <w:tab/>
      </w:r>
      <w:r w:rsidR="00F00F57">
        <w:t>| &lt; simple command &gt; '&gt;' &lt; pathname &gt;</w:t>
      </w:r>
    </w:p>
    <w:p w14:paraId="2D5D90E7" w14:textId="77777777" w:rsidR="00F00F57" w:rsidRDefault="00F00F57" w:rsidP="00434685">
      <w:pPr>
        <w:pStyle w:val="Console"/>
      </w:pPr>
    </w:p>
    <w:p w14:paraId="798CC6DB" w14:textId="59C19798" w:rsidR="00F00F57" w:rsidRDefault="00F00F57" w:rsidP="00434685">
      <w:pPr>
        <w:pStyle w:val="Console"/>
      </w:pPr>
      <w:r>
        <w:t>&lt; simple command &gt;</w:t>
      </w:r>
      <w:r w:rsidR="006F18BC">
        <w:tab/>
      </w:r>
      <w:r>
        <w:t>::=</w:t>
      </w:r>
      <w:r w:rsidR="006F18BC">
        <w:tab/>
      </w:r>
      <w:r>
        <w:t>&lt; pathname &gt;</w:t>
      </w:r>
    </w:p>
    <w:p w14:paraId="28B5B0B4" w14:textId="036D0138" w:rsidR="00F00F57" w:rsidRDefault="006F18BC" w:rsidP="00434685">
      <w:pPr>
        <w:pStyle w:val="Console"/>
      </w:pPr>
      <w:r>
        <w:tab/>
      </w:r>
      <w:r>
        <w:tab/>
      </w:r>
      <w:r>
        <w:tab/>
      </w:r>
      <w:r>
        <w:tab/>
      </w:r>
      <w:r w:rsidR="00907901">
        <w:tab/>
      </w:r>
      <w:r w:rsidR="00F00F57">
        <w:t>| &lt; simple command &gt;  &lt; token &gt;</w:t>
      </w:r>
    </w:p>
    <w:p w14:paraId="5D48A7A8" w14:textId="6F1AEE77" w:rsidR="00830A56" w:rsidRDefault="00830A56">
      <w:r>
        <w:br w:type="page"/>
      </w:r>
    </w:p>
    <w:p w14:paraId="4754AFB2" w14:textId="77777777" w:rsidR="00F00F57" w:rsidRDefault="00F00F57" w:rsidP="00434685">
      <w:pPr>
        <w:spacing w:after="0"/>
      </w:pPr>
      <w:r>
        <w:lastRenderedPageBreak/>
        <w:t>An informal definition plus additional explanations of the syntax is given below:</w:t>
      </w:r>
    </w:p>
    <w:p w14:paraId="16E52D70" w14:textId="77777777" w:rsidR="00F00F57" w:rsidRDefault="00F00F57" w:rsidP="00434685">
      <w:pPr>
        <w:spacing w:after="0"/>
      </w:pPr>
    </w:p>
    <w:p w14:paraId="710CD922" w14:textId="7FCBD156" w:rsidR="00F00F57" w:rsidRDefault="00F00F57" w:rsidP="00434685">
      <w:pPr>
        <w:pStyle w:val="ListParagraph"/>
        <w:numPr>
          <w:ilvl w:val="0"/>
          <w:numId w:val="6"/>
        </w:numPr>
        <w:spacing w:after="0"/>
        <w:ind w:left="360"/>
      </w:pPr>
      <w:r>
        <w:t xml:space="preserve">A </w:t>
      </w:r>
      <w:r w:rsidRPr="00434685">
        <w:rPr>
          <w:b/>
          <w:bCs/>
          <w:i/>
          <w:iCs/>
        </w:rPr>
        <w:t>command line</w:t>
      </w:r>
      <w:r>
        <w:t xml:space="preserve"> consists of one or several </w:t>
      </w:r>
      <w:r w:rsidRPr="00434685">
        <w:rPr>
          <w:b/>
          <w:bCs/>
          <w:i/>
          <w:iCs/>
        </w:rPr>
        <w:t>jobs</w:t>
      </w:r>
      <w:r>
        <w:t xml:space="preserve"> separated by the special character "&amp;" and/or </w:t>
      </w:r>
      <w:proofErr w:type="gramStart"/>
      <w:r>
        <w:t>";</w:t>
      </w:r>
      <w:proofErr w:type="gramEnd"/>
      <w:r>
        <w:t xml:space="preserve">". The last </w:t>
      </w:r>
      <w:r w:rsidRPr="00434685">
        <w:rPr>
          <w:b/>
          <w:bCs/>
          <w:i/>
          <w:iCs/>
        </w:rPr>
        <w:t>job</w:t>
      </w:r>
      <w:r>
        <w:t xml:space="preserve"> may be followed by the character "&amp;" or ";". If a </w:t>
      </w:r>
      <w:r w:rsidRPr="00434685">
        <w:rPr>
          <w:b/>
          <w:bCs/>
          <w:i/>
          <w:iCs/>
        </w:rPr>
        <w:t>job</w:t>
      </w:r>
      <w:r>
        <w:t xml:space="preserve"> is followed by the character "&amp;", then it should be executed in the background.</w:t>
      </w:r>
    </w:p>
    <w:p w14:paraId="14F2D714" w14:textId="77777777" w:rsidR="00F00F57" w:rsidRDefault="00F00F57" w:rsidP="00434685">
      <w:pPr>
        <w:spacing w:after="0"/>
        <w:ind w:left="720"/>
      </w:pPr>
    </w:p>
    <w:p w14:paraId="4331D921" w14:textId="445083EE" w:rsidR="00F00F57" w:rsidRDefault="00F00F57" w:rsidP="00434685">
      <w:pPr>
        <w:pStyle w:val="ListParagraph"/>
        <w:numPr>
          <w:ilvl w:val="0"/>
          <w:numId w:val="6"/>
        </w:numPr>
        <w:spacing w:after="0"/>
        <w:ind w:left="360"/>
      </w:pPr>
      <w:r>
        <w:t xml:space="preserve">A </w:t>
      </w:r>
      <w:r w:rsidRPr="00434685">
        <w:rPr>
          <w:b/>
          <w:bCs/>
          <w:i/>
          <w:iCs/>
        </w:rPr>
        <w:t>job</w:t>
      </w:r>
      <w:r>
        <w:t xml:space="preserve"> consists of one or more </w:t>
      </w:r>
      <w:r w:rsidRPr="00434685">
        <w:rPr>
          <w:b/>
          <w:bCs/>
          <w:i/>
          <w:iCs/>
        </w:rPr>
        <w:t>commands</w:t>
      </w:r>
      <w:r>
        <w:t xml:space="preserve"> separated by pipeline characters "|</w:t>
      </w:r>
      <w:proofErr w:type="gramStart"/>
      <w:r>
        <w:t>";</w:t>
      </w:r>
      <w:proofErr w:type="gramEnd"/>
    </w:p>
    <w:p w14:paraId="6A63B009" w14:textId="77777777" w:rsidR="00F00F57" w:rsidRDefault="00F00F57" w:rsidP="00434685">
      <w:pPr>
        <w:spacing w:after="0"/>
        <w:ind w:left="720"/>
      </w:pPr>
    </w:p>
    <w:p w14:paraId="0D653C70" w14:textId="01731588" w:rsidR="00F00F57" w:rsidRDefault="00F00F57" w:rsidP="00434685">
      <w:pPr>
        <w:pStyle w:val="ListParagraph"/>
        <w:numPr>
          <w:ilvl w:val="0"/>
          <w:numId w:val="6"/>
        </w:numPr>
        <w:spacing w:after="0"/>
        <w:ind w:left="360"/>
      </w:pPr>
      <w:r>
        <w:t xml:space="preserve">A </w:t>
      </w:r>
      <w:r w:rsidRPr="00434685">
        <w:rPr>
          <w:b/>
          <w:bCs/>
          <w:i/>
          <w:iCs/>
        </w:rPr>
        <w:t>command</w:t>
      </w:r>
      <w:r>
        <w:t xml:space="preserve"> is either a </w:t>
      </w:r>
      <w:r w:rsidRPr="00434685">
        <w:rPr>
          <w:b/>
          <w:bCs/>
          <w:i/>
          <w:iCs/>
        </w:rPr>
        <w:t>simple command</w:t>
      </w:r>
      <w:r>
        <w:t xml:space="preserve"> or a </w:t>
      </w:r>
      <w:r w:rsidRPr="00434685">
        <w:rPr>
          <w:b/>
          <w:bCs/>
          <w:i/>
          <w:iCs/>
        </w:rPr>
        <w:t>simple command</w:t>
      </w:r>
      <w:r>
        <w:t xml:space="preserve"> followed by an input redirection </w:t>
      </w:r>
      <w:r w:rsidRPr="002410F6">
        <w:t>(</w:t>
      </w:r>
      <w:r w:rsidRPr="00434685">
        <w:rPr>
          <w:b/>
          <w:bCs/>
          <w:i/>
          <w:iCs/>
        </w:rPr>
        <w:t>&lt; pathname</w:t>
      </w:r>
      <w:r>
        <w:t xml:space="preserve">) or an output redirection </w:t>
      </w:r>
      <w:r w:rsidRPr="002410F6">
        <w:t>(</w:t>
      </w:r>
      <w:r w:rsidRPr="00434685">
        <w:rPr>
          <w:b/>
          <w:bCs/>
          <w:i/>
          <w:iCs/>
        </w:rPr>
        <w:t>&gt; pathname</w:t>
      </w:r>
      <w:proofErr w:type="gramStart"/>
      <w:r>
        <w:t>);</w:t>
      </w:r>
      <w:proofErr w:type="gramEnd"/>
    </w:p>
    <w:p w14:paraId="7FCC4F21" w14:textId="77777777" w:rsidR="00F00F57" w:rsidRDefault="00F00F57" w:rsidP="00434685">
      <w:pPr>
        <w:spacing w:after="0"/>
        <w:ind w:left="720"/>
      </w:pPr>
    </w:p>
    <w:p w14:paraId="5C0498E7" w14:textId="07B0A45D" w:rsidR="00F00F57" w:rsidRDefault="00F00F57" w:rsidP="00434685">
      <w:pPr>
        <w:pStyle w:val="ListParagraph"/>
        <w:numPr>
          <w:ilvl w:val="0"/>
          <w:numId w:val="6"/>
        </w:numPr>
        <w:spacing w:after="0"/>
        <w:ind w:left="360"/>
      </w:pPr>
      <w:r>
        <w:t xml:space="preserve">A </w:t>
      </w:r>
      <w:r w:rsidRPr="00434685">
        <w:rPr>
          <w:b/>
          <w:bCs/>
          <w:i/>
          <w:iCs/>
        </w:rPr>
        <w:t>simple command</w:t>
      </w:r>
      <w:r>
        <w:t xml:space="preserve"> consists of a single </w:t>
      </w:r>
      <w:r w:rsidRPr="00434685">
        <w:rPr>
          <w:b/>
          <w:bCs/>
          <w:i/>
          <w:iCs/>
        </w:rPr>
        <w:t>pathname</w:t>
      </w:r>
      <w:r>
        <w:t xml:space="preserve"> followed by zero or more </w:t>
      </w:r>
      <w:proofErr w:type="gramStart"/>
      <w:r>
        <w:t>tokens;</w:t>
      </w:r>
      <w:proofErr w:type="gramEnd"/>
    </w:p>
    <w:p w14:paraId="376AAFC2" w14:textId="77777777" w:rsidR="00F00F57" w:rsidRDefault="00F00F57" w:rsidP="00434685">
      <w:pPr>
        <w:spacing w:after="0"/>
        <w:ind w:left="720"/>
      </w:pPr>
    </w:p>
    <w:p w14:paraId="12E57727" w14:textId="578D0929" w:rsidR="00F00F57" w:rsidRDefault="00F00F57" w:rsidP="00434685">
      <w:pPr>
        <w:pStyle w:val="ListParagraph"/>
        <w:numPr>
          <w:ilvl w:val="0"/>
          <w:numId w:val="6"/>
        </w:numPr>
        <w:spacing w:after="0"/>
        <w:ind w:left="360"/>
      </w:pPr>
      <w:r>
        <w:t xml:space="preserve">The following five characters are the </w:t>
      </w:r>
      <w:r w:rsidRPr="00434685">
        <w:rPr>
          <w:b/>
          <w:bCs/>
          <w:i/>
          <w:iCs/>
        </w:rPr>
        <w:t>special characters</w:t>
      </w:r>
      <w:r>
        <w:t xml:space="preserve">: </w:t>
      </w:r>
      <w:proofErr w:type="gramStart"/>
      <w:r>
        <w:t>&amp;,</w:t>
      </w:r>
      <w:proofErr w:type="gramEnd"/>
      <w:r>
        <w:t xml:space="preserve"> ;, |, &lt; , &gt; of the shell;</w:t>
      </w:r>
    </w:p>
    <w:p w14:paraId="0818C633" w14:textId="77777777" w:rsidR="00F00F57" w:rsidRDefault="00F00F57" w:rsidP="00434685">
      <w:pPr>
        <w:spacing w:after="0"/>
        <w:ind w:left="720"/>
      </w:pPr>
    </w:p>
    <w:p w14:paraId="39783A64" w14:textId="22832A4B" w:rsidR="00F00F57" w:rsidRDefault="00F00F57" w:rsidP="00434685">
      <w:pPr>
        <w:pStyle w:val="ListParagraph"/>
        <w:numPr>
          <w:ilvl w:val="0"/>
          <w:numId w:val="6"/>
        </w:numPr>
        <w:spacing w:after="0"/>
        <w:ind w:left="360"/>
      </w:pPr>
      <w:r>
        <w:t xml:space="preserve">The </w:t>
      </w:r>
      <w:r w:rsidRPr="00434685">
        <w:rPr>
          <w:b/>
          <w:bCs/>
          <w:i/>
          <w:iCs/>
        </w:rPr>
        <w:t>white space characters</w:t>
      </w:r>
      <w:r>
        <w:t xml:space="preserve"> are defined to be the space character and the tab </w:t>
      </w:r>
      <w:proofErr w:type="gramStart"/>
      <w:r>
        <w:t>character;</w:t>
      </w:r>
      <w:proofErr w:type="gramEnd"/>
    </w:p>
    <w:p w14:paraId="5464DA14" w14:textId="77777777" w:rsidR="00F00F57" w:rsidRDefault="00F00F57" w:rsidP="00434685">
      <w:pPr>
        <w:spacing w:after="0"/>
        <w:ind w:left="720"/>
      </w:pPr>
    </w:p>
    <w:p w14:paraId="3C0F239B" w14:textId="6385B110" w:rsidR="00F00F57" w:rsidRDefault="00F00F57" w:rsidP="00434685">
      <w:pPr>
        <w:pStyle w:val="ListParagraph"/>
        <w:numPr>
          <w:ilvl w:val="0"/>
          <w:numId w:val="6"/>
        </w:numPr>
        <w:spacing w:after="0"/>
        <w:ind w:left="360"/>
      </w:pPr>
      <w:r>
        <w:t xml:space="preserve">A </w:t>
      </w:r>
      <w:r w:rsidRPr="00434685">
        <w:rPr>
          <w:b/>
          <w:bCs/>
          <w:i/>
          <w:iCs/>
        </w:rPr>
        <w:t>token</w:t>
      </w:r>
      <w:r>
        <w:t xml:space="preserve"> is a string. A string is a sequence of characters that does not normally contain space characters or special characters. If a string contains a space character or a special character, it must be preceded by the back slash character "\". In such a case, the back slash character and the space character, or the back slash character and the special character are </w:t>
      </w:r>
      <w:proofErr w:type="spellStart"/>
      <w:r>
        <w:t>intepreted</w:t>
      </w:r>
      <w:proofErr w:type="spellEnd"/>
      <w:r>
        <w:t xml:space="preserve"> as a single normal character without the special meaning. For example, the two character </w:t>
      </w:r>
      <w:r w:rsidRPr="00434685">
        <w:rPr>
          <w:rStyle w:val="ConsoleChar"/>
        </w:rPr>
        <w:t>\&amp;</w:t>
      </w:r>
      <w:r>
        <w:t xml:space="preserve"> is interpreted as the normal character </w:t>
      </w:r>
      <w:r w:rsidRPr="00434685">
        <w:rPr>
          <w:rStyle w:val="ConsoleChar"/>
        </w:rPr>
        <w:t>&amp;</w:t>
      </w:r>
      <w:r>
        <w:t xml:space="preserve">. </w:t>
      </w:r>
      <w:proofErr w:type="gramStart"/>
      <w:r>
        <w:t>Note also</w:t>
      </w:r>
      <w:proofErr w:type="gramEnd"/>
      <w:r>
        <w:t xml:space="preserve"> that in this project we do not consider quoted strings. Therefore, if single quote or double quote characters appear in a string, they are treated just like any other non-special characters without its usually special </w:t>
      </w:r>
      <w:proofErr w:type="gramStart"/>
      <w:r>
        <w:t>meaning;</w:t>
      </w:r>
      <w:proofErr w:type="gramEnd"/>
    </w:p>
    <w:p w14:paraId="2BD5D231" w14:textId="77777777" w:rsidR="00F00F57" w:rsidRDefault="00F00F57" w:rsidP="00434685">
      <w:pPr>
        <w:spacing w:after="0"/>
        <w:ind w:left="720"/>
      </w:pPr>
    </w:p>
    <w:p w14:paraId="44ED7652" w14:textId="2010D770" w:rsidR="00F00F57" w:rsidRDefault="00F00F57" w:rsidP="00434685">
      <w:pPr>
        <w:pStyle w:val="ListParagraph"/>
        <w:numPr>
          <w:ilvl w:val="0"/>
          <w:numId w:val="6"/>
        </w:numPr>
        <w:spacing w:after="0"/>
        <w:ind w:left="360"/>
      </w:pPr>
      <w:r w:rsidRPr="00434685">
        <w:rPr>
          <w:b/>
          <w:bCs/>
          <w:i/>
          <w:iCs/>
        </w:rPr>
        <w:t>Tokens</w:t>
      </w:r>
      <w:r>
        <w:t xml:space="preserve"> must be separated by one or more white </w:t>
      </w:r>
      <w:proofErr w:type="gramStart"/>
      <w:r>
        <w:t>spaces;</w:t>
      </w:r>
      <w:proofErr w:type="gramEnd"/>
    </w:p>
    <w:p w14:paraId="64E0FD6E" w14:textId="77777777" w:rsidR="00F00F57" w:rsidRDefault="00F00F57" w:rsidP="00434685">
      <w:pPr>
        <w:spacing w:after="0"/>
        <w:ind w:left="720"/>
      </w:pPr>
    </w:p>
    <w:p w14:paraId="26675667" w14:textId="352049F7" w:rsidR="00F00F57" w:rsidRDefault="00F00F57" w:rsidP="00434685">
      <w:pPr>
        <w:pStyle w:val="ListParagraph"/>
        <w:numPr>
          <w:ilvl w:val="0"/>
          <w:numId w:val="6"/>
        </w:numPr>
        <w:spacing w:after="0"/>
        <w:ind w:left="360"/>
      </w:pPr>
      <w:r>
        <w:t xml:space="preserve">A </w:t>
      </w:r>
      <w:r w:rsidRPr="00434685">
        <w:rPr>
          <w:b/>
          <w:bCs/>
          <w:i/>
          <w:iCs/>
        </w:rPr>
        <w:t>pathname</w:t>
      </w:r>
      <w:r>
        <w:t xml:space="preserve"> is either a file name, or an absolute pathname, or a relative pathname. Examples of pathnames are </w:t>
      </w:r>
      <w:r w:rsidRPr="00434685">
        <w:rPr>
          <w:b/>
          <w:bCs/>
          <w:i/>
          <w:iCs/>
        </w:rPr>
        <w:t>grep</w:t>
      </w:r>
      <w:r>
        <w:t xml:space="preserve">, </w:t>
      </w:r>
      <w:r w:rsidRPr="00434685">
        <w:rPr>
          <w:b/>
          <w:bCs/>
          <w:i/>
          <w:iCs/>
        </w:rPr>
        <w:t>/</w:t>
      </w:r>
      <w:proofErr w:type="spellStart"/>
      <w:r w:rsidRPr="00434685">
        <w:rPr>
          <w:b/>
          <w:bCs/>
          <w:i/>
          <w:iCs/>
        </w:rPr>
        <w:t>usr</w:t>
      </w:r>
      <w:proofErr w:type="spellEnd"/>
      <w:r w:rsidRPr="00434685">
        <w:rPr>
          <w:b/>
          <w:bCs/>
          <w:i/>
          <w:iCs/>
        </w:rPr>
        <w:t>/bin/grep</w:t>
      </w:r>
      <w:r>
        <w:t xml:space="preserve">, </w:t>
      </w:r>
      <w:r w:rsidRPr="00434685">
        <w:rPr>
          <w:b/>
          <w:bCs/>
          <w:i/>
          <w:iCs/>
        </w:rPr>
        <w:t>bin/grep</w:t>
      </w:r>
      <w:r>
        <w:t xml:space="preserve"> and </w:t>
      </w:r>
      <w:r w:rsidRPr="00434685">
        <w:rPr>
          <w:b/>
          <w:bCs/>
          <w:i/>
          <w:iCs/>
        </w:rPr>
        <w:t>./</w:t>
      </w:r>
      <w:proofErr w:type="gramStart"/>
      <w:r w:rsidRPr="00434685">
        <w:rPr>
          <w:b/>
          <w:bCs/>
          <w:i/>
          <w:iCs/>
        </w:rPr>
        <w:t>grep</w:t>
      </w:r>
      <w:r>
        <w:t>;</w:t>
      </w:r>
      <w:proofErr w:type="gramEnd"/>
    </w:p>
    <w:p w14:paraId="656A8768" w14:textId="77777777" w:rsidR="00F00F57" w:rsidRDefault="00F00F57" w:rsidP="00434685">
      <w:pPr>
        <w:spacing w:after="0"/>
        <w:ind w:left="720"/>
      </w:pPr>
    </w:p>
    <w:p w14:paraId="5B22F536" w14:textId="575735A3" w:rsidR="00340ABC" w:rsidRDefault="00F00F57" w:rsidP="006F18BC">
      <w:pPr>
        <w:pStyle w:val="ListParagraph"/>
        <w:numPr>
          <w:ilvl w:val="0"/>
          <w:numId w:val="6"/>
        </w:numPr>
        <w:spacing w:after="0"/>
        <w:ind w:left="360"/>
      </w:pPr>
      <w:r>
        <w:t>A command line must end with a newline character.</w:t>
      </w:r>
    </w:p>
    <w:p w14:paraId="47B1A055" w14:textId="77777777" w:rsidR="00340ABC" w:rsidRDefault="00340ABC">
      <w:r>
        <w:br w:type="page"/>
      </w:r>
    </w:p>
    <w:p w14:paraId="4A60B541" w14:textId="0F0622C1" w:rsidR="00AE5434" w:rsidRDefault="001D1721" w:rsidP="00AE5434">
      <w:pPr>
        <w:pStyle w:val="Heading1"/>
      </w:pPr>
      <w:r>
        <w:lastRenderedPageBreak/>
        <w:t>Self-Evaluation</w:t>
      </w:r>
    </w:p>
    <w:p w14:paraId="6A77122B" w14:textId="49FDBDE7" w:rsidR="00AE5434" w:rsidRDefault="00AE5434" w:rsidP="00AE5434">
      <w:pPr>
        <w:pStyle w:val="Heading2"/>
      </w:pPr>
      <w:bookmarkStart w:id="21" w:name="_Toc85128354"/>
      <w:r>
        <w:t>Fully Functional</w:t>
      </w:r>
      <w:bookmarkEnd w:id="21"/>
    </w:p>
    <w:p w14:paraId="3886DDEE" w14:textId="77777777" w:rsidR="005327A8" w:rsidRDefault="005327A8" w:rsidP="00AE5434">
      <w:pPr>
        <w:pStyle w:val="ListParagraph"/>
        <w:numPr>
          <w:ilvl w:val="0"/>
          <w:numId w:val="7"/>
        </w:numPr>
      </w:pPr>
      <w:r>
        <w:t>Tokenisation</w:t>
      </w:r>
    </w:p>
    <w:p w14:paraId="433896D2" w14:textId="0CB0F8F2" w:rsidR="005327A8" w:rsidRDefault="005327A8" w:rsidP="00AE5434">
      <w:pPr>
        <w:pStyle w:val="ListParagraph"/>
        <w:numPr>
          <w:ilvl w:val="0"/>
          <w:numId w:val="7"/>
        </w:numPr>
      </w:pPr>
      <w:r>
        <w:t>Command parsing</w:t>
      </w:r>
    </w:p>
    <w:p w14:paraId="0502F321" w14:textId="7D1C1B9C" w:rsidR="005327A8" w:rsidRDefault="005327A8" w:rsidP="00AE5434">
      <w:pPr>
        <w:pStyle w:val="ListParagraph"/>
        <w:numPr>
          <w:ilvl w:val="0"/>
          <w:numId w:val="7"/>
        </w:numPr>
      </w:pPr>
      <w:r>
        <w:t>Path wildcard expansion</w:t>
      </w:r>
    </w:p>
    <w:p w14:paraId="152BAF30" w14:textId="1E2CF583" w:rsidR="00AE5434" w:rsidRDefault="005327A8" w:rsidP="00AE5434">
      <w:pPr>
        <w:pStyle w:val="ListParagraph"/>
        <w:numPr>
          <w:ilvl w:val="0"/>
          <w:numId w:val="7"/>
        </w:numPr>
      </w:pPr>
      <w:r>
        <w:t>Character escaping</w:t>
      </w:r>
    </w:p>
    <w:p w14:paraId="5BD60CD3" w14:textId="198A2490" w:rsidR="005327A8" w:rsidRDefault="005327A8" w:rsidP="00AE5434">
      <w:pPr>
        <w:pStyle w:val="ListParagraph"/>
        <w:numPr>
          <w:ilvl w:val="0"/>
          <w:numId w:val="7"/>
        </w:numPr>
      </w:pPr>
      <w:r>
        <w:t>Keyboard interrupt ignoring</w:t>
      </w:r>
    </w:p>
    <w:p w14:paraId="36DB60CF" w14:textId="13DC7410" w:rsidR="005327A8" w:rsidRDefault="005327A8" w:rsidP="00AE5434">
      <w:pPr>
        <w:pStyle w:val="ListParagraph"/>
        <w:numPr>
          <w:ilvl w:val="0"/>
          <w:numId w:val="7"/>
        </w:numPr>
      </w:pPr>
      <w:r>
        <w:t>Exit command</w:t>
      </w:r>
    </w:p>
    <w:p w14:paraId="0B5D580B" w14:textId="3B9453AD" w:rsidR="005327A8" w:rsidRDefault="005327A8" w:rsidP="00AE5434">
      <w:pPr>
        <w:pStyle w:val="ListParagraph"/>
        <w:numPr>
          <w:ilvl w:val="0"/>
          <w:numId w:val="7"/>
        </w:numPr>
      </w:pPr>
      <w:r>
        <w:t>Prompt changing</w:t>
      </w:r>
    </w:p>
    <w:p w14:paraId="445AF1E2" w14:textId="27D1B0E9" w:rsidR="005327A8" w:rsidRDefault="005327A8" w:rsidP="00AE5434">
      <w:pPr>
        <w:pStyle w:val="ListParagraph"/>
        <w:numPr>
          <w:ilvl w:val="0"/>
          <w:numId w:val="7"/>
        </w:numPr>
      </w:pPr>
      <w:r>
        <w:t>User line input</w:t>
      </w:r>
    </w:p>
    <w:p w14:paraId="327CB037" w14:textId="5484C7E2" w:rsidR="005327A8" w:rsidRDefault="005327A8" w:rsidP="00AE5434">
      <w:pPr>
        <w:pStyle w:val="ListParagraph"/>
        <w:numPr>
          <w:ilvl w:val="0"/>
          <w:numId w:val="7"/>
        </w:numPr>
      </w:pPr>
      <w:r>
        <w:t>Working directory changing</w:t>
      </w:r>
    </w:p>
    <w:p w14:paraId="04F5074A" w14:textId="0CBFE05B" w:rsidR="005327A8" w:rsidRDefault="005327A8" w:rsidP="00AE5434">
      <w:pPr>
        <w:pStyle w:val="ListParagraph"/>
        <w:numPr>
          <w:ilvl w:val="0"/>
          <w:numId w:val="7"/>
        </w:numPr>
      </w:pPr>
      <w:r>
        <w:t>Working directory printing</w:t>
      </w:r>
    </w:p>
    <w:p w14:paraId="380EBC9B" w14:textId="2124FFE5" w:rsidR="005327A8" w:rsidRDefault="005327A8" w:rsidP="00AE5434">
      <w:pPr>
        <w:pStyle w:val="ListParagraph"/>
        <w:numPr>
          <w:ilvl w:val="0"/>
          <w:numId w:val="7"/>
        </w:numPr>
      </w:pPr>
      <w:r>
        <w:t>Input redirection</w:t>
      </w:r>
    </w:p>
    <w:p w14:paraId="2379C6C4" w14:textId="12C16457" w:rsidR="005327A8" w:rsidRDefault="005327A8" w:rsidP="00AE5434">
      <w:pPr>
        <w:pStyle w:val="ListParagraph"/>
        <w:numPr>
          <w:ilvl w:val="0"/>
          <w:numId w:val="7"/>
        </w:numPr>
      </w:pPr>
      <w:r>
        <w:t>Output redirection</w:t>
      </w:r>
    </w:p>
    <w:p w14:paraId="203305EB" w14:textId="46906F01" w:rsidR="005327A8" w:rsidRDefault="001D1721" w:rsidP="00AE5434">
      <w:pPr>
        <w:pStyle w:val="ListParagraph"/>
        <w:numPr>
          <w:ilvl w:val="0"/>
          <w:numId w:val="7"/>
        </w:numPr>
      </w:pPr>
      <w:r>
        <w:t>Pipe creation</w:t>
      </w:r>
    </w:p>
    <w:p w14:paraId="03557AF7" w14:textId="307262B0" w:rsidR="001D1721" w:rsidRDefault="001D1721" w:rsidP="00AE5434">
      <w:pPr>
        <w:pStyle w:val="ListParagraph"/>
        <w:numPr>
          <w:ilvl w:val="0"/>
          <w:numId w:val="7"/>
        </w:numPr>
      </w:pPr>
      <w:r>
        <w:t>Asynchronous job execution</w:t>
      </w:r>
    </w:p>
    <w:p w14:paraId="2F40C611" w14:textId="46FBCEFE" w:rsidR="00F218E8" w:rsidRDefault="00F218E8" w:rsidP="00AE5434">
      <w:pPr>
        <w:pStyle w:val="ListParagraph"/>
        <w:numPr>
          <w:ilvl w:val="0"/>
          <w:numId w:val="7"/>
        </w:numPr>
      </w:pPr>
      <w:r>
        <w:t>Sequential job execution</w:t>
      </w:r>
    </w:p>
    <w:p w14:paraId="63A785B7" w14:textId="736332C6" w:rsidR="00AE5434" w:rsidRDefault="00AE5434" w:rsidP="00AE5434">
      <w:pPr>
        <w:pStyle w:val="Heading2"/>
      </w:pPr>
      <w:bookmarkStart w:id="22" w:name="_Toc85128355"/>
      <w:r>
        <w:t>Not Functional</w:t>
      </w:r>
      <w:bookmarkEnd w:id="22"/>
    </w:p>
    <w:p w14:paraId="357805AF" w14:textId="641C5FA6" w:rsidR="00AE5434" w:rsidRDefault="00AE5434" w:rsidP="00AE5434">
      <w:pPr>
        <w:pStyle w:val="ListParagraph"/>
        <w:numPr>
          <w:ilvl w:val="0"/>
          <w:numId w:val="7"/>
        </w:numPr>
      </w:pPr>
      <w:r>
        <w:t>_</w:t>
      </w:r>
    </w:p>
    <w:p w14:paraId="0722FBA3" w14:textId="0189E690" w:rsidR="00AE5434" w:rsidRDefault="00AE5434" w:rsidP="00434685">
      <w:r>
        <w:br w:type="page"/>
      </w:r>
    </w:p>
    <w:p w14:paraId="6EBA1276" w14:textId="62D3E310" w:rsidR="00AE5434" w:rsidRDefault="00AE5434" w:rsidP="00AE5434">
      <w:pPr>
        <w:pStyle w:val="Heading1"/>
      </w:pPr>
      <w:bookmarkStart w:id="23" w:name="_Toc85128356"/>
      <w:r>
        <w:lastRenderedPageBreak/>
        <w:t>Solution</w:t>
      </w:r>
      <w:bookmarkEnd w:id="23"/>
    </w:p>
    <w:p w14:paraId="75BAC748" w14:textId="55A6B721" w:rsidR="00AE5434" w:rsidRDefault="00774174" w:rsidP="00774174">
      <w:pPr>
        <w:pStyle w:val="Heading2"/>
      </w:pPr>
      <w:r>
        <w:t>Vectors</w:t>
      </w:r>
    </w:p>
    <w:p w14:paraId="385BF285" w14:textId="3A73B72D" w:rsidR="00C22CD9" w:rsidRDefault="00774174" w:rsidP="00774174">
      <w:r>
        <w:t>Whenever we needed to store a collection of homogenous data, we followed a vector pattern to create a structure to store this data and associated functions to manipulate these structures. Each vector stored its data in a dynamically allocated array alongside the current capacity, the maximum number of elements it can store before requiring a reallocation, and the current count, the number of currently stored elements. A reserve function is provided for each vector to allow for manual reallocations and thus reduce the number of reallocations that occur when multiple elements are appended to the vector using the append function, which was also provided. A safe element accessor, which performs an index range test before accessing an element, is also provided alongside functions to safely create and destroy each vector type.</w:t>
      </w:r>
    </w:p>
    <w:p w14:paraId="32049932" w14:textId="1CC478D3" w:rsidR="00774174" w:rsidRDefault="00C22CD9" w:rsidP="00774174">
      <w:r>
        <w:t>These vectors are used extensively to structure the commands and jobs detected during the parsing of user input. They are also notably used to represent strings as character vectors which also has functions defined for it to convert between C-strings and our character vectors.</w:t>
      </w:r>
    </w:p>
    <w:p w14:paraId="776B4B56" w14:textId="42681AAA" w:rsidR="00774174" w:rsidRDefault="00C22CD9" w:rsidP="00774174">
      <w:pPr>
        <w:pStyle w:val="Heading2"/>
      </w:pPr>
      <w:r>
        <w:t>User Input Parsing</w:t>
      </w:r>
    </w:p>
    <w:p w14:paraId="6800A001" w14:textId="5F6D6E64" w:rsidR="00ED68F5" w:rsidRDefault="00C22CD9" w:rsidP="00C22CD9">
      <w:r>
        <w:t>Firstly, the user input is read into a character vector, keystroke by keystroke, until a newline character is detected, at which point this read line is passed to a tokeniser function. The tokeniser splits this string into whitespace separated tokens, stored as a character-vector vector, and then passes these tokens to the command parser. The command parser then constructs a vector of jobs which contain a vector of commands and an asynchronous flag with each command contain</w:t>
      </w:r>
      <w:r w:rsidR="00ED68F5">
        <w:t>in</w:t>
      </w:r>
      <w:r>
        <w:t xml:space="preserve">g the command path, the command arguments which has the command path duplicated as the first argument, </w:t>
      </w:r>
      <w:r w:rsidR="00ED68F5">
        <w:t>the input redirection file if given, and the output redirection file if given.</w:t>
      </w:r>
    </w:p>
    <w:p w14:paraId="0430E4BF" w14:textId="773C0B3C" w:rsidR="00ED68F5" w:rsidRDefault="00ED68F5" w:rsidP="00ED68F5">
      <w:pPr>
        <w:pStyle w:val="Heading2"/>
      </w:pPr>
      <w:r>
        <w:t>Command Execution</w:t>
      </w:r>
    </w:p>
    <w:p w14:paraId="065BA89E" w14:textId="77777777" w:rsidR="00AE5626" w:rsidRDefault="00ED68F5" w:rsidP="00AE5626">
      <w:pPr>
        <w:spacing w:after="0"/>
      </w:pPr>
      <w:r>
        <w:t xml:space="preserve">We use a </w:t>
      </w:r>
      <w:r w:rsidR="00AE5626">
        <w:t>two</w:t>
      </w:r>
      <w:r>
        <w:t xml:space="preserve">-level process tree to manage the setup and execution of jobs and commands with the </w:t>
      </w:r>
      <w:r w:rsidR="00AE5626">
        <w:t>parent</w:t>
      </w:r>
      <w:r>
        <w:t xml:space="preserve"> process responsible for</w:t>
      </w:r>
      <w:r w:rsidR="00AE5626">
        <w:t>:</w:t>
      </w:r>
    </w:p>
    <w:p w14:paraId="3563EA3E" w14:textId="57595A47" w:rsidR="00AE5626" w:rsidRDefault="00ED68F5" w:rsidP="00AE5626">
      <w:pPr>
        <w:pStyle w:val="ListParagraph"/>
        <w:numPr>
          <w:ilvl w:val="0"/>
          <w:numId w:val="7"/>
        </w:numPr>
      </w:pPr>
      <w:r>
        <w:t>parsing commands</w:t>
      </w:r>
      <w:r w:rsidR="00924381">
        <w:t>,</w:t>
      </w:r>
    </w:p>
    <w:p w14:paraId="000BD6F6" w14:textId="19E92C0A" w:rsidR="00AE5626" w:rsidRDefault="00ED68F5" w:rsidP="00AE5626">
      <w:pPr>
        <w:pStyle w:val="ListParagraph"/>
        <w:numPr>
          <w:ilvl w:val="0"/>
          <w:numId w:val="7"/>
        </w:numPr>
      </w:pPr>
      <w:r>
        <w:t>manag</w:t>
      </w:r>
      <w:r w:rsidR="00924381">
        <w:t>ing</w:t>
      </w:r>
      <w:r>
        <w:t xml:space="preserve"> asynchronous job execution</w:t>
      </w:r>
      <w:r w:rsidR="00924381">
        <w:t>,</w:t>
      </w:r>
    </w:p>
    <w:p w14:paraId="491977A8" w14:textId="214B31BC" w:rsidR="00AE5626" w:rsidRDefault="00ED68F5" w:rsidP="00AE5626">
      <w:pPr>
        <w:pStyle w:val="ListParagraph"/>
        <w:numPr>
          <w:ilvl w:val="0"/>
          <w:numId w:val="7"/>
        </w:numPr>
      </w:pPr>
      <w:r>
        <w:t>creat</w:t>
      </w:r>
      <w:r w:rsidR="00924381">
        <w:t>ing</w:t>
      </w:r>
      <w:r>
        <w:t xml:space="preserve"> pipes</w:t>
      </w:r>
      <w:r w:rsidR="00924381">
        <w:t>,</w:t>
      </w:r>
    </w:p>
    <w:p w14:paraId="77775640" w14:textId="08277A7A" w:rsidR="00AE5626" w:rsidRDefault="00924381" w:rsidP="00AE5626">
      <w:pPr>
        <w:pStyle w:val="ListParagraph"/>
        <w:numPr>
          <w:ilvl w:val="0"/>
          <w:numId w:val="7"/>
        </w:numPr>
        <w:spacing w:after="0"/>
      </w:pPr>
      <w:r>
        <w:t xml:space="preserve">and </w:t>
      </w:r>
      <w:r w:rsidR="00ED68F5">
        <w:t>manag</w:t>
      </w:r>
      <w:r>
        <w:t>ing</w:t>
      </w:r>
      <w:r w:rsidR="00ED68F5">
        <w:t xml:space="preserve"> command execution</w:t>
      </w:r>
    </w:p>
    <w:p w14:paraId="69815A09" w14:textId="77777777" w:rsidR="00AE5626" w:rsidRDefault="00AE5626" w:rsidP="00AE5626">
      <w:pPr>
        <w:spacing w:after="0"/>
      </w:pPr>
      <w:r>
        <w:t>while</w:t>
      </w:r>
      <w:r w:rsidR="00ED68F5">
        <w:t xml:space="preserve"> the </w:t>
      </w:r>
      <w:r>
        <w:t>child</w:t>
      </w:r>
      <w:r w:rsidR="00ED68F5">
        <w:t xml:space="preserve"> processes </w:t>
      </w:r>
      <w:r>
        <w:t xml:space="preserve">are </w:t>
      </w:r>
      <w:r w:rsidR="00ED68F5">
        <w:t>responsible for</w:t>
      </w:r>
      <w:r>
        <w:t>:</w:t>
      </w:r>
    </w:p>
    <w:p w14:paraId="62EB04FB" w14:textId="242B5502" w:rsidR="00AE5626" w:rsidRDefault="00AD686C" w:rsidP="00AE5626">
      <w:pPr>
        <w:pStyle w:val="ListParagraph"/>
        <w:numPr>
          <w:ilvl w:val="0"/>
          <w:numId w:val="9"/>
        </w:numPr>
      </w:pPr>
      <w:r>
        <w:t>expan</w:t>
      </w:r>
      <w:r w:rsidR="00924381">
        <w:t>ding</w:t>
      </w:r>
      <w:r>
        <w:t xml:space="preserve"> path wildcards</w:t>
      </w:r>
      <w:r w:rsidR="00924381">
        <w:t>,</w:t>
      </w:r>
    </w:p>
    <w:p w14:paraId="72466FFF" w14:textId="6139B3A7" w:rsidR="00AE5626" w:rsidRDefault="00AD686C" w:rsidP="00AE5626">
      <w:pPr>
        <w:pStyle w:val="ListParagraph"/>
        <w:numPr>
          <w:ilvl w:val="0"/>
          <w:numId w:val="9"/>
        </w:numPr>
      </w:pPr>
      <w:r>
        <w:t>and prioritis</w:t>
      </w:r>
      <w:r w:rsidR="00924381">
        <w:t>ing</w:t>
      </w:r>
      <w:r>
        <w:t xml:space="preserve"> </w:t>
      </w:r>
      <w:r w:rsidR="00ED68F5">
        <w:t xml:space="preserve">special commands (exit, cd, prompt, </w:t>
      </w:r>
      <w:proofErr w:type="spellStart"/>
      <w:r w:rsidR="00ED68F5">
        <w:t>pwd</w:t>
      </w:r>
      <w:proofErr w:type="spellEnd"/>
      <w:r w:rsidR="00ED68F5">
        <w:t xml:space="preserve">) </w:t>
      </w:r>
      <w:r>
        <w:t>before the execution of external commands.</w:t>
      </w:r>
    </w:p>
    <w:p w14:paraId="558803E4" w14:textId="7DADE7F4" w:rsidR="00ED68F5" w:rsidRDefault="00AD686C" w:rsidP="00AE5626">
      <w:pPr>
        <w:ind w:left="50"/>
      </w:pPr>
      <w:r>
        <w:t>By employing this structure</w:t>
      </w:r>
      <w:r w:rsidR="00924381">
        <w:t>,</w:t>
      </w:r>
      <w:r>
        <w:t xml:space="preserve"> each running </w:t>
      </w:r>
      <w:r w:rsidR="00AE5626">
        <w:t>child</w:t>
      </w:r>
      <w:r>
        <w:t xml:space="preserve"> process represents an outstanding command and these outstanding commands can easily signal their completion through their exit and consequent child exit signal to the parent process.</w:t>
      </w:r>
    </w:p>
    <w:p w14:paraId="27ABC6A0" w14:textId="38AC720E" w:rsidR="00AD686C" w:rsidRDefault="00AD686C" w:rsidP="00AD686C">
      <w:pPr>
        <w:pStyle w:val="Heading2"/>
      </w:pPr>
      <w:r>
        <w:t>Asynchronous Job Management</w:t>
      </w:r>
    </w:p>
    <w:p w14:paraId="4AA05249" w14:textId="2FFB55DB" w:rsidR="00AD686C" w:rsidRDefault="00D24658" w:rsidP="00AD686C">
      <w:r>
        <w:t>For jobs that are marked as asynchronous</w:t>
      </w:r>
      <w:del w:id="24" w:author="Rhys Mader" w:date="2021-10-29T10:21:00Z">
        <w:r w:rsidDel="00A06185">
          <w:delText xml:space="preserve"> (through the ‘&amp;’ character)</w:delText>
        </w:r>
      </w:del>
      <w:r>
        <w:t xml:space="preserve">, </w:t>
      </w:r>
      <w:r w:rsidR="00FB4D77">
        <w:t>forked child processes for each command in the job</w:t>
      </w:r>
      <w:r w:rsidR="001F6E43">
        <w:t xml:space="preserve"> are added to a </w:t>
      </w:r>
      <w:r w:rsidR="003917FC">
        <w:t>process group</w:t>
      </w:r>
      <w:r w:rsidR="005E1A94">
        <w:t xml:space="preserve"> with the same ID as the </w:t>
      </w:r>
      <w:r w:rsidR="0074774A">
        <w:t>PID of the first child process</w:t>
      </w:r>
      <w:r w:rsidR="00D56A3B">
        <w:t xml:space="preserve"> in the job</w:t>
      </w:r>
      <w:r w:rsidR="000F2449">
        <w:t>.</w:t>
      </w:r>
      <w:r w:rsidR="00952FB6">
        <w:t xml:space="preserve"> </w:t>
      </w:r>
      <w:r w:rsidR="00BA1AAC">
        <w:t xml:space="preserve">After </w:t>
      </w:r>
      <w:r w:rsidR="00650CBB">
        <w:t>all commands in a</w:t>
      </w:r>
      <w:r w:rsidR="00492C50">
        <w:t xml:space="preserve"> </w:t>
      </w:r>
      <w:r w:rsidR="00650CBB">
        <w:t>job</w:t>
      </w:r>
      <w:r w:rsidR="00A06185">
        <w:t xml:space="preserve"> have been executed</w:t>
      </w:r>
      <w:r w:rsidR="008E652A">
        <w:t xml:space="preserve">, if the job is asynchronous, the </w:t>
      </w:r>
      <w:del w:id="25" w:author="Rhys Mader" w:date="2021-10-29T10:26:00Z">
        <w:r w:rsidR="002C38E2" w:rsidDel="00A06185">
          <w:delText>executeJob function returns</w:delText>
        </w:r>
      </w:del>
      <w:ins w:id="26" w:author="Rhys Mader" w:date="2021-10-29T10:26:00Z">
        <w:r w:rsidR="00A06185">
          <w:t>execution continues</w:t>
        </w:r>
      </w:ins>
      <w:r w:rsidR="002C38E2">
        <w:t xml:space="preserve"> without waiting for any </w:t>
      </w:r>
      <w:r w:rsidR="005E284F">
        <w:t>child processes to finish</w:t>
      </w:r>
      <w:r w:rsidR="00195E69">
        <w:t xml:space="preserve">. If the job is not asynchronous, </w:t>
      </w:r>
      <w:del w:id="27" w:author="Rhys Mader" w:date="2021-10-29T10:26:00Z">
        <w:r w:rsidR="00195E69" w:rsidDel="00A06185">
          <w:delText>the executeJob function waits</w:delText>
        </w:r>
      </w:del>
      <w:ins w:id="28" w:author="Rhys Mader" w:date="2021-10-29T10:26:00Z">
        <w:r w:rsidR="00A06185">
          <w:t>execution is paused</w:t>
        </w:r>
      </w:ins>
      <w:r w:rsidR="00195E69">
        <w:t xml:space="preserve"> </w:t>
      </w:r>
      <w:del w:id="29" w:author="Rhys Mader" w:date="2021-10-29T10:20:00Z">
        <w:r w:rsidR="00E31064" w:rsidDel="00A06185">
          <w:delText>with wai</w:delText>
        </w:r>
        <w:r w:rsidR="009627A5" w:rsidDel="00A06185">
          <w:delText>t</w:delText>
        </w:r>
        <w:r w:rsidR="00E31064" w:rsidDel="00A06185">
          <w:delText xml:space="preserve">pid </w:delText>
        </w:r>
      </w:del>
      <w:r w:rsidR="00195E69">
        <w:t>until there are no more processes in the shell’s process group.</w:t>
      </w:r>
    </w:p>
    <w:p w14:paraId="72EAB76F" w14:textId="109D13E1" w:rsidR="00AD686C" w:rsidRDefault="00AD686C" w:rsidP="00AD686C">
      <w:pPr>
        <w:pStyle w:val="Heading2"/>
      </w:pPr>
      <w:r>
        <w:lastRenderedPageBreak/>
        <w:t>Pipe Management</w:t>
      </w:r>
    </w:p>
    <w:p w14:paraId="34193C36" w14:textId="37627868" w:rsidR="00A400A7" w:rsidRDefault="004757E5" w:rsidP="00AD686C">
      <w:r>
        <w:t>The</w:t>
      </w:r>
      <w:r w:rsidR="00000754">
        <w:t xml:space="preserve"> Pipe struct</w:t>
      </w:r>
      <w:ins w:id="30" w:author="Rhys Mader" w:date="2021-10-29T10:22:00Z">
        <w:r w:rsidR="00A06185">
          <w:t>ure</w:t>
        </w:r>
      </w:ins>
      <w:r w:rsidR="0056539A">
        <w:t xml:space="preserve"> is used</w:t>
      </w:r>
      <w:r w:rsidR="00000754">
        <w:t xml:space="preserve"> to encapsulate </w:t>
      </w:r>
      <w:r w:rsidR="00BA45D7">
        <w:t xml:space="preserve">pipes. </w:t>
      </w:r>
      <w:del w:id="31" w:author="Rhys Mader" w:date="2021-10-29T10:22:00Z">
        <w:r w:rsidR="00BA45D7" w:rsidDel="00A06185">
          <w:delText>It is defined in</w:delText>
        </w:r>
        <w:r w:rsidR="009D00ED" w:rsidDel="00A06185">
          <w:delText xml:space="preserve"> pipe.</w:delText>
        </w:r>
        <w:r w:rsidR="00BA45D7" w:rsidDel="00A06185">
          <w:delText>, which also</w:delText>
        </w:r>
        <w:r w:rsidR="009D00ED" w:rsidDel="00A06185">
          <w:delText xml:space="preserve"> contains functions </w:delText>
        </w:r>
      </w:del>
      <w:ins w:id="32" w:author="Rhys Mader" w:date="2021-10-29T10:22:00Z">
        <w:r w:rsidR="00A06185">
          <w:t>F</w:t>
        </w:r>
        <w:r w:rsidR="00A06185">
          <w:t xml:space="preserve">unctions </w:t>
        </w:r>
      </w:ins>
      <w:r w:rsidR="009D00ED">
        <w:t xml:space="preserve">for handling Pipes, including their creation, checking if read </w:t>
      </w:r>
      <w:del w:id="33" w:author="Rhys Mader" w:date="2021-10-29T10:23:00Z">
        <w:r w:rsidR="009D00ED" w:rsidDel="00A06185">
          <w:delText xml:space="preserve">and </w:delText>
        </w:r>
      </w:del>
      <w:ins w:id="34" w:author="Rhys Mader" w:date="2021-10-29T10:23:00Z">
        <w:r w:rsidR="00A06185">
          <w:t>or</w:t>
        </w:r>
        <w:r w:rsidR="00A06185">
          <w:t xml:space="preserve"> </w:t>
        </w:r>
      </w:ins>
      <w:r w:rsidR="009D00ED">
        <w:t xml:space="preserve">write ends are open, and </w:t>
      </w:r>
      <w:r w:rsidR="00586D09">
        <w:t xml:space="preserve">for closing read </w:t>
      </w:r>
      <w:del w:id="35" w:author="Rhys Mader" w:date="2021-10-29T10:23:00Z">
        <w:r w:rsidR="00586D09" w:rsidDel="00A06185">
          <w:delText xml:space="preserve">and </w:delText>
        </w:r>
      </w:del>
      <w:ins w:id="36" w:author="Rhys Mader" w:date="2021-10-29T10:23:00Z">
        <w:r w:rsidR="00A06185">
          <w:t>or</w:t>
        </w:r>
        <w:r w:rsidR="00A06185">
          <w:t xml:space="preserve"> </w:t>
        </w:r>
      </w:ins>
      <w:r w:rsidR="00586D09">
        <w:t>write ends</w:t>
      </w:r>
      <w:ins w:id="37" w:author="Rhys Mader" w:date="2021-10-29T10:23:00Z">
        <w:r w:rsidR="00A06185">
          <w:t>, are provided</w:t>
        </w:r>
      </w:ins>
      <w:r w:rsidR="00586D09">
        <w:t>.</w:t>
      </w:r>
      <w:r w:rsidR="00542404">
        <w:t xml:space="preserve"> </w:t>
      </w:r>
      <w:r w:rsidR="00186A6F">
        <w:t xml:space="preserve">Pipes </w:t>
      </w:r>
      <w:r w:rsidR="00542404">
        <w:t xml:space="preserve">are used </w:t>
      </w:r>
      <w:del w:id="38" w:author="Rhys Mader" w:date="2021-10-29T10:23:00Z">
        <w:r w:rsidR="00186A6F" w:rsidDel="00A06185">
          <w:delText xml:space="preserve">in the executeJob </w:delText>
        </w:r>
        <w:r w:rsidR="003B65D8" w:rsidDel="00A06185">
          <w:delText xml:space="preserve">function </w:delText>
        </w:r>
      </w:del>
      <w:r w:rsidR="00542404">
        <w:t>to connect the st</w:t>
      </w:r>
      <w:ins w:id="39" w:author="Rhys Mader" w:date="2021-10-29T10:24:00Z">
        <w:r w:rsidR="00A06185">
          <w:t>an</w:t>
        </w:r>
      </w:ins>
      <w:r w:rsidR="00542404">
        <w:t>d</w:t>
      </w:r>
      <w:ins w:id="40" w:author="Rhys Mader" w:date="2021-10-29T10:24:00Z">
        <w:r w:rsidR="00A06185">
          <w:t xml:space="preserve">ard </w:t>
        </w:r>
      </w:ins>
      <w:r w:rsidR="00542404">
        <w:t>out</w:t>
      </w:r>
      <w:ins w:id="41" w:author="Rhys Mader" w:date="2021-10-29T10:24:00Z">
        <w:r w:rsidR="00A06185">
          <w:t>put</w:t>
        </w:r>
      </w:ins>
      <w:r w:rsidR="00542404">
        <w:t xml:space="preserve"> and st</w:t>
      </w:r>
      <w:ins w:id="42" w:author="Rhys Mader" w:date="2021-10-29T10:24:00Z">
        <w:r w:rsidR="00A06185">
          <w:t>an</w:t>
        </w:r>
      </w:ins>
      <w:r w:rsidR="00542404">
        <w:t>d</w:t>
      </w:r>
      <w:ins w:id="43" w:author="Rhys Mader" w:date="2021-10-29T10:24:00Z">
        <w:r w:rsidR="00A06185">
          <w:t xml:space="preserve">ard </w:t>
        </w:r>
      </w:ins>
      <w:r w:rsidR="00542404">
        <w:t>in</w:t>
      </w:r>
      <w:ins w:id="44" w:author="Rhys Mader" w:date="2021-10-29T10:24:00Z">
        <w:r w:rsidR="00A06185">
          <w:t>put</w:t>
        </w:r>
      </w:ins>
      <w:r w:rsidR="00542404">
        <w:t xml:space="preserve"> of child processes created for a job.</w:t>
      </w:r>
    </w:p>
    <w:p w14:paraId="7EE8C0B1" w14:textId="012C7083" w:rsidR="00B92D0F" w:rsidRDefault="008A17D3" w:rsidP="00AD686C">
      <w:del w:id="45" w:author="Rhys Mader" w:date="2021-10-29T10:32:00Z">
        <w:r w:rsidDel="00DD2196">
          <w:delText>The function executeJob</w:delText>
        </w:r>
      </w:del>
      <w:ins w:id="46" w:author="Rhys Mader" w:date="2021-10-29T10:32:00Z">
        <w:r w:rsidR="00DD2196">
          <w:t>During the execution of a job,</w:t>
        </w:r>
      </w:ins>
      <w:r>
        <w:t xml:space="preserve"> </w:t>
      </w:r>
      <w:del w:id="47" w:author="Rhys Mader" w:date="2021-10-29T10:32:00Z">
        <w:r w:rsidDel="00DD2196">
          <w:delText xml:space="preserve">has two pointers to Pipes, </w:delText>
        </w:r>
      </w:del>
      <w:ins w:id="48" w:author="Rhys Mader" w:date="2021-10-29T10:32:00Z">
        <w:r w:rsidR="00DD2196">
          <w:t>two pipe structu</w:t>
        </w:r>
      </w:ins>
      <w:ins w:id="49" w:author="Rhys Mader" w:date="2021-10-29T10:33:00Z">
        <w:r w:rsidR="00DD2196">
          <w:t xml:space="preserve">res are tracked, </w:t>
        </w:r>
      </w:ins>
      <w:del w:id="50" w:author="Rhys Mader" w:date="2021-10-29T10:33:00Z">
        <w:r w:rsidDel="00DD2196">
          <w:delText>prevPipe and nextPipe</w:delText>
        </w:r>
      </w:del>
      <w:ins w:id="51" w:author="Rhys Mader" w:date="2021-10-29T10:33:00Z">
        <w:r w:rsidR="00DD2196">
          <w:t>the previous pipe and the next pipe</w:t>
        </w:r>
      </w:ins>
      <w:r>
        <w:t xml:space="preserve">, </w:t>
      </w:r>
      <w:ins w:id="52" w:author="Rhys Mader" w:date="2021-10-29T10:33:00Z">
        <w:r w:rsidR="00DD2196">
          <w:t xml:space="preserve">and </w:t>
        </w:r>
      </w:ins>
      <w:r>
        <w:t xml:space="preserve">both </w:t>
      </w:r>
      <w:ins w:id="53" w:author="Rhys Mader" w:date="2021-10-29T10:33:00Z">
        <w:r w:rsidR="00DD2196">
          <w:t xml:space="preserve">are </w:t>
        </w:r>
      </w:ins>
      <w:r>
        <w:t>initialised to NULL. When</w:t>
      </w:r>
      <w:r w:rsidR="00460A6F">
        <w:t xml:space="preserve"> </w:t>
      </w:r>
      <w:r w:rsidR="004762FC">
        <w:t xml:space="preserve">processing the commands in a job, </w:t>
      </w:r>
      <w:ins w:id="54" w:author="Rhys Mader" w:date="2021-10-29T10:28:00Z">
        <w:r w:rsidR="00DD2196">
          <w:t>the commands in the job</w:t>
        </w:r>
      </w:ins>
      <w:ins w:id="55" w:author="Orlando Molina Santos" w:date="2021-10-28T15:53:00Z">
        <w:del w:id="56" w:author="Rhys Mader" w:date="2021-10-29T10:28:00Z">
          <w:r w:rsidR="004762FC" w:rsidDel="00DD2196">
            <w:delText>the executeJob function</w:delText>
          </w:r>
        </w:del>
      </w:ins>
      <w:ins w:id="57" w:author="Rhys Mader" w:date="2021-10-29T10:28:00Z">
        <w:r w:rsidR="00DD2196">
          <w:t xml:space="preserve"> are</w:t>
        </w:r>
      </w:ins>
      <w:r w:rsidR="004762FC">
        <w:t xml:space="preserve"> loop</w:t>
      </w:r>
      <w:del w:id="58" w:author="Rhys Mader" w:date="2021-10-29T10:28:00Z">
        <w:r w:rsidR="004762FC" w:rsidDel="00DD2196">
          <w:delText>s</w:delText>
        </w:r>
      </w:del>
      <w:ins w:id="59" w:author="Rhys Mader" w:date="2021-10-29T10:28:00Z">
        <w:r w:rsidR="00DD2196">
          <w:t>ed</w:t>
        </w:r>
      </w:ins>
      <w:r w:rsidR="004762FC">
        <w:t xml:space="preserve"> through</w:t>
      </w:r>
      <w:del w:id="60" w:author="Rhys Mader" w:date="2021-10-29T10:28:00Z">
        <w:r w:rsidR="005A123E" w:rsidDel="00DD2196">
          <w:delText xml:space="preserve"> </w:delText>
        </w:r>
        <w:r w:rsidR="004762FC" w:rsidDel="00DD2196">
          <w:delText>the</w:delText>
        </w:r>
        <w:r w:rsidR="005A123E" w:rsidDel="00DD2196">
          <w:delText xml:space="preserve"> commands in </w:delText>
        </w:r>
        <w:r w:rsidR="00EB5CCE" w:rsidDel="00DD2196">
          <w:delText>the job</w:delText>
        </w:r>
      </w:del>
      <w:r w:rsidR="00EB5CCE">
        <w:t xml:space="preserve">, forking a child </w:t>
      </w:r>
      <w:r w:rsidR="00DF3565">
        <w:t>process</w:t>
      </w:r>
      <w:ins w:id="61" w:author="Orlando Molina Santos" w:date="2021-10-28T15:45:00Z">
        <w:r w:rsidR="00515CE0">
          <w:t xml:space="preserve"> </w:t>
        </w:r>
      </w:ins>
      <w:r w:rsidR="00DF3565">
        <w:t xml:space="preserve">for each one. </w:t>
      </w:r>
      <w:r w:rsidR="009A0C02">
        <w:t xml:space="preserve">Before forking, if </w:t>
      </w:r>
      <w:r w:rsidR="00F479D6">
        <w:t xml:space="preserve">there is </w:t>
      </w:r>
      <w:r w:rsidR="00981A8E">
        <w:t xml:space="preserve">a command </w:t>
      </w:r>
      <w:r w:rsidR="00EC2A20">
        <w:t xml:space="preserve">to process after the current command, </w:t>
      </w:r>
      <w:del w:id="62" w:author="Rhys Mader" w:date="2021-10-29T10:29:00Z">
        <w:r w:rsidR="00EC2A20" w:rsidDel="00DD2196">
          <w:delText xml:space="preserve">the </w:delText>
        </w:r>
        <w:r w:rsidR="00E210EF" w:rsidDel="00DD2196">
          <w:delText xml:space="preserve">executeJob function </w:delText>
        </w:r>
        <w:r w:rsidR="003D019B" w:rsidDel="00DD2196">
          <w:delText xml:space="preserve">creates </w:delText>
        </w:r>
      </w:del>
      <w:r w:rsidR="003D019B">
        <w:t xml:space="preserve">a </w:t>
      </w:r>
      <w:r w:rsidR="00604158">
        <w:t xml:space="preserve">Pipe </w:t>
      </w:r>
      <w:ins w:id="63" w:author="Rhys Mader" w:date="2021-10-29T10:29:00Z">
        <w:r w:rsidR="00DD2196">
          <w:t xml:space="preserve">is created </w:t>
        </w:r>
      </w:ins>
      <w:r w:rsidR="00604158">
        <w:t>on the heap</w:t>
      </w:r>
      <w:r w:rsidR="00234576">
        <w:t xml:space="preserve">, </w:t>
      </w:r>
      <w:del w:id="64" w:author="Rhys Mader" w:date="2021-10-29T10:29:00Z">
        <w:r w:rsidR="00BE2687" w:rsidDel="00DD2196">
          <w:delText>pointed to by nextPipe</w:delText>
        </w:r>
      </w:del>
      <w:ins w:id="65" w:author="Rhys Mader" w:date="2021-10-29T10:29:00Z">
        <w:r w:rsidR="00DD2196">
          <w:t>and stored as the next pipe</w:t>
        </w:r>
      </w:ins>
      <w:r w:rsidR="00BE2687">
        <w:t>.</w:t>
      </w:r>
      <w:r w:rsidR="00234576">
        <w:t xml:space="preserve"> </w:t>
      </w:r>
      <w:r w:rsidR="00F35AB9">
        <w:t>After forking</w:t>
      </w:r>
      <w:r w:rsidR="00B92D0F">
        <w:t>:</w:t>
      </w:r>
    </w:p>
    <w:p w14:paraId="75105905" w14:textId="176C4F05" w:rsidR="00AD686C" w:rsidRDefault="004C408D" w:rsidP="00B92D0F">
      <w:pPr>
        <w:pStyle w:val="ListParagraph"/>
        <w:numPr>
          <w:ilvl w:val="0"/>
          <w:numId w:val="7"/>
        </w:numPr>
      </w:pPr>
      <w:r>
        <w:rPr>
          <w:b/>
          <w:bCs/>
        </w:rPr>
        <w:t xml:space="preserve">In the parent process: </w:t>
      </w:r>
      <w:r w:rsidR="00B92D0F">
        <w:t>T</w:t>
      </w:r>
      <w:r w:rsidR="00F35AB9">
        <w:t xml:space="preserve">he parent process closes the </w:t>
      </w:r>
      <w:r w:rsidR="00042110">
        <w:t xml:space="preserve">write end of </w:t>
      </w:r>
      <w:del w:id="66" w:author="Rhys Mader" w:date="2021-10-29T10:30:00Z">
        <w:r w:rsidR="00A8736F" w:rsidDel="00DD2196">
          <w:delText>nextPipe</w:delText>
        </w:r>
      </w:del>
      <w:ins w:id="67" w:author="Rhys Mader" w:date="2021-10-29T10:30:00Z">
        <w:r w:rsidR="00DD2196">
          <w:t xml:space="preserve">the </w:t>
        </w:r>
        <w:r w:rsidR="00DD2196">
          <w:t>next</w:t>
        </w:r>
        <w:r w:rsidR="00DD2196">
          <w:t xml:space="preserve"> p</w:t>
        </w:r>
        <w:r w:rsidR="00DD2196">
          <w:t>ipe</w:t>
        </w:r>
      </w:ins>
      <w:r w:rsidR="00A8736F">
        <w:t xml:space="preserve">, </w:t>
      </w:r>
      <w:r w:rsidR="000652CE">
        <w:t xml:space="preserve">and the read </w:t>
      </w:r>
      <w:r w:rsidR="00E52B55">
        <w:t xml:space="preserve">end of </w:t>
      </w:r>
      <w:del w:id="68" w:author="Rhys Mader" w:date="2021-10-29T10:30:00Z">
        <w:r w:rsidR="00E52B55" w:rsidDel="00DD2196">
          <w:delText>prevPipe</w:delText>
        </w:r>
      </w:del>
      <w:ins w:id="69" w:author="Rhys Mader" w:date="2021-10-29T10:30:00Z">
        <w:r w:rsidR="00DD2196">
          <w:t>the previous pipe</w:t>
        </w:r>
      </w:ins>
      <w:r w:rsidR="00E52B55">
        <w:t xml:space="preserve">. </w:t>
      </w:r>
      <w:del w:id="70" w:author="Rhys Mader" w:date="2021-10-29T10:30:00Z">
        <w:r w:rsidR="001177C9" w:rsidDel="00DD2196">
          <w:delText xml:space="preserve">prevPipe </w:delText>
        </w:r>
      </w:del>
      <w:ins w:id="71" w:author="Rhys Mader" w:date="2021-10-29T10:30:00Z">
        <w:r w:rsidR="00DD2196">
          <w:t>The previous pipe</w:t>
        </w:r>
        <w:r w:rsidR="00DD2196">
          <w:t xml:space="preserve"> </w:t>
        </w:r>
      </w:ins>
      <w:r w:rsidR="001177C9">
        <w:t xml:space="preserve">is </w:t>
      </w:r>
      <w:del w:id="72" w:author="Rhys Mader" w:date="2021-10-29T10:31:00Z">
        <w:r w:rsidR="001177C9" w:rsidDel="00DD2196">
          <w:delText>freed</w:delText>
        </w:r>
      </w:del>
      <w:ins w:id="73" w:author="Rhys Mader" w:date="2021-10-29T10:31:00Z">
        <w:r w:rsidR="00DD2196">
          <w:t>deallocated</w:t>
        </w:r>
      </w:ins>
      <w:r w:rsidR="001177C9">
        <w:t xml:space="preserve">, and </w:t>
      </w:r>
      <w:r w:rsidR="002D5223">
        <w:t xml:space="preserve">then </w:t>
      </w:r>
      <w:r w:rsidR="00F66BC3">
        <w:t xml:space="preserve">set to the </w:t>
      </w:r>
      <w:del w:id="74" w:author="Rhys Mader" w:date="2021-10-29T10:31:00Z">
        <w:r w:rsidR="00F66BC3" w:rsidDel="00DD2196">
          <w:delText xml:space="preserve">Pipe </w:delText>
        </w:r>
        <w:r w:rsidR="00F74D05" w:rsidDel="00DD2196">
          <w:delText>pointed to by nextPipe</w:delText>
        </w:r>
      </w:del>
      <w:ins w:id="75" w:author="Rhys Mader" w:date="2021-10-29T10:31:00Z">
        <w:r w:rsidR="00DD2196">
          <w:t>next pipe</w:t>
        </w:r>
      </w:ins>
      <w:r w:rsidR="00F74D05">
        <w:t xml:space="preserve">. </w:t>
      </w:r>
      <w:del w:id="76" w:author="Rhys Mader" w:date="2021-10-29T10:31:00Z">
        <w:r w:rsidR="0019784B" w:rsidDel="00DD2196">
          <w:delText xml:space="preserve">nextPipe </w:delText>
        </w:r>
      </w:del>
      <w:ins w:id="77" w:author="Rhys Mader" w:date="2021-10-29T10:31:00Z">
        <w:r w:rsidR="00DD2196">
          <w:t>The next pipe</w:t>
        </w:r>
        <w:r w:rsidR="00DD2196">
          <w:t xml:space="preserve"> </w:t>
        </w:r>
      </w:ins>
      <w:r w:rsidR="0019784B">
        <w:t>is then set to NULL.</w:t>
      </w:r>
      <w:r w:rsidR="00932F7D">
        <w:t xml:space="preserve"> Essentially,</w:t>
      </w:r>
      <w:r w:rsidR="00A970C2">
        <w:t xml:space="preserve"> </w:t>
      </w:r>
      <w:r w:rsidR="00B406CF">
        <w:t xml:space="preserve">the </w:t>
      </w:r>
      <w:del w:id="78" w:author="Rhys Mader" w:date="2021-10-29T10:31:00Z">
        <w:r w:rsidR="00B406CF" w:rsidDel="00DD2196">
          <w:delText xml:space="preserve">nextPipe </w:delText>
        </w:r>
      </w:del>
      <w:ins w:id="79" w:author="Rhys Mader" w:date="2021-10-29T10:31:00Z">
        <w:r w:rsidR="00DD2196">
          <w:t>next pipe</w:t>
        </w:r>
        <w:r w:rsidR="00DD2196">
          <w:t xml:space="preserve"> </w:t>
        </w:r>
      </w:ins>
      <w:r w:rsidR="00B406CF">
        <w:t xml:space="preserve">for </w:t>
      </w:r>
      <w:r w:rsidR="00007362">
        <w:t>one child</w:t>
      </w:r>
      <w:r w:rsidR="00B406CF">
        <w:t xml:space="preserve"> process becomes the </w:t>
      </w:r>
      <w:del w:id="80" w:author="Rhys Mader" w:date="2021-10-29T10:31:00Z">
        <w:r w:rsidR="00B406CF" w:rsidDel="00DD2196">
          <w:delText xml:space="preserve">prevPipe </w:delText>
        </w:r>
      </w:del>
      <w:ins w:id="81" w:author="Rhys Mader" w:date="2021-10-29T10:31:00Z">
        <w:r w:rsidR="00DD2196">
          <w:t>previous pipe</w:t>
        </w:r>
        <w:r w:rsidR="00DD2196">
          <w:t xml:space="preserve"> </w:t>
        </w:r>
      </w:ins>
      <w:r w:rsidR="00B406CF">
        <w:t xml:space="preserve">for the next </w:t>
      </w:r>
      <w:r w:rsidR="00007362">
        <w:t xml:space="preserve">child </w:t>
      </w:r>
      <w:r w:rsidR="00B406CF">
        <w:t>process.</w:t>
      </w:r>
    </w:p>
    <w:p w14:paraId="3A56EA0E" w14:textId="53FEACA2" w:rsidR="00473E5C" w:rsidRDefault="00507F45" w:rsidP="00473E5C">
      <w:pPr>
        <w:pStyle w:val="ListParagraph"/>
        <w:numPr>
          <w:ilvl w:val="0"/>
          <w:numId w:val="7"/>
        </w:numPr>
      </w:pPr>
      <w:r w:rsidRPr="00473E5C">
        <w:rPr>
          <w:b/>
          <w:bCs/>
        </w:rPr>
        <w:t xml:space="preserve">In the child process: </w:t>
      </w:r>
      <w:r w:rsidR="003226EE">
        <w:t xml:space="preserve">The child process closes </w:t>
      </w:r>
      <w:r w:rsidR="002F1343">
        <w:t xml:space="preserve">read end of the </w:t>
      </w:r>
      <w:del w:id="82" w:author="Rhys Mader" w:date="2021-10-29T10:33:00Z">
        <w:r w:rsidR="00CE730F" w:rsidDel="00DD2196">
          <w:delText>nextPipe</w:delText>
        </w:r>
      </w:del>
      <w:ins w:id="83" w:author="Rhys Mader" w:date="2021-10-29T10:33:00Z">
        <w:r w:rsidR="00DD2196">
          <w:t>nex</w:t>
        </w:r>
      </w:ins>
      <w:ins w:id="84" w:author="Rhys Mader" w:date="2021-10-29T10:34:00Z">
        <w:r w:rsidR="00DD2196">
          <w:t>t pipe</w:t>
        </w:r>
      </w:ins>
      <w:r w:rsidR="00CE730F">
        <w:t>.</w:t>
      </w:r>
      <w:r w:rsidR="001833A8">
        <w:t xml:space="preserve"> </w:t>
      </w:r>
      <w:r w:rsidR="004C6F9F">
        <w:t xml:space="preserve">If the write end of the </w:t>
      </w:r>
      <w:ins w:id="85" w:author="Rhys Mader" w:date="2021-10-29T10:34:00Z">
        <w:r w:rsidR="00DD2196">
          <w:t>next pipe</w:t>
        </w:r>
      </w:ins>
      <w:del w:id="86" w:author="Rhys Mader" w:date="2021-10-29T10:44:00Z">
        <w:r w:rsidR="00162601" w:rsidDel="00474B28">
          <w:delText>nextPipe</w:delText>
        </w:r>
      </w:del>
      <w:r w:rsidR="00162601">
        <w:t xml:space="preserve"> is open, </w:t>
      </w:r>
      <w:del w:id="87" w:author="Rhys Mader" w:date="2021-10-29T10:34:00Z">
        <w:r w:rsidR="00162601" w:rsidDel="00DD2196">
          <w:delText xml:space="preserve">stdout </w:delText>
        </w:r>
      </w:del>
      <w:ins w:id="88" w:author="Rhys Mader" w:date="2021-10-29T10:34:00Z">
        <w:r w:rsidR="00DD2196">
          <w:t>the standard output</w:t>
        </w:r>
        <w:r w:rsidR="00DD2196">
          <w:t xml:space="preserve"> </w:t>
        </w:r>
      </w:ins>
      <w:r w:rsidR="00162601">
        <w:t xml:space="preserve">is redirected to </w:t>
      </w:r>
      <w:r w:rsidR="00C34F48">
        <w:t>it</w:t>
      </w:r>
      <w:r w:rsidR="00D35F75">
        <w:t xml:space="preserve">, and then </w:t>
      </w:r>
      <w:r w:rsidR="00540C88">
        <w:t>the write end is closed</w:t>
      </w:r>
      <w:r w:rsidR="00DF7A1B">
        <w:t>, leaving only</w:t>
      </w:r>
      <w:r w:rsidR="00931D2D">
        <w:t xml:space="preserve"> </w:t>
      </w:r>
      <w:del w:id="89" w:author="Rhys Mader" w:date="2021-10-29T10:34:00Z">
        <w:r w:rsidR="00931D2D" w:rsidDel="00DD2196">
          <w:delText xml:space="preserve">only </w:delText>
        </w:r>
      </w:del>
      <w:r w:rsidR="00931D2D">
        <w:t xml:space="preserve">the </w:t>
      </w:r>
      <w:del w:id="90" w:author="Rhys Mader" w:date="2021-10-29T10:34:00Z">
        <w:r w:rsidR="00931D2D" w:rsidDel="00DD2196">
          <w:delText xml:space="preserve">stdout </w:delText>
        </w:r>
      </w:del>
      <w:ins w:id="91" w:author="Rhys Mader" w:date="2021-10-29T10:34:00Z">
        <w:r w:rsidR="00DD2196">
          <w:t>standard output</w:t>
        </w:r>
        <w:r w:rsidR="00DD2196">
          <w:t xml:space="preserve"> </w:t>
        </w:r>
      </w:ins>
      <w:r w:rsidR="00931D2D">
        <w:t xml:space="preserve">file descriptor referencing </w:t>
      </w:r>
      <w:r w:rsidR="00BB1AC7">
        <w:t>the underlying file</w:t>
      </w:r>
      <w:r w:rsidR="00A839C1">
        <w:t>.</w:t>
      </w:r>
      <w:r w:rsidR="00A97A2D">
        <w:t xml:space="preserve"> </w:t>
      </w:r>
      <w:r w:rsidR="00347B44">
        <w:t xml:space="preserve">If the read end of the </w:t>
      </w:r>
      <w:del w:id="92" w:author="Rhys Mader" w:date="2021-10-29T10:34:00Z">
        <w:r w:rsidR="00347B44" w:rsidDel="00DD2196">
          <w:delText xml:space="preserve">prevPipe </w:delText>
        </w:r>
      </w:del>
      <w:ins w:id="93" w:author="Rhys Mader" w:date="2021-10-29T10:34:00Z">
        <w:r w:rsidR="00DD2196">
          <w:t>previous pipe</w:t>
        </w:r>
        <w:r w:rsidR="00DD2196">
          <w:t xml:space="preserve"> </w:t>
        </w:r>
      </w:ins>
      <w:r w:rsidR="00347B44">
        <w:t xml:space="preserve">is open, </w:t>
      </w:r>
      <w:del w:id="94" w:author="Rhys Mader" w:date="2021-10-29T10:35:00Z">
        <w:r w:rsidR="00347B44" w:rsidDel="00DD2196">
          <w:delText xml:space="preserve">stdin </w:delText>
        </w:r>
      </w:del>
      <w:ins w:id="95" w:author="Rhys Mader" w:date="2021-10-29T10:35:00Z">
        <w:r w:rsidR="00DD2196">
          <w:t>the standard input</w:t>
        </w:r>
        <w:r w:rsidR="00DD2196">
          <w:t xml:space="preserve"> </w:t>
        </w:r>
      </w:ins>
      <w:r w:rsidR="00347B44">
        <w:t xml:space="preserve">is redirected to it, and the read end is closed, leaving only the </w:t>
      </w:r>
      <w:del w:id="96" w:author="Rhys Mader" w:date="2021-10-29T10:35:00Z">
        <w:r w:rsidR="00C01906" w:rsidDel="00DD2196">
          <w:delText xml:space="preserve">stdin </w:delText>
        </w:r>
      </w:del>
      <w:ins w:id="97" w:author="Rhys Mader" w:date="2021-10-29T10:35:00Z">
        <w:r w:rsidR="00DD2196">
          <w:t>standard input</w:t>
        </w:r>
        <w:r w:rsidR="00DD2196">
          <w:t xml:space="preserve"> </w:t>
        </w:r>
      </w:ins>
      <w:r w:rsidR="00C01906">
        <w:t xml:space="preserve">file descriptor referencing </w:t>
      </w:r>
      <w:r w:rsidR="00977C5F">
        <w:t xml:space="preserve">the </w:t>
      </w:r>
      <w:r w:rsidR="00BB1AC7">
        <w:t xml:space="preserve">underlying </w:t>
      </w:r>
      <w:r w:rsidR="00977C5F">
        <w:t>file</w:t>
      </w:r>
      <w:r w:rsidR="00D23461">
        <w:t xml:space="preserve">. Essentially, if the child </w:t>
      </w:r>
      <w:r w:rsidR="00794A81">
        <w:t xml:space="preserve">process is the first process in a job with multiple commands, </w:t>
      </w:r>
      <w:r w:rsidR="002C5DBF">
        <w:t xml:space="preserve">only </w:t>
      </w:r>
      <w:r w:rsidR="00794A81">
        <w:t xml:space="preserve">its </w:t>
      </w:r>
      <w:del w:id="98" w:author="Rhys Mader" w:date="2021-10-29T10:35:00Z">
        <w:r w:rsidR="00794A81" w:rsidDel="00DD2196">
          <w:delText xml:space="preserve">stdout </w:delText>
        </w:r>
      </w:del>
      <w:ins w:id="99" w:author="Rhys Mader" w:date="2021-10-29T10:35:00Z">
        <w:r w:rsidR="00DD2196">
          <w:t>standard output</w:t>
        </w:r>
        <w:r w:rsidR="00DD2196">
          <w:t xml:space="preserve"> </w:t>
        </w:r>
      </w:ins>
      <w:r w:rsidR="00794A81">
        <w:t>is redirected</w:t>
      </w:r>
      <w:r w:rsidR="002C5DBF">
        <w:t xml:space="preserve"> to a pipe</w:t>
      </w:r>
      <w:r w:rsidR="00794A81">
        <w:t xml:space="preserve">; if it is the last process, </w:t>
      </w:r>
      <w:r w:rsidR="002C5DBF">
        <w:t xml:space="preserve">only </w:t>
      </w:r>
      <w:r w:rsidR="00794A81">
        <w:t xml:space="preserve">its </w:t>
      </w:r>
      <w:del w:id="100" w:author="Rhys Mader" w:date="2021-10-29T10:35:00Z">
        <w:r w:rsidR="00794A81" w:rsidDel="00DD2196">
          <w:delText xml:space="preserve">stdin </w:delText>
        </w:r>
      </w:del>
      <w:ins w:id="101" w:author="Rhys Mader" w:date="2021-10-29T10:35:00Z">
        <w:r w:rsidR="00DD2196">
          <w:t>standard input</w:t>
        </w:r>
        <w:r w:rsidR="00DD2196">
          <w:t xml:space="preserve"> </w:t>
        </w:r>
      </w:ins>
      <w:r w:rsidR="00794A81">
        <w:t xml:space="preserve">is redirected; </w:t>
      </w:r>
      <w:ins w:id="102" w:author="Rhys Mader" w:date="2021-10-29T10:35:00Z">
        <w:r w:rsidR="00DD2196">
          <w:t xml:space="preserve">and </w:t>
        </w:r>
      </w:ins>
      <w:r w:rsidR="00794A81">
        <w:t xml:space="preserve">if it falls between the first and the last, both its </w:t>
      </w:r>
      <w:del w:id="103" w:author="Rhys Mader" w:date="2021-10-29T10:35:00Z">
        <w:r w:rsidR="00794A81" w:rsidDel="00DD2196">
          <w:delText xml:space="preserve">stdin </w:delText>
        </w:r>
      </w:del>
      <w:ins w:id="104" w:author="Rhys Mader" w:date="2021-10-29T10:35:00Z">
        <w:r w:rsidR="00DD2196">
          <w:t xml:space="preserve">standard </w:t>
        </w:r>
      </w:ins>
      <w:ins w:id="105" w:author="Rhys Mader" w:date="2021-10-29T10:36:00Z">
        <w:r w:rsidR="00DD2196">
          <w:t>input</w:t>
        </w:r>
      </w:ins>
      <w:ins w:id="106" w:author="Rhys Mader" w:date="2021-10-29T10:35:00Z">
        <w:r w:rsidR="00DD2196">
          <w:t xml:space="preserve"> </w:t>
        </w:r>
      </w:ins>
      <w:r w:rsidR="00794A81">
        <w:t xml:space="preserve">and </w:t>
      </w:r>
      <w:del w:id="107" w:author="Rhys Mader" w:date="2021-10-29T10:36:00Z">
        <w:r w:rsidR="00794A81" w:rsidDel="00DD2196">
          <w:delText xml:space="preserve">stdout </w:delText>
        </w:r>
      </w:del>
      <w:ins w:id="108" w:author="Rhys Mader" w:date="2021-10-29T10:36:00Z">
        <w:r w:rsidR="00DD2196">
          <w:t>standard output</w:t>
        </w:r>
        <w:r w:rsidR="00DD2196">
          <w:t xml:space="preserve"> </w:t>
        </w:r>
      </w:ins>
      <w:r w:rsidR="00794A81">
        <w:t>are redirected.</w:t>
      </w:r>
    </w:p>
    <w:p w14:paraId="3A4E138C" w14:textId="4405360C" w:rsidR="002C5DBF" w:rsidRDefault="002C5DBF" w:rsidP="002C5DBF">
      <w:pPr>
        <w:pStyle w:val="Heading2"/>
      </w:pPr>
      <w:r>
        <w:t xml:space="preserve">File IO </w:t>
      </w:r>
      <w:r w:rsidR="00DD2196">
        <w:t>R</w:t>
      </w:r>
      <w:r w:rsidR="00DD2196">
        <w:t>edirect</w:t>
      </w:r>
      <w:r w:rsidR="00474B28">
        <w:t>ion</w:t>
      </w:r>
    </w:p>
    <w:p w14:paraId="4351C8A6" w14:textId="69E67DE8" w:rsidR="00474B28" w:rsidRDefault="00C838F0" w:rsidP="002C5DBF">
      <w:r>
        <w:t xml:space="preserve">If a </w:t>
      </w:r>
      <w:r w:rsidR="000028CB">
        <w:t xml:space="preserve">Command struct indicates that a process must have its </w:t>
      </w:r>
      <w:del w:id="109" w:author="Rhys Mader" w:date="2021-10-29T10:36:00Z">
        <w:r w:rsidR="000028CB" w:rsidDel="00F5249A">
          <w:delText xml:space="preserve">stdin </w:delText>
        </w:r>
      </w:del>
      <w:ins w:id="110" w:author="Rhys Mader" w:date="2021-10-29T10:36:00Z">
        <w:r w:rsidR="00F5249A">
          <w:t>standa</w:t>
        </w:r>
      </w:ins>
      <w:ins w:id="111" w:author="Rhys Mader" w:date="2021-10-29T10:37:00Z">
        <w:r w:rsidR="00F5249A">
          <w:t>rd input</w:t>
        </w:r>
      </w:ins>
      <w:ins w:id="112" w:author="Rhys Mader" w:date="2021-10-29T10:36:00Z">
        <w:r w:rsidR="00F5249A">
          <w:t xml:space="preserve"> </w:t>
        </w:r>
      </w:ins>
      <w:r w:rsidR="000028CB">
        <w:t xml:space="preserve">or </w:t>
      </w:r>
      <w:del w:id="113" w:author="Rhys Mader" w:date="2021-10-29T10:37:00Z">
        <w:r w:rsidR="000028CB" w:rsidDel="00F5249A">
          <w:delText xml:space="preserve">stdout </w:delText>
        </w:r>
      </w:del>
      <w:ins w:id="114" w:author="Rhys Mader" w:date="2021-10-29T10:37:00Z">
        <w:r w:rsidR="00F5249A">
          <w:t>standard output</w:t>
        </w:r>
        <w:r w:rsidR="00F5249A">
          <w:t xml:space="preserve"> </w:t>
        </w:r>
      </w:ins>
      <w:r w:rsidR="000028CB">
        <w:t>redirected to a file</w:t>
      </w:r>
      <w:r w:rsidR="000C6679">
        <w:t>, the redirection occurs</w:t>
      </w:r>
      <w:r w:rsidR="00D7622D">
        <w:t xml:space="preserve"> in the child process</w:t>
      </w:r>
      <w:r w:rsidR="000C6679">
        <w:t xml:space="preserve"> after any redirection to pipes has occurred</w:t>
      </w:r>
      <w:r w:rsidR="00D7622D">
        <w:t xml:space="preserve">, and before </w:t>
      </w:r>
      <w:del w:id="115" w:author="Rhys Mader" w:date="2021-10-29T10:37:00Z">
        <w:r w:rsidR="00D7622D" w:rsidDel="00F5249A">
          <w:delText>execv is called</w:delText>
        </w:r>
      </w:del>
      <w:ins w:id="116" w:author="Rhys Mader" w:date="2021-10-29T10:37:00Z">
        <w:r w:rsidR="00F5249A">
          <w:t>the command is executed</w:t>
        </w:r>
      </w:ins>
      <w:r w:rsidR="000C6679">
        <w:t>.</w:t>
      </w:r>
      <w:r w:rsidR="002D76B3">
        <w:t xml:space="preserve"> In the case of </w:t>
      </w:r>
      <w:del w:id="117" w:author="Rhys Mader" w:date="2021-10-29T10:38:00Z">
        <w:r w:rsidR="007322CA" w:rsidDel="00474B28">
          <w:delText xml:space="preserve">stdin </w:delText>
        </w:r>
      </w:del>
      <w:ins w:id="118" w:author="Rhys Mader" w:date="2021-10-29T10:38:00Z">
        <w:r w:rsidR="00474B28">
          <w:t>standard input</w:t>
        </w:r>
        <w:r w:rsidR="00474B28">
          <w:t xml:space="preserve"> </w:t>
        </w:r>
      </w:ins>
      <w:r w:rsidR="007322CA">
        <w:t xml:space="preserve">redirection to an input file, if the </w:t>
      </w:r>
      <w:r w:rsidR="000D465F">
        <w:t xml:space="preserve">specified </w:t>
      </w:r>
      <w:r w:rsidR="007322CA">
        <w:t>file does not exist</w:t>
      </w:r>
      <w:r w:rsidR="00FE7177">
        <w:t xml:space="preserve"> or cannot be opened in read-only mode, the process exits with an error. </w:t>
      </w:r>
      <w:r w:rsidR="00E3193A">
        <w:t xml:space="preserve">Otherwise, </w:t>
      </w:r>
      <w:del w:id="119" w:author="Rhys Mader" w:date="2021-10-29T10:38:00Z">
        <w:r w:rsidR="00CC0841" w:rsidDel="00474B28">
          <w:delText xml:space="preserve">stdin </w:delText>
        </w:r>
      </w:del>
      <w:ins w:id="120" w:author="Rhys Mader" w:date="2021-10-29T10:38:00Z">
        <w:r w:rsidR="00474B28">
          <w:t>the standard input</w:t>
        </w:r>
        <w:r w:rsidR="00474B28">
          <w:t xml:space="preserve"> </w:t>
        </w:r>
      </w:ins>
      <w:r w:rsidR="00CC0841">
        <w:t>is redirected, and the file</w:t>
      </w:r>
      <w:r w:rsidR="00C7594B">
        <w:t xml:space="preserve"> descriptor</w:t>
      </w:r>
      <w:r w:rsidR="00CC0841">
        <w:t xml:space="preserve"> is closed, so that only the </w:t>
      </w:r>
      <w:del w:id="121" w:author="Rhys Mader" w:date="2021-10-29T10:38:00Z">
        <w:r w:rsidR="00CC0841" w:rsidDel="00474B28">
          <w:delText xml:space="preserve">stdin </w:delText>
        </w:r>
      </w:del>
      <w:ins w:id="122" w:author="Rhys Mader" w:date="2021-10-29T10:38:00Z">
        <w:r w:rsidR="00474B28">
          <w:t>standard input</w:t>
        </w:r>
        <w:r w:rsidR="00474B28">
          <w:t xml:space="preserve"> </w:t>
        </w:r>
      </w:ins>
      <w:r w:rsidR="00CC0841">
        <w:t xml:space="preserve">file descriptor references the underlying file. </w:t>
      </w:r>
      <w:r w:rsidR="00BD4195">
        <w:t xml:space="preserve">In the case of </w:t>
      </w:r>
      <w:del w:id="123" w:author="Rhys Mader" w:date="2021-10-29T10:38:00Z">
        <w:r w:rsidR="00BD4195" w:rsidDel="00474B28">
          <w:delText xml:space="preserve">stdout </w:delText>
        </w:r>
      </w:del>
      <w:ins w:id="124" w:author="Rhys Mader" w:date="2021-10-29T10:38:00Z">
        <w:r w:rsidR="00474B28">
          <w:t>standard output</w:t>
        </w:r>
        <w:r w:rsidR="00474B28">
          <w:t xml:space="preserve"> </w:t>
        </w:r>
      </w:ins>
      <w:r w:rsidR="00BD4195">
        <w:t>redirection to an output file,</w:t>
      </w:r>
      <w:r w:rsidR="005804EE">
        <w:t xml:space="preserve"> </w:t>
      </w:r>
      <w:r w:rsidR="001D3CEE">
        <w:t xml:space="preserve">the process attempts to open the specified file in </w:t>
      </w:r>
      <w:r w:rsidR="00CF53FD">
        <w:t>write-only mode.</w:t>
      </w:r>
      <w:r w:rsidR="00BD4195">
        <w:t xml:space="preserve"> </w:t>
      </w:r>
      <w:r w:rsidR="00CF53FD">
        <w:t>I</w:t>
      </w:r>
      <w:r w:rsidR="002B6607">
        <w:t xml:space="preserve">f </w:t>
      </w:r>
      <w:r w:rsidR="003F7D6E">
        <w:t>the file does not exist, it is created with</w:t>
      </w:r>
      <w:r w:rsidR="00704B77">
        <w:t xml:space="preserve"> </w:t>
      </w:r>
      <w:r w:rsidR="001962A1">
        <w:t xml:space="preserve">read/write permissions for the user and </w:t>
      </w:r>
      <w:proofErr w:type="gramStart"/>
      <w:r w:rsidR="001962A1">
        <w:t xml:space="preserve">group, </w:t>
      </w:r>
      <w:r w:rsidR="00C9505D">
        <w:t>and</w:t>
      </w:r>
      <w:proofErr w:type="gramEnd"/>
      <w:r w:rsidR="00C9505D">
        <w:t xml:space="preserve"> read permissions for others.</w:t>
      </w:r>
      <w:r w:rsidR="000D465F">
        <w:t xml:space="preserve"> Once the file is open, </w:t>
      </w:r>
      <w:del w:id="125" w:author="Rhys Mader" w:date="2021-10-29T10:39:00Z">
        <w:r w:rsidR="005A14FA" w:rsidDel="00474B28">
          <w:delText xml:space="preserve">stdout </w:delText>
        </w:r>
      </w:del>
      <w:ins w:id="126" w:author="Rhys Mader" w:date="2021-10-29T10:39:00Z">
        <w:r w:rsidR="00474B28">
          <w:t>the standard output</w:t>
        </w:r>
        <w:r w:rsidR="00474B28">
          <w:t xml:space="preserve"> </w:t>
        </w:r>
      </w:ins>
      <w:r w:rsidR="005A14FA">
        <w:t>is redirected to it, and the file descriptor is closed so that</w:t>
      </w:r>
      <w:r w:rsidR="00C7594B">
        <w:t xml:space="preserve"> only the </w:t>
      </w:r>
      <w:del w:id="127" w:author="Rhys Mader" w:date="2021-10-29T10:39:00Z">
        <w:r w:rsidR="00C7594B" w:rsidDel="00474B28">
          <w:delText xml:space="preserve">stdout </w:delText>
        </w:r>
      </w:del>
      <w:ins w:id="128" w:author="Rhys Mader" w:date="2021-10-29T10:39:00Z">
        <w:r w:rsidR="00474B28">
          <w:t>standard output</w:t>
        </w:r>
        <w:r w:rsidR="00474B28">
          <w:t xml:space="preserve"> </w:t>
        </w:r>
      </w:ins>
      <w:r w:rsidR="00C7594B">
        <w:t>file descriptor references the underlying file.</w:t>
      </w:r>
    </w:p>
    <w:p w14:paraId="4A79180E" w14:textId="77777777" w:rsidR="00474B28" w:rsidRDefault="00474B28">
      <w:r>
        <w:br w:type="page"/>
      </w:r>
    </w:p>
    <w:p w14:paraId="10C1DA6C" w14:textId="5C08D146" w:rsidR="00E21020" w:rsidRDefault="00E21020" w:rsidP="00E21020">
      <w:pPr>
        <w:pStyle w:val="Heading2"/>
      </w:pPr>
      <w:r>
        <w:lastRenderedPageBreak/>
        <w:t>Directory Walk</w:t>
      </w:r>
      <w:r w:rsidR="00474B28">
        <w:t>ing</w:t>
      </w:r>
    </w:p>
    <w:p w14:paraId="0261183A" w14:textId="32F96CF2" w:rsidR="00E21020" w:rsidRPr="002C5DBF" w:rsidRDefault="000A77C7" w:rsidP="002C5DBF">
      <w:r>
        <w:t xml:space="preserve">The directory walk only changes the shell working directory if the “cd” command is the only command in the job. </w:t>
      </w:r>
      <w:r w:rsidR="005738A5">
        <w:t xml:space="preserve">If the command has </w:t>
      </w:r>
      <w:r w:rsidR="00A54303">
        <w:t xml:space="preserve">more than one token, the first token is </w:t>
      </w:r>
      <w:del w:id="129" w:author="Rhys Mader" w:date="2021-10-29T10:40:00Z">
        <w:r w:rsidR="00A54303" w:rsidDel="00474B28">
          <w:delText>passed to the DirectoryWalk function</w:delText>
        </w:r>
      </w:del>
      <w:ins w:id="130" w:author="Rhys Mader" w:date="2021-10-29T10:40:00Z">
        <w:r w:rsidR="00474B28">
          <w:t>used</w:t>
        </w:r>
      </w:ins>
      <w:r w:rsidR="00A54303">
        <w:t xml:space="preserve"> as </w:t>
      </w:r>
      <w:r w:rsidR="00E030EB">
        <w:t>the argument pathname</w:t>
      </w:r>
      <w:r w:rsidR="00A54303">
        <w:t xml:space="preserve">, otherwise </w:t>
      </w:r>
      <w:del w:id="131" w:author="Rhys Mader" w:date="2021-10-29T10:40:00Z">
        <w:r w:rsidR="00451068" w:rsidDel="00474B28">
          <w:delText>NULL is passed.</w:delText>
        </w:r>
        <w:r w:rsidR="00234AB9" w:rsidDel="00474B28">
          <w:delText xml:space="preserve"> If DirectoryWalk receives NULL, pathname is set to </w:delText>
        </w:r>
      </w:del>
      <w:r w:rsidR="00234AB9">
        <w:t>the home directory as specified by the HOME environment variable</w:t>
      </w:r>
      <w:ins w:id="132" w:author="Rhys Mader" w:date="2021-10-29T10:40:00Z">
        <w:r w:rsidR="00474B28">
          <w:t xml:space="preserve"> is used</w:t>
        </w:r>
      </w:ins>
      <w:r w:rsidR="00234AB9">
        <w:t>.</w:t>
      </w:r>
      <w:r w:rsidR="001F58C2">
        <w:t xml:space="preserve"> </w:t>
      </w:r>
      <w:del w:id="133" w:author="Rhys Mader" w:date="2021-10-29T10:42:00Z">
        <w:r w:rsidR="0046481D" w:rsidDel="00474B28">
          <w:delText>DirectoryWalk attempts</w:delText>
        </w:r>
      </w:del>
      <w:ins w:id="134" w:author="Rhys Mader" w:date="2021-10-29T10:42:00Z">
        <w:r w:rsidR="00474B28">
          <w:t>Then an attempt</w:t>
        </w:r>
      </w:ins>
      <w:ins w:id="135" w:author="Rhys Mader" w:date="2021-10-29T10:44:00Z">
        <w:r w:rsidR="00474B28">
          <w:t xml:space="preserve"> </w:t>
        </w:r>
      </w:ins>
      <w:ins w:id="136" w:author="Rhys Mader" w:date="2021-10-29T10:43:00Z">
        <w:r w:rsidR="00474B28">
          <w:t>is made</w:t>
        </w:r>
      </w:ins>
      <w:r w:rsidR="0046481D">
        <w:t xml:space="preserve"> to change the current directory to the </w:t>
      </w:r>
      <w:ins w:id="137" w:author="Rhys Mader" w:date="2021-10-29T10:42:00Z">
        <w:r w:rsidR="00474B28">
          <w:t xml:space="preserve">determined </w:t>
        </w:r>
      </w:ins>
      <w:r w:rsidR="0046481D">
        <w:t xml:space="preserve">directory </w:t>
      </w:r>
      <w:del w:id="138" w:author="Rhys Mader" w:date="2021-10-29T10:42:00Z">
        <w:r w:rsidR="0046481D" w:rsidDel="00474B28">
          <w:delText>indicated by pathname</w:delText>
        </w:r>
      </w:del>
      <w:ins w:id="139" w:author="Rhys Mader" w:date="2021-10-29T10:42:00Z">
        <w:r w:rsidR="00474B28">
          <w:t>is made</w:t>
        </w:r>
      </w:ins>
      <w:r w:rsidR="0046481D">
        <w:t xml:space="preserve">. </w:t>
      </w:r>
      <w:r w:rsidR="009C0062">
        <w:t xml:space="preserve">If the working directory is successfully changed, </w:t>
      </w:r>
      <w:del w:id="140" w:author="Rhys Mader" w:date="2021-10-29T10:42:00Z">
        <w:r w:rsidR="004B55D6" w:rsidDel="00474B28">
          <w:delText>DirectoryWalk attempts</w:delText>
        </w:r>
      </w:del>
      <w:ins w:id="141" w:author="Rhys Mader" w:date="2021-10-29T10:42:00Z">
        <w:r w:rsidR="00474B28">
          <w:t>an attempt is made</w:t>
        </w:r>
      </w:ins>
      <w:r w:rsidR="004B55D6">
        <w:t xml:space="preserve"> to change the value of the PWD environment variable to match the current working directory</w:t>
      </w:r>
      <w:r w:rsidR="004C0917">
        <w:t xml:space="preserve">. If the value of PWD cannot be updated to the new current working directory, </w:t>
      </w:r>
      <w:del w:id="142" w:author="Rhys Mader" w:date="2021-10-29T10:44:00Z">
        <w:r w:rsidR="006B6751" w:rsidDel="00474B28">
          <w:delText xml:space="preserve">DirectoryWalk changes the current working directory </w:delText>
        </w:r>
      </w:del>
      <w:ins w:id="143" w:author="Rhys Mader" w:date="2021-10-29T10:44:00Z">
        <w:r w:rsidR="00474B28">
          <w:t>the current</w:t>
        </w:r>
      </w:ins>
      <w:ins w:id="144" w:author="Rhys Mader" w:date="2021-10-29T10:45:00Z">
        <w:r w:rsidR="00474B28">
          <w:t xml:space="preserve"> working directory is changed </w:t>
        </w:r>
      </w:ins>
      <w:r w:rsidR="006B6751">
        <w:t>back to the directory specified by PWD.</w:t>
      </w:r>
    </w:p>
    <w:p w14:paraId="38FC8BA9" w14:textId="77777777" w:rsidR="00AE5434" w:rsidRDefault="00AE5434">
      <w:r>
        <w:br w:type="page"/>
      </w:r>
    </w:p>
    <w:p w14:paraId="3D57D1E0" w14:textId="2FB9D8BA" w:rsidR="00AE5434" w:rsidRDefault="00AE5434" w:rsidP="00AE5434">
      <w:pPr>
        <w:pStyle w:val="Heading1"/>
      </w:pPr>
      <w:bookmarkStart w:id="145" w:name="_Toc85128357"/>
      <w:r>
        <w:lastRenderedPageBreak/>
        <w:t>Test Evidence</w:t>
      </w:r>
      <w:bookmarkEnd w:id="145"/>
    </w:p>
    <w:p w14:paraId="07BC1551" w14:textId="21293D19" w:rsidR="00AE5434" w:rsidRDefault="00EE4785" w:rsidP="00AE5434">
      <w:pPr>
        <w:pStyle w:val="Heading2"/>
      </w:pPr>
      <w:r>
        <w:t>Exit Command</w:t>
      </w:r>
    </w:p>
    <w:p w14:paraId="3567B491" w14:textId="127240D6" w:rsidR="00AE5434" w:rsidRDefault="00AE5434" w:rsidP="00AE5434">
      <w:pPr>
        <w:pStyle w:val="Heading3"/>
      </w:pPr>
      <w:bookmarkStart w:id="146" w:name="_Toc85128359"/>
      <w:r>
        <w:t>Purpose</w:t>
      </w:r>
      <w:bookmarkEnd w:id="146"/>
    </w:p>
    <w:p w14:paraId="442E0478" w14:textId="67BF9795" w:rsidR="00AE5434" w:rsidRDefault="00EE4785" w:rsidP="00AE5434">
      <w:r>
        <w:t>Ensure the shell will exit when the exit command is entered.</w:t>
      </w:r>
    </w:p>
    <w:p w14:paraId="6B53F3AA" w14:textId="48F10A71" w:rsidR="00AE5434" w:rsidRDefault="00AE5434" w:rsidP="00AE5434">
      <w:pPr>
        <w:pStyle w:val="Heading3"/>
      </w:pPr>
      <w:bookmarkStart w:id="147" w:name="_Toc85128360"/>
      <w:r>
        <w:t>Output</w:t>
      </w:r>
      <w:bookmarkEnd w:id="147"/>
    </w:p>
    <w:p w14:paraId="622A5ED3" w14:textId="7539F943" w:rsidR="00AE5434" w:rsidRDefault="00AE5434" w:rsidP="00434685">
      <w:pPr>
        <w:pStyle w:val="Console"/>
      </w:pPr>
      <w:r>
        <w:t>_</w:t>
      </w:r>
    </w:p>
    <w:p w14:paraId="4C1C88C2" w14:textId="661942F2" w:rsidR="00AE5434" w:rsidRDefault="00AE5434" w:rsidP="00AE5434">
      <w:pPr>
        <w:pStyle w:val="Heading3"/>
      </w:pPr>
      <w:bookmarkStart w:id="148" w:name="_Toc85128361"/>
      <w:r>
        <w:t>Results</w:t>
      </w:r>
      <w:bookmarkEnd w:id="148"/>
    </w:p>
    <w:p w14:paraId="722A3A98" w14:textId="585007A4" w:rsidR="00AE5434" w:rsidRDefault="00AE5434" w:rsidP="00AE5434">
      <w:r>
        <w:t>_</w:t>
      </w:r>
    </w:p>
    <w:p w14:paraId="1C1CDA85" w14:textId="48BD55F4" w:rsidR="00EE4785" w:rsidRDefault="00EE4785" w:rsidP="00EE4785">
      <w:pPr>
        <w:pStyle w:val="Heading2"/>
      </w:pPr>
      <w:r>
        <w:t>Print Working Directory</w:t>
      </w:r>
    </w:p>
    <w:p w14:paraId="19F7D7D7" w14:textId="77777777" w:rsidR="00EE4785" w:rsidRDefault="00EE4785" w:rsidP="00EE4785">
      <w:pPr>
        <w:pStyle w:val="Heading3"/>
      </w:pPr>
      <w:r>
        <w:t>Purpose</w:t>
      </w:r>
    </w:p>
    <w:p w14:paraId="54201D6F" w14:textId="4C9B1FCC" w:rsidR="00EE4785" w:rsidRDefault="00EE4785" w:rsidP="00EE4785">
      <w:r>
        <w:t>Ensure the shell will print the current directory when the print directory command is entered.</w:t>
      </w:r>
    </w:p>
    <w:p w14:paraId="6F160C5B" w14:textId="77777777" w:rsidR="00EE4785" w:rsidRDefault="00EE4785" w:rsidP="00EE4785">
      <w:pPr>
        <w:pStyle w:val="Heading3"/>
      </w:pPr>
      <w:r>
        <w:t>Output</w:t>
      </w:r>
    </w:p>
    <w:p w14:paraId="3BE4E184" w14:textId="77777777" w:rsidR="00EE4785" w:rsidRDefault="00EE4785" w:rsidP="00EE4785">
      <w:pPr>
        <w:pStyle w:val="Console"/>
      </w:pPr>
      <w:r>
        <w:t>_</w:t>
      </w:r>
    </w:p>
    <w:p w14:paraId="56AC5281" w14:textId="77777777" w:rsidR="00EE4785" w:rsidRDefault="00EE4785" w:rsidP="00EE4785">
      <w:pPr>
        <w:pStyle w:val="Heading3"/>
      </w:pPr>
      <w:r>
        <w:t>Results</w:t>
      </w:r>
    </w:p>
    <w:p w14:paraId="2BE5F8A1" w14:textId="77777777" w:rsidR="00EE4785" w:rsidRDefault="00EE4785" w:rsidP="00EE4785">
      <w:r>
        <w:t>_</w:t>
      </w:r>
    </w:p>
    <w:p w14:paraId="761FAF2C" w14:textId="3E4037B8" w:rsidR="00EE4785" w:rsidRDefault="00EE4785" w:rsidP="00EE4785">
      <w:pPr>
        <w:pStyle w:val="Heading2"/>
      </w:pPr>
      <w:r>
        <w:t>Change Prompt</w:t>
      </w:r>
    </w:p>
    <w:p w14:paraId="38901190" w14:textId="77777777" w:rsidR="00EE4785" w:rsidRDefault="00EE4785" w:rsidP="00EE4785">
      <w:pPr>
        <w:pStyle w:val="Heading3"/>
      </w:pPr>
      <w:r>
        <w:t>Purpose</w:t>
      </w:r>
    </w:p>
    <w:p w14:paraId="09FE8E6B" w14:textId="07D8CEFD" w:rsidR="00EE4785" w:rsidRDefault="00EE4785" w:rsidP="00EE4785">
      <w:r>
        <w:t>Ensure the shell will change the prompt when the change prompt command is entered and will save this change between sessions.</w:t>
      </w:r>
    </w:p>
    <w:p w14:paraId="05AA4ED4" w14:textId="77777777" w:rsidR="00EE4785" w:rsidRDefault="00EE4785" w:rsidP="00EE4785">
      <w:pPr>
        <w:pStyle w:val="Heading3"/>
      </w:pPr>
      <w:r>
        <w:t>Output</w:t>
      </w:r>
    </w:p>
    <w:p w14:paraId="719ED814" w14:textId="77777777" w:rsidR="00EE4785" w:rsidRDefault="00EE4785" w:rsidP="00EE4785">
      <w:pPr>
        <w:pStyle w:val="Console"/>
      </w:pPr>
      <w:r>
        <w:t>_</w:t>
      </w:r>
    </w:p>
    <w:p w14:paraId="75D478E3" w14:textId="77777777" w:rsidR="00EE4785" w:rsidRDefault="00EE4785" w:rsidP="00EE4785">
      <w:pPr>
        <w:pStyle w:val="Heading3"/>
      </w:pPr>
      <w:r>
        <w:t>Results</w:t>
      </w:r>
    </w:p>
    <w:p w14:paraId="732EA5F5" w14:textId="77777777" w:rsidR="00EE4785" w:rsidRDefault="00EE4785" w:rsidP="00EE4785">
      <w:r>
        <w:t>_</w:t>
      </w:r>
    </w:p>
    <w:p w14:paraId="23896AEC" w14:textId="57937963" w:rsidR="00EE4785" w:rsidRDefault="00EE4785" w:rsidP="00EE4785">
      <w:pPr>
        <w:pStyle w:val="Heading2"/>
      </w:pPr>
      <w:r>
        <w:t>Ignore Interrupt Signal</w:t>
      </w:r>
    </w:p>
    <w:p w14:paraId="69D79D40" w14:textId="77777777" w:rsidR="00EE4785" w:rsidRDefault="00EE4785" w:rsidP="00EE4785">
      <w:pPr>
        <w:pStyle w:val="Heading3"/>
      </w:pPr>
      <w:r>
        <w:t>Purpose</w:t>
      </w:r>
    </w:p>
    <w:p w14:paraId="0FB87EF6" w14:textId="4831013C" w:rsidR="00EE4785" w:rsidRDefault="00EE4785" w:rsidP="00EE4785">
      <w:r>
        <w:t>Ensure the shell will ignore keyboard interrupt signals.</w:t>
      </w:r>
    </w:p>
    <w:p w14:paraId="33EB6D9F" w14:textId="77777777" w:rsidR="00EE4785" w:rsidRDefault="00EE4785" w:rsidP="00EE4785">
      <w:pPr>
        <w:pStyle w:val="Heading3"/>
      </w:pPr>
      <w:r>
        <w:t>Output</w:t>
      </w:r>
    </w:p>
    <w:p w14:paraId="69D946D3" w14:textId="77777777" w:rsidR="00EE4785" w:rsidRDefault="00EE4785" w:rsidP="00EE4785">
      <w:pPr>
        <w:pStyle w:val="Console"/>
      </w:pPr>
      <w:r>
        <w:t>_</w:t>
      </w:r>
    </w:p>
    <w:p w14:paraId="4F7EF33B" w14:textId="77777777" w:rsidR="00EE4785" w:rsidRDefault="00EE4785" w:rsidP="00EE4785">
      <w:pPr>
        <w:pStyle w:val="Heading3"/>
      </w:pPr>
      <w:r>
        <w:t>Results</w:t>
      </w:r>
    </w:p>
    <w:p w14:paraId="5445EB75" w14:textId="77777777" w:rsidR="00EE4785" w:rsidRDefault="00EE4785" w:rsidP="00EE4785">
      <w:r>
        <w:t>_</w:t>
      </w:r>
    </w:p>
    <w:p w14:paraId="1B094306" w14:textId="0FAC45D7" w:rsidR="00EE4785" w:rsidRDefault="00EE4785" w:rsidP="00EE4785">
      <w:pPr>
        <w:pStyle w:val="Heading2"/>
      </w:pPr>
      <w:r>
        <w:t>External Command</w:t>
      </w:r>
    </w:p>
    <w:p w14:paraId="4D5D0A0E" w14:textId="77777777" w:rsidR="00EE4785" w:rsidRDefault="00EE4785" w:rsidP="00EE4785">
      <w:pPr>
        <w:pStyle w:val="Heading3"/>
      </w:pPr>
      <w:r>
        <w:t>Purpose</w:t>
      </w:r>
    </w:p>
    <w:p w14:paraId="0557A2DE" w14:textId="79EDFCAD" w:rsidR="00EE4785" w:rsidRDefault="00EE4785" w:rsidP="00EE4785">
      <w:r>
        <w:t>Ensure the shell will run an external command.</w:t>
      </w:r>
    </w:p>
    <w:p w14:paraId="0E0FC1B8" w14:textId="77777777" w:rsidR="00EE4785" w:rsidRDefault="00EE4785" w:rsidP="00EE4785">
      <w:pPr>
        <w:pStyle w:val="Heading3"/>
      </w:pPr>
      <w:r>
        <w:t>Output</w:t>
      </w:r>
    </w:p>
    <w:p w14:paraId="0D87639F" w14:textId="77777777" w:rsidR="00EE4785" w:rsidRDefault="00EE4785" w:rsidP="00EE4785">
      <w:pPr>
        <w:pStyle w:val="Console"/>
      </w:pPr>
      <w:r>
        <w:t>_</w:t>
      </w:r>
    </w:p>
    <w:p w14:paraId="1E0591F2" w14:textId="77777777" w:rsidR="00EE4785" w:rsidRDefault="00EE4785" w:rsidP="00EE4785">
      <w:pPr>
        <w:pStyle w:val="Heading3"/>
      </w:pPr>
      <w:r>
        <w:t>Results</w:t>
      </w:r>
    </w:p>
    <w:p w14:paraId="56BCB9D1" w14:textId="77777777" w:rsidR="00EE4785" w:rsidRDefault="00EE4785" w:rsidP="00EE4785">
      <w:r>
        <w:t>_</w:t>
      </w:r>
    </w:p>
    <w:p w14:paraId="3A03778D" w14:textId="3100D74A" w:rsidR="00EE4785" w:rsidRDefault="00EE4785" w:rsidP="00EE4785">
      <w:pPr>
        <w:pStyle w:val="Heading2"/>
      </w:pPr>
      <w:r>
        <w:lastRenderedPageBreak/>
        <w:t>Change Working Directory</w:t>
      </w:r>
    </w:p>
    <w:p w14:paraId="320E3C0F" w14:textId="77777777" w:rsidR="00EE4785" w:rsidRDefault="00EE4785" w:rsidP="00EE4785">
      <w:pPr>
        <w:pStyle w:val="Heading3"/>
      </w:pPr>
      <w:r>
        <w:t>Purpose</w:t>
      </w:r>
    </w:p>
    <w:p w14:paraId="6722CB23" w14:textId="0553B5CF" w:rsidR="00EE4785" w:rsidRDefault="00EE4785" w:rsidP="00EE4785">
      <w:r>
        <w:t>Ensure the shell will change its working directory when the change working directory command is entered.</w:t>
      </w:r>
    </w:p>
    <w:p w14:paraId="3CD7E6B1" w14:textId="77777777" w:rsidR="00EE4785" w:rsidRDefault="00EE4785" w:rsidP="00EE4785">
      <w:pPr>
        <w:pStyle w:val="Heading3"/>
      </w:pPr>
      <w:r>
        <w:t>Output</w:t>
      </w:r>
    </w:p>
    <w:p w14:paraId="41B9DA22" w14:textId="77777777" w:rsidR="00EE4785" w:rsidRDefault="00EE4785" w:rsidP="00EE4785">
      <w:pPr>
        <w:pStyle w:val="Console"/>
      </w:pPr>
      <w:r>
        <w:t>_</w:t>
      </w:r>
    </w:p>
    <w:p w14:paraId="11F22F48" w14:textId="77777777" w:rsidR="00EE4785" w:rsidRDefault="00EE4785" w:rsidP="00EE4785">
      <w:pPr>
        <w:pStyle w:val="Heading3"/>
      </w:pPr>
      <w:r>
        <w:t>Results</w:t>
      </w:r>
    </w:p>
    <w:p w14:paraId="130CAA56" w14:textId="77777777" w:rsidR="00EE4785" w:rsidRDefault="00EE4785" w:rsidP="00EE4785">
      <w:r>
        <w:t>_</w:t>
      </w:r>
    </w:p>
    <w:p w14:paraId="1F28D2C2" w14:textId="4A2F2ABB" w:rsidR="0098419E" w:rsidRDefault="0098419E" w:rsidP="0098419E">
      <w:pPr>
        <w:pStyle w:val="Heading2"/>
      </w:pPr>
      <w:r>
        <w:t>Input Redirection</w:t>
      </w:r>
    </w:p>
    <w:p w14:paraId="7C2A302B" w14:textId="77777777" w:rsidR="0098419E" w:rsidRDefault="0098419E" w:rsidP="0098419E">
      <w:pPr>
        <w:pStyle w:val="Heading3"/>
      </w:pPr>
      <w:r>
        <w:t>Purpose</w:t>
      </w:r>
    </w:p>
    <w:p w14:paraId="7986DDB3" w14:textId="5D9836CF" w:rsidR="0098419E" w:rsidRDefault="0098419E" w:rsidP="0098419E">
      <w:r>
        <w:t xml:space="preserve">Ensure the shell will redirect the standard input of an external command </w:t>
      </w:r>
      <w:r w:rsidR="005B4B3D">
        <w:t>to a given file.</w:t>
      </w:r>
    </w:p>
    <w:p w14:paraId="45F41470" w14:textId="77777777" w:rsidR="0098419E" w:rsidRDefault="0098419E" w:rsidP="0098419E">
      <w:pPr>
        <w:pStyle w:val="Heading3"/>
      </w:pPr>
      <w:r>
        <w:t>Output</w:t>
      </w:r>
    </w:p>
    <w:p w14:paraId="3FC0E2A1" w14:textId="77777777" w:rsidR="0098419E" w:rsidRDefault="0098419E" w:rsidP="0098419E">
      <w:pPr>
        <w:pStyle w:val="Console"/>
      </w:pPr>
      <w:r>
        <w:t>_</w:t>
      </w:r>
    </w:p>
    <w:p w14:paraId="65C32170" w14:textId="77777777" w:rsidR="0098419E" w:rsidRDefault="0098419E" w:rsidP="0098419E">
      <w:pPr>
        <w:pStyle w:val="Heading3"/>
      </w:pPr>
      <w:r>
        <w:t>Results</w:t>
      </w:r>
    </w:p>
    <w:p w14:paraId="09E6B58F" w14:textId="77777777" w:rsidR="0098419E" w:rsidRDefault="0098419E" w:rsidP="0098419E">
      <w:r>
        <w:t>_</w:t>
      </w:r>
    </w:p>
    <w:p w14:paraId="337B80DC" w14:textId="37EE6F9E" w:rsidR="005B4B3D" w:rsidRDefault="005B4B3D" w:rsidP="005B4B3D">
      <w:pPr>
        <w:pStyle w:val="Heading2"/>
      </w:pPr>
      <w:r>
        <w:t>Output Redirection</w:t>
      </w:r>
    </w:p>
    <w:p w14:paraId="240B53B6" w14:textId="77777777" w:rsidR="005B4B3D" w:rsidRDefault="005B4B3D" w:rsidP="005B4B3D">
      <w:pPr>
        <w:pStyle w:val="Heading3"/>
      </w:pPr>
      <w:r>
        <w:t>Purpose</w:t>
      </w:r>
    </w:p>
    <w:p w14:paraId="61973426" w14:textId="71E3A104" w:rsidR="005B4B3D" w:rsidRDefault="005B4B3D" w:rsidP="005B4B3D">
      <w:r>
        <w:t>Ensure the shell will redirect the standard output of an external command to a given file.</w:t>
      </w:r>
    </w:p>
    <w:p w14:paraId="00B87724" w14:textId="77777777" w:rsidR="005B4B3D" w:rsidRDefault="005B4B3D" w:rsidP="005B4B3D">
      <w:pPr>
        <w:pStyle w:val="Heading3"/>
      </w:pPr>
      <w:r>
        <w:t>Output</w:t>
      </w:r>
    </w:p>
    <w:p w14:paraId="3FBF51AE" w14:textId="77777777" w:rsidR="005B4B3D" w:rsidRDefault="005B4B3D" w:rsidP="005B4B3D">
      <w:pPr>
        <w:pStyle w:val="Console"/>
      </w:pPr>
      <w:r>
        <w:t>_</w:t>
      </w:r>
    </w:p>
    <w:p w14:paraId="29AD637E" w14:textId="77777777" w:rsidR="005B4B3D" w:rsidRDefault="005B4B3D" w:rsidP="005B4B3D">
      <w:pPr>
        <w:pStyle w:val="Heading3"/>
      </w:pPr>
      <w:r>
        <w:t>Results</w:t>
      </w:r>
    </w:p>
    <w:p w14:paraId="7BCEB18F" w14:textId="77777777" w:rsidR="005B4B3D" w:rsidRDefault="005B4B3D" w:rsidP="005B4B3D">
      <w:r>
        <w:t>_</w:t>
      </w:r>
    </w:p>
    <w:p w14:paraId="44A506C5" w14:textId="7DE7F083" w:rsidR="005B4B3D" w:rsidRDefault="00116711" w:rsidP="005B4B3D">
      <w:pPr>
        <w:pStyle w:val="Heading2"/>
      </w:pPr>
      <w:r>
        <w:t>External Command Arguments</w:t>
      </w:r>
    </w:p>
    <w:p w14:paraId="0A019833" w14:textId="77777777" w:rsidR="005B4B3D" w:rsidRDefault="005B4B3D" w:rsidP="005B4B3D">
      <w:pPr>
        <w:pStyle w:val="Heading3"/>
      </w:pPr>
      <w:r>
        <w:t>Purpose</w:t>
      </w:r>
    </w:p>
    <w:p w14:paraId="7A388DD4" w14:textId="2C816C7A" w:rsidR="005B4B3D" w:rsidRDefault="00116711" w:rsidP="005B4B3D">
      <w:r>
        <w:t>Ensure the shell will forward command arguments to an external command, including the first argument as the command path.</w:t>
      </w:r>
    </w:p>
    <w:p w14:paraId="66A5EBC9" w14:textId="77777777" w:rsidR="005B4B3D" w:rsidRDefault="005B4B3D" w:rsidP="005B4B3D">
      <w:pPr>
        <w:pStyle w:val="Heading3"/>
      </w:pPr>
      <w:r>
        <w:t>Output</w:t>
      </w:r>
    </w:p>
    <w:p w14:paraId="06535BE9" w14:textId="77777777" w:rsidR="005B4B3D" w:rsidRDefault="005B4B3D" w:rsidP="005B4B3D">
      <w:pPr>
        <w:pStyle w:val="Console"/>
      </w:pPr>
      <w:r>
        <w:t>_</w:t>
      </w:r>
    </w:p>
    <w:p w14:paraId="46F99D9C" w14:textId="77777777" w:rsidR="005B4B3D" w:rsidRDefault="005B4B3D" w:rsidP="005B4B3D">
      <w:pPr>
        <w:pStyle w:val="Heading3"/>
      </w:pPr>
      <w:r>
        <w:t>Results</w:t>
      </w:r>
    </w:p>
    <w:p w14:paraId="71204AB4" w14:textId="77777777" w:rsidR="005B4B3D" w:rsidRDefault="005B4B3D" w:rsidP="005B4B3D">
      <w:r>
        <w:t>_</w:t>
      </w:r>
    </w:p>
    <w:p w14:paraId="7C2B5D2F" w14:textId="593D355B" w:rsidR="00116711" w:rsidRDefault="00175F49" w:rsidP="00116711">
      <w:pPr>
        <w:pStyle w:val="Heading2"/>
      </w:pPr>
      <w:r>
        <w:t>Pipes</w:t>
      </w:r>
    </w:p>
    <w:p w14:paraId="26A2BE40" w14:textId="77777777" w:rsidR="00116711" w:rsidRDefault="00116711" w:rsidP="00116711">
      <w:pPr>
        <w:pStyle w:val="Heading3"/>
      </w:pPr>
      <w:r>
        <w:t>Purpose</w:t>
      </w:r>
    </w:p>
    <w:p w14:paraId="4C695F90" w14:textId="0AFF6A46" w:rsidR="00116711" w:rsidRDefault="00175F49" w:rsidP="00116711">
      <w:r>
        <w:t>Ensure the shell will connect commands in the same job with pipes correctly.</w:t>
      </w:r>
    </w:p>
    <w:p w14:paraId="0183E7A4" w14:textId="77777777" w:rsidR="00116711" w:rsidRDefault="00116711" w:rsidP="00116711">
      <w:pPr>
        <w:pStyle w:val="Heading3"/>
      </w:pPr>
      <w:r>
        <w:t>Output</w:t>
      </w:r>
    </w:p>
    <w:p w14:paraId="3C5A2744" w14:textId="77777777" w:rsidR="00116711" w:rsidRDefault="00116711" w:rsidP="00116711">
      <w:pPr>
        <w:pStyle w:val="Console"/>
      </w:pPr>
      <w:r>
        <w:t>_</w:t>
      </w:r>
    </w:p>
    <w:p w14:paraId="69A12761" w14:textId="77777777" w:rsidR="00116711" w:rsidRDefault="00116711" w:rsidP="00116711">
      <w:pPr>
        <w:pStyle w:val="Heading3"/>
      </w:pPr>
      <w:r>
        <w:t>Results</w:t>
      </w:r>
    </w:p>
    <w:p w14:paraId="6670AB13" w14:textId="77777777" w:rsidR="00116711" w:rsidRDefault="00116711" w:rsidP="00116711">
      <w:r>
        <w:t>_</w:t>
      </w:r>
    </w:p>
    <w:p w14:paraId="039CC5CB" w14:textId="745D63E7" w:rsidR="00175F49" w:rsidRDefault="00175F49" w:rsidP="00175F49">
      <w:pPr>
        <w:pStyle w:val="Heading2"/>
      </w:pPr>
      <w:r>
        <w:lastRenderedPageBreak/>
        <w:t>Asynchronous Jobs</w:t>
      </w:r>
    </w:p>
    <w:p w14:paraId="305C9F5D" w14:textId="77777777" w:rsidR="00175F49" w:rsidRDefault="00175F49" w:rsidP="00175F49">
      <w:pPr>
        <w:pStyle w:val="Heading3"/>
      </w:pPr>
      <w:r>
        <w:t>Purpose</w:t>
      </w:r>
    </w:p>
    <w:p w14:paraId="6C5A897A" w14:textId="1ACF1F61" w:rsidR="00175F49" w:rsidRDefault="00175F49" w:rsidP="00175F49">
      <w:r>
        <w:t>Ensure the shell will run jobs marked as background asynchronously, including the last job.</w:t>
      </w:r>
    </w:p>
    <w:p w14:paraId="6858ED3A" w14:textId="77777777" w:rsidR="00175F49" w:rsidRDefault="00175F49" w:rsidP="00175F49">
      <w:pPr>
        <w:pStyle w:val="Heading3"/>
      </w:pPr>
      <w:r>
        <w:t>Output</w:t>
      </w:r>
    </w:p>
    <w:p w14:paraId="3691B718" w14:textId="77777777" w:rsidR="00175F49" w:rsidRDefault="00175F49" w:rsidP="00175F49">
      <w:pPr>
        <w:pStyle w:val="Console"/>
      </w:pPr>
      <w:r>
        <w:t>_</w:t>
      </w:r>
    </w:p>
    <w:p w14:paraId="0F29D236" w14:textId="77777777" w:rsidR="00175F49" w:rsidRDefault="00175F49" w:rsidP="00175F49">
      <w:pPr>
        <w:pStyle w:val="Heading3"/>
      </w:pPr>
      <w:r>
        <w:t>Results</w:t>
      </w:r>
    </w:p>
    <w:p w14:paraId="527227D3" w14:textId="77777777" w:rsidR="00175F49" w:rsidRDefault="00175F49" w:rsidP="00175F49">
      <w:r>
        <w:t>_</w:t>
      </w:r>
    </w:p>
    <w:p w14:paraId="16F37C7F" w14:textId="66C3B9B6" w:rsidR="00175F49" w:rsidRDefault="00175F49" w:rsidP="00175F49">
      <w:pPr>
        <w:pStyle w:val="Heading2"/>
      </w:pPr>
      <w:r>
        <w:t>Sequential Jobs</w:t>
      </w:r>
    </w:p>
    <w:p w14:paraId="15FBC6B7" w14:textId="77777777" w:rsidR="00175F49" w:rsidRDefault="00175F49" w:rsidP="00175F49">
      <w:pPr>
        <w:pStyle w:val="Heading3"/>
      </w:pPr>
      <w:r>
        <w:t>Purpose</w:t>
      </w:r>
    </w:p>
    <w:p w14:paraId="77032542" w14:textId="11A0924C" w:rsidR="00175F49" w:rsidRDefault="00175F49" w:rsidP="00175F49">
      <w:r>
        <w:t xml:space="preserve">Ensure the shell will run jobs </w:t>
      </w:r>
      <w:r w:rsidR="00AC667B">
        <w:t xml:space="preserve">not marked as background </w:t>
      </w:r>
      <w:r>
        <w:t>sequenti</w:t>
      </w:r>
      <w:r w:rsidR="00AC667B">
        <w:t>ally, including the last job if it’s marked with a semi-colon or not marked.</w:t>
      </w:r>
    </w:p>
    <w:p w14:paraId="4EB93974" w14:textId="77777777" w:rsidR="00175F49" w:rsidRDefault="00175F49" w:rsidP="00175F49">
      <w:pPr>
        <w:pStyle w:val="Heading3"/>
      </w:pPr>
      <w:r>
        <w:t>Output</w:t>
      </w:r>
    </w:p>
    <w:p w14:paraId="32DE074F" w14:textId="77777777" w:rsidR="00175F49" w:rsidRDefault="00175F49" w:rsidP="00175F49">
      <w:pPr>
        <w:pStyle w:val="Console"/>
      </w:pPr>
      <w:r>
        <w:t>_</w:t>
      </w:r>
    </w:p>
    <w:p w14:paraId="0ACB3852" w14:textId="77777777" w:rsidR="00175F49" w:rsidRDefault="00175F49" w:rsidP="00175F49">
      <w:pPr>
        <w:pStyle w:val="Heading3"/>
      </w:pPr>
      <w:r>
        <w:t>Results</w:t>
      </w:r>
    </w:p>
    <w:p w14:paraId="313C545E" w14:textId="77777777" w:rsidR="00175F49" w:rsidRDefault="00175F49" w:rsidP="00175F49">
      <w:r>
        <w:t>_</w:t>
      </w:r>
    </w:p>
    <w:p w14:paraId="11420888" w14:textId="5267D82D" w:rsidR="00766A75" w:rsidRDefault="00766A75">
      <w:r>
        <w:br w:type="page"/>
      </w:r>
    </w:p>
    <w:p w14:paraId="74DD20D1" w14:textId="418BBFFA" w:rsidR="00AE5434" w:rsidRDefault="00766A75" w:rsidP="00766A75">
      <w:pPr>
        <w:pStyle w:val="Heading1"/>
      </w:pPr>
      <w:bookmarkStart w:id="149" w:name="_Toc85128362"/>
      <w:commentRangeStart w:id="150"/>
      <w:r>
        <w:lastRenderedPageBreak/>
        <w:t>Source Code</w:t>
      </w:r>
      <w:commentRangeEnd w:id="150"/>
      <w:r w:rsidR="002410F6">
        <w:rPr>
          <w:rStyle w:val="CommentReference"/>
          <w:rFonts w:asciiTheme="minorHAnsi" w:eastAsiaTheme="minorHAnsi" w:hAnsiTheme="minorHAnsi" w:cstheme="minorBidi"/>
          <w:color w:val="auto"/>
        </w:rPr>
        <w:commentReference w:id="150"/>
      </w:r>
      <w:bookmarkEnd w:id="149"/>
    </w:p>
    <w:p w14:paraId="70A037FA" w14:textId="64881009" w:rsidR="002410F6" w:rsidRDefault="002410F6" w:rsidP="002410F6">
      <w:pPr>
        <w:pStyle w:val="Heading2"/>
      </w:pPr>
      <w:bookmarkStart w:id="151" w:name="_Toc85128363"/>
      <w:proofErr w:type="spellStart"/>
      <w:r>
        <w:t>char_vector.h</w:t>
      </w:r>
      <w:bookmarkEnd w:id="151"/>
      <w:proofErr w:type="spellEnd"/>
    </w:p>
    <w:p w14:paraId="5ADD6B53" w14:textId="77777777" w:rsidR="002410F6" w:rsidRDefault="002410F6" w:rsidP="00434685">
      <w:pPr>
        <w:pStyle w:val="Console"/>
      </w:pPr>
      <w:r>
        <w:t>#ifndef CHAR_VECTOR_H</w:t>
      </w:r>
    </w:p>
    <w:p w14:paraId="7B6B2D2F" w14:textId="77777777" w:rsidR="002410F6" w:rsidRDefault="002410F6" w:rsidP="00434685">
      <w:pPr>
        <w:pStyle w:val="Console"/>
      </w:pPr>
      <w:r>
        <w:t>#define CHAR_VECTOR_H</w:t>
      </w:r>
    </w:p>
    <w:p w14:paraId="59B162B4" w14:textId="77777777" w:rsidR="002410F6" w:rsidRDefault="002410F6" w:rsidP="00434685">
      <w:pPr>
        <w:pStyle w:val="Console"/>
      </w:pPr>
    </w:p>
    <w:p w14:paraId="05246C56" w14:textId="77777777" w:rsidR="002410F6" w:rsidRDefault="002410F6" w:rsidP="00434685">
      <w:pPr>
        <w:pStyle w:val="Console"/>
      </w:pPr>
      <w:r>
        <w:t>struct CharVec {</w:t>
      </w:r>
    </w:p>
    <w:p w14:paraId="615CC3A8" w14:textId="77777777" w:rsidR="002410F6" w:rsidRDefault="002410F6" w:rsidP="00434685">
      <w:pPr>
        <w:pStyle w:val="Console"/>
      </w:pPr>
      <w:r>
        <w:tab/>
        <w:t>char* vec; ///The dynamic array containing all elements</w:t>
      </w:r>
    </w:p>
    <w:p w14:paraId="3ECAE883" w14:textId="77777777" w:rsidR="002410F6" w:rsidRDefault="002410F6" w:rsidP="00434685">
      <w:pPr>
        <w:pStyle w:val="Console"/>
      </w:pPr>
      <w:r>
        <w:tab/>
        <w:t>unsigned int count; ///The number of elements on the vector</w:t>
      </w:r>
    </w:p>
    <w:p w14:paraId="0946B353" w14:textId="77777777" w:rsidR="002410F6" w:rsidRDefault="002410F6" w:rsidP="00434685">
      <w:pPr>
        <w:pStyle w:val="Console"/>
      </w:pPr>
      <w:r>
        <w:tab/>
        <w:t>unsigned int capacity; ///The number of elements this vector can currently hold</w:t>
      </w:r>
    </w:p>
    <w:p w14:paraId="785A206F" w14:textId="77777777" w:rsidR="002410F6" w:rsidRDefault="002410F6" w:rsidP="00434685">
      <w:pPr>
        <w:pStyle w:val="Console"/>
      </w:pPr>
      <w:r>
        <w:t>};</w:t>
      </w:r>
    </w:p>
    <w:p w14:paraId="349B45C0" w14:textId="77777777" w:rsidR="002410F6" w:rsidRDefault="002410F6" w:rsidP="00434685">
      <w:pPr>
        <w:pStyle w:val="Console"/>
      </w:pPr>
    </w:p>
    <w:p w14:paraId="43CFA14E" w14:textId="77777777" w:rsidR="002410F6" w:rsidRDefault="002410F6" w:rsidP="00434685">
      <w:pPr>
        <w:pStyle w:val="Console"/>
      </w:pPr>
      <w:r>
        <w:t>/** Create a new character vector</w:t>
      </w:r>
    </w:p>
    <w:p w14:paraId="0F6BFCEA" w14:textId="77777777" w:rsidR="002410F6" w:rsidRDefault="002410F6" w:rsidP="00434685">
      <w:pPr>
        <w:pStyle w:val="Console"/>
      </w:pPr>
      <w:r>
        <w:t>\return The new character vector (NULL if failed)</w:t>
      </w:r>
    </w:p>
    <w:p w14:paraId="3CD24CBD" w14:textId="77777777" w:rsidR="002410F6" w:rsidRDefault="002410F6" w:rsidP="00434685">
      <w:pPr>
        <w:pStyle w:val="Console"/>
      </w:pPr>
      <w:r>
        <w:t>*/</w:t>
      </w:r>
    </w:p>
    <w:p w14:paraId="6AD6BD2F" w14:textId="77777777" w:rsidR="002410F6" w:rsidRDefault="002410F6" w:rsidP="00434685">
      <w:pPr>
        <w:pStyle w:val="Console"/>
      </w:pPr>
      <w:r>
        <w:t>struct CharVec* createCharVec();</w:t>
      </w:r>
    </w:p>
    <w:p w14:paraId="4B249BB3" w14:textId="77777777" w:rsidR="002410F6" w:rsidRDefault="002410F6" w:rsidP="00434685">
      <w:pPr>
        <w:pStyle w:val="Console"/>
      </w:pPr>
    </w:p>
    <w:p w14:paraId="567603F5" w14:textId="77777777" w:rsidR="002410F6" w:rsidRDefault="002410F6" w:rsidP="00434685">
      <w:pPr>
        <w:pStyle w:val="Console"/>
      </w:pPr>
      <w:r>
        <w:t>/** Create a new character vector from a C-string</w:t>
      </w:r>
    </w:p>
    <w:p w14:paraId="0882B75B" w14:textId="77777777" w:rsidR="002410F6" w:rsidRDefault="002410F6" w:rsidP="00434685">
      <w:pPr>
        <w:pStyle w:val="Console"/>
      </w:pPr>
      <w:r>
        <w:t>\param str The C-string to copy character from (excluding terminating '\0')</w:t>
      </w:r>
    </w:p>
    <w:p w14:paraId="19C0E05F" w14:textId="77777777" w:rsidR="002410F6" w:rsidRDefault="002410F6" w:rsidP="00434685">
      <w:pPr>
        <w:pStyle w:val="Console"/>
      </w:pPr>
      <w:r>
        <w:t>\return The new character vector (NULL if failed)</w:t>
      </w:r>
    </w:p>
    <w:p w14:paraId="176C6CD6" w14:textId="77777777" w:rsidR="002410F6" w:rsidRDefault="002410F6" w:rsidP="00434685">
      <w:pPr>
        <w:pStyle w:val="Console"/>
      </w:pPr>
      <w:r>
        <w:t>*/</w:t>
      </w:r>
    </w:p>
    <w:p w14:paraId="35981CCB" w14:textId="77777777" w:rsidR="002410F6" w:rsidRDefault="002410F6" w:rsidP="00434685">
      <w:pPr>
        <w:pStyle w:val="Console"/>
      </w:pPr>
      <w:r>
        <w:t>struct CharVec* createCharVecStr(const char*const str);</w:t>
      </w:r>
    </w:p>
    <w:p w14:paraId="2795636D" w14:textId="77777777" w:rsidR="002410F6" w:rsidRDefault="002410F6" w:rsidP="00434685">
      <w:pPr>
        <w:pStyle w:val="Console"/>
      </w:pPr>
    </w:p>
    <w:p w14:paraId="2914119C" w14:textId="77777777" w:rsidR="002410F6" w:rsidRDefault="002410F6" w:rsidP="00434685">
      <w:pPr>
        <w:pStyle w:val="Console"/>
      </w:pPr>
      <w:r>
        <w:t>/** Destroy the given character vector</w:t>
      </w:r>
    </w:p>
    <w:p w14:paraId="01F44C51" w14:textId="77777777" w:rsidR="002410F6" w:rsidRDefault="002410F6" w:rsidP="00434685">
      <w:pPr>
        <w:pStyle w:val="Console"/>
      </w:pPr>
      <w:r>
        <w:t>\param vec The character vector to destroy</w:t>
      </w:r>
    </w:p>
    <w:p w14:paraId="14206D36" w14:textId="77777777" w:rsidR="002410F6" w:rsidRDefault="002410F6" w:rsidP="00434685">
      <w:pPr>
        <w:pStyle w:val="Console"/>
      </w:pPr>
      <w:r>
        <w:t>*/</w:t>
      </w:r>
    </w:p>
    <w:p w14:paraId="3B0A636C" w14:textId="77777777" w:rsidR="002410F6" w:rsidRDefault="002410F6" w:rsidP="00434685">
      <w:pPr>
        <w:pStyle w:val="Console"/>
      </w:pPr>
      <w:r>
        <w:t>void destroyCharVec(struct CharVec* vec);</w:t>
      </w:r>
    </w:p>
    <w:p w14:paraId="1894F68F" w14:textId="77777777" w:rsidR="002410F6" w:rsidRDefault="002410F6" w:rsidP="00434685">
      <w:pPr>
        <w:pStyle w:val="Console"/>
      </w:pPr>
    </w:p>
    <w:p w14:paraId="25C39B00" w14:textId="77777777" w:rsidR="002410F6" w:rsidRDefault="002410F6" w:rsidP="00434685">
      <w:pPr>
        <w:pStyle w:val="Console"/>
      </w:pPr>
      <w:r>
        <w:t>/** Copy the source character vector into the destination character vector</w:t>
      </w:r>
    </w:p>
    <w:p w14:paraId="5C1E1AAD" w14:textId="77777777" w:rsidR="002410F6" w:rsidRDefault="002410F6" w:rsidP="00434685">
      <w:pPr>
        <w:pStyle w:val="Console"/>
      </w:pPr>
      <w:r>
        <w:t>\param dst The destination character vector to copy into</w:t>
      </w:r>
    </w:p>
    <w:p w14:paraId="09F24A39" w14:textId="77777777" w:rsidR="002410F6" w:rsidRDefault="002410F6" w:rsidP="00434685">
      <w:pPr>
        <w:pStyle w:val="Console"/>
      </w:pPr>
      <w:r>
        <w:t>\param src The source character vector to copy from</w:t>
      </w:r>
    </w:p>
    <w:p w14:paraId="2F162B59" w14:textId="77777777" w:rsidR="002410F6" w:rsidRDefault="002410F6" w:rsidP="00434685">
      <w:pPr>
        <w:pStyle w:val="Console"/>
      </w:pPr>
      <w:r>
        <w:t>\return 0 on failure, 1 on success</w:t>
      </w:r>
    </w:p>
    <w:p w14:paraId="0089C97B" w14:textId="77777777" w:rsidR="002410F6" w:rsidRDefault="002410F6" w:rsidP="00434685">
      <w:pPr>
        <w:pStyle w:val="Console"/>
      </w:pPr>
      <w:r>
        <w:t>*/</w:t>
      </w:r>
    </w:p>
    <w:p w14:paraId="4103267C" w14:textId="77777777" w:rsidR="002410F6" w:rsidRDefault="002410F6" w:rsidP="00434685">
      <w:pPr>
        <w:pStyle w:val="Console"/>
      </w:pPr>
      <w:r>
        <w:t>int copyCharVec(struct CharVec*const dst, const struct CharVec*const src);</w:t>
      </w:r>
    </w:p>
    <w:p w14:paraId="30E842BC" w14:textId="77777777" w:rsidR="002410F6" w:rsidRDefault="002410F6" w:rsidP="00434685">
      <w:pPr>
        <w:pStyle w:val="Console"/>
      </w:pPr>
    </w:p>
    <w:p w14:paraId="5954E383" w14:textId="77777777" w:rsidR="002410F6" w:rsidRDefault="002410F6" w:rsidP="00434685">
      <w:pPr>
        <w:pStyle w:val="Console"/>
      </w:pPr>
      <w:r>
        <w:t>/** Get an element from the given character vector</w:t>
      </w:r>
    </w:p>
    <w:p w14:paraId="28A901CA" w14:textId="77777777" w:rsidR="002410F6" w:rsidRDefault="002410F6" w:rsidP="00434685">
      <w:pPr>
        <w:pStyle w:val="Console"/>
      </w:pPr>
      <w:r>
        <w:t>\param vec The character vector to search</w:t>
      </w:r>
    </w:p>
    <w:p w14:paraId="76B67D1E" w14:textId="77777777" w:rsidR="002410F6" w:rsidRDefault="002410F6" w:rsidP="00434685">
      <w:pPr>
        <w:pStyle w:val="Console"/>
      </w:pPr>
      <w:r>
        <w:t>\param index The index at which to find the element</w:t>
      </w:r>
    </w:p>
    <w:p w14:paraId="51EAE6D4" w14:textId="77777777" w:rsidR="002410F6" w:rsidRDefault="002410F6" w:rsidP="00434685">
      <w:pPr>
        <w:pStyle w:val="Console"/>
      </w:pPr>
      <w:r>
        <w:t>\return A pointer to the found element (NULL if out of range)</w:t>
      </w:r>
    </w:p>
    <w:p w14:paraId="3BA62177" w14:textId="77777777" w:rsidR="002410F6" w:rsidRDefault="002410F6" w:rsidP="00434685">
      <w:pPr>
        <w:pStyle w:val="Console"/>
      </w:pPr>
      <w:r>
        <w:t>*/</w:t>
      </w:r>
    </w:p>
    <w:p w14:paraId="6F5EB2E3" w14:textId="77777777" w:rsidR="002410F6" w:rsidRDefault="002410F6" w:rsidP="00434685">
      <w:pPr>
        <w:pStyle w:val="Console"/>
      </w:pPr>
      <w:r>
        <w:t>char* getEleCharVec(const struct CharVec*const vec, unsigned int index);</w:t>
      </w:r>
    </w:p>
    <w:p w14:paraId="1F019472" w14:textId="77777777" w:rsidR="002410F6" w:rsidRDefault="002410F6" w:rsidP="00434685">
      <w:pPr>
        <w:pStyle w:val="Console"/>
      </w:pPr>
    </w:p>
    <w:p w14:paraId="1AA89522" w14:textId="77777777" w:rsidR="002410F6" w:rsidRDefault="002410F6" w:rsidP="00434685">
      <w:pPr>
        <w:pStyle w:val="Console"/>
      </w:pPr>
      <w:r>
        <w:t>/** Copy the contents of the given character vector into the given C-string</w:t>
      </w:r>
    </w:p>
    <w:p w14:paraId="506E0A46" w14:textId="77777777" w:rsidR="002410F6" w:rsidRDefault="002410F6" w:rsidP="00434685">
      <w:pPr>
        <w:pStyle w:val="Console"/>
      </w:pPr>
      <w:r>
        <w:t>\param str A pointer to the dynamic C-string to fill</w:t>
      </w:r>
    </w:p>
    <w:p w14:paraId="288CFFDD" w14:textId="77777777" w:rsidR="002410F6" w:rsidRDefault="002410F6" w:rsidP="00434685">
      <w:pPr>
        <w:pStyle w:val="Console"/>
      </w:pPr>
      <w:r>
        <w:t>\param vec The character vector the copy from</w:t>
      </w:r>
    </w:p>
    <w:p w14:paraId="4440925C" w14:textId="77777777" w:rsidR="002410F6" w:rsidRDefault="002410F6" w:rsidP="00434685">
      <w:pPr>
        <w:pStyle w:val="Console"/>
      </w:pPr>
      <w:r>
        <w:t>\return 0 on failure, 1 on success</w:t>
      </w:r>
    </w:p>
    <w:p w14:paraId="7C3B9B6D" w14:textId="77777777" w:rsidR="002410F6" w:rsidRDefault="002410F6" w:rsidP="00434685">
      <w:pPr>
        <w:pStyle w:val="Console"/>
      </w:pPr>
      <w:r>
        <w:t>*/</w:t>
      </w:r>
    </w:p>
    <w:p w14:paraId="15C693CB" w14:textId="77777777" w:rsidR="002410F6" w:rsidRDefault="002410F6" w:rsidP="00434685">
      <w:pPr>
        <w:pStyle w:val="Console"/>
      </w:pPr>
      <w:r>
        <w:lastRenderedPageBreak/>
        <w:t>int getStrCharVec(char**const str, const struct CharVec*const vec);</w:t>
      </w:r>
    </w:p>
    <w:p w14:paraId="7E209B7F" w14:textId="77777777" w:rsidR="002410F6" w:rsidRDefault="002410F6" w:rsidP="00434685">
      <w:pPr>
        <w:pStyle w:val="Console"/>
      </w:pPr>
    </w:p>
    <w:p w14:paraId="43FA65A7" w14:textId="77777777" w:rsidR="002410F6" w:rsidRDefault="002410F6" w:rsidP="00434685">
      <w:pPr>
        <w:pStyle w:val="Console"/>
      </w:pPr>
      <w:r>
        <w:t>/** Reserve at least the given capacity in the given character vector</w:t>
      </w:r>
    </w:p>
    <w:p w14:paraId="781A7DB9" w14:textId="77777777" w:rsidR="002410F6" w:rsidRDefault="002410F6" w:rsidP="00434685">
      <w:pPr>
        <w:pStyle w:val="Console"/>
      </w:pPr>
      <w:r>
        <w:t>\param vec The character vector to reserve space for</w:t>
      </w:r>
    </w:p>
    <w:p w14:paraId="2B561C0B" w14:textId="77777777" w:rsidR="002410F6" w:rsidRDefault="002410F6" w:rsidP="00434685">
      <w:pPr>
        <w:pStyle w:val="Console"/>
      </w:pPr>
      <w:r>
        <w:t>\param cap The minimum number of elements the given vector must be able to store</w:t>
      </w:r>
    </w:p>
    <w:p w14:paraId="217E92F6" w14:textId="77777777" w:rsidR="002410F6" w:rsidRDefault="002410F6" w:rsidP="00434685">
      <w:pPr>
        <w:pStyle w:val="Console"/>
      </w:pPr>
      <w:r>
        <w:t>\return 0 on failure, 1 on success</w:t>
      </w:r>
    </w:p>
    <w:p w14:paraId="0FD8AD5A" w14:textId="77777777" w:rsidR="002410F6" w:rsidRDefault="002410F6" w:rsidP="00434685">
      <w:pPr>
        <w:pStyle w:val="Console"/>
      </w:pPr>
      <w:r>
        <w:t>*/</w:t>
      </w:r>
    </w:p>
    <w:p w14:paraId="067F2233" w14:textId="77777777" w:rsidR="002410F6" w:rsidRDefault="002410F6" w:rsidP="00434685">
      <w:pPr>
        <w:pStyle w:val="Console"/>
      </w:pPr>
      <w:r>
        <w:t>int reserveCharVec(struct CharVec*const vec, unsigned int cap);</w:t>
      </w:r>
    </w:p>
    <w:p w14:paraId="564FC376" w14:textId="77777777" w:rsidR="002410F6" w:rsidRDefault="002410F6" w:rsidP="00434685">
      <w:pPr>
        <w:pStyle w:val="Console"/>
      </w:pPr>
    </w:p>
    <w:p w14:paraId="4D0A63E7" w14:textId="77777777" w:rsidR="002410F6" w:rsidRDefault="002410F6" w:rsidP="00434685">
      <w:pPr>
        <w:pStyle w:val="Console"/>
      </w:pPr>
      <w:r>
        <w:t>/** Append an element to the given character vector</w:t>
      </w:r>
    </w:p>
    <w:p w14:paraId="22A76D30" w14:textId="77777777" w:rsidR="002410F6" w:rsidRDefault="002410F6" w:rsidP="00434685">
      <w:pPr>
        <w:pStyle w:val="Console"/>
      </w:pPr>
      <w:r>
        <w:t>\param vec The character vector to append to</w:t>
      </w:r>
    </w:p>
    <w:p w14:paraId="0C147CDE" w14:textId="77777777" w:rsidR="002410F6" w:rsidRDefault="002410F6" w:rsidP="00434685">
      <w:pPr>
        <w:pStyle w:val="Console"/>
      </w:pPr>
      <w:r>
        <w:t>\param c The value to append</w:t>
      </w:r>
    </w:p>
    <w:p w14:paraId="09070D7E" w14:textId="77777777" w:rsidR="002410F6" w:rsidRDefault="002410F6" w:rsidP="00434685">
      <w:pPr>
        <w:pStyle w:val="Console"/>
      </w:pPr>
      <w:r>
        <w:t>\return 0 on failure, and 1 on success</w:t>
      </w:r>
    </w:p>
    <w:p w14:paraId="6E9D6121" w14:textId="77777777" w:rsidR="002410F6" w:rsidRDefault="002410F6" w:rsidP="00434685">
      <w:pPr>
        <w:pStyle w:val="Console"/>
      </w:pPr>
      <w:r>
        <w:t>*/</w:t>
      </w:r>
    </w:p>
    <w:p w14:paraId="26A41E55" w14:textId="77777777" w:rsidR="002410F6" w:rsidRDefault="002410F6" w:rsidP="00434685">
      <w:pPr>
        <w:pStyle w:val="Console"/>
      </w:pPr>
      <w:r>
        <w:t>int appendEleCharVec(struct CharVec*const vec, char c);</w:t>
      </w:r>
    </w:p>
    <w:p w14:paraId="012C79BA" w14:textId="77777777" w:rsidR="002410F6" w:rsidRDefault="002410F6" w:rsidP="00434685">
      <w:pPr>
        <w:pStyle w:val="Console"/>
      </w:pPr>
    </w:p>
    <w:p w14:paraId="224675B1" w14:textId="77777777" w:rsidR="002410F6" w:rsidRDefault="002410F6" w:rsidP="00434685">
      <w:pPr>
        <w:pStyle w:val="Console"/>
      </w:pPr>
      <w:r>
        <w:t>/** Clear all elements in the given character vector</w:t>
      </w:r>
    </w:p>
    <w:p w14:paraId="041DC5B9" w14:textId="77777777" w:rsidR="002410F6" w:rsidRDefault="002410F6" w:rsidP="00434685">
      <w:pPr>
        <w:pStyle w:val="Console"/>
      </w:pPr>
      <w:r>
        <w:t>\param vec The character vector to clear</w:t>
      </w:r>
    </w:p>
    <w:p w14:paraId="0536EE97" w14:textId="77777777" w:rsidR="002410F6" w:rsidRDefault="002410F6" w:rsidP="00434685">
      <w:pPr>
        <w:pStyle w:val="Console"/>
      </w:pPr>
      <w:r>
        <w:t>\return 0 on failure, 1 on success</w:t>
      </w:r>
    </w:p>
    <w:p w14:paraId="276BBE4F" w14:textId="77777777" w:rsidR="002410F6" w:rsidRDefault="002410F6" w:rsidP="00434685">
      <w:pPr>
        <w:pStyle w:val="Console"/>
      </w:pPr>
      <w:r>
        <w:t>*/</w:t>
      </w:r>
    </w:p>
    <w:p w14:paraId="6B70954E" w14:textId="77777777" w:rsidR="002410F6" w:rsidRDefault="002410F6" w:rsidP="00434685">
      <w:pPr>
        <w:pStyle w:val="Console"/>
      </w:pPr>
      <w:r>
        <w:t>int clearCharVec(struct CharVec*const vec);</w:t>
      </w:r>
    </w:p>
    <w:p w14:paraId="591CC729" w14:textId="77777777" w:rsidR="002410F6" w:rsidRDefault="002410F6" w:rsidP="00434685">
      <w:pPr>
        <w:pStyle w:val="Console"/>
      </w:pPr>
    </w:p>
    <w:p w14:paraId="40114ED4" w14:textId="77777777" w:rsidR="002410F6" w:rsidRDefault="002410F6" w:rsidP="00434685">
      <w:pPr>
        <w:pStyle w:val="Console"/>
      </w:pPr>
      <w:r>
        <w:t>/** Check if the given character vectors have the same content</w:t>
      </w:r>
    </w:p>
    <w:p w14:paraId="7309FA2C" w14:textId="77777777" w:rsidR="002410F6" w:rsidRDefault="002410F6" w:rsidP="00434685">
      <w:pPr>
        <w:pStyle w:val="Console"/>
      </w:pPr>
      <w:r>
        <w:t>\param u A character vector to compare</w:t>
      </w:r>
    </w:p>
    <w:p w14:paraId="60CF5E0C" w14:textId="77777777" w:rsidR="002410F6" w:rsidRDefault="002410F6" w:rsidP="00434685">
      <w:pPr>
        <w:pStyle w:val="Console"/>
      </w:pPr>
      <w:r>
        <w:t>\param v The other character vector to compare</w:t>
      </w:r>
    </w:p>
    <w:p w14:paraId="0E57DA23" w14:textId="77777777" w:rsidR="002410F6" w:rsidRDefault="002410F6" w:rsidP="00434685">
      <w:pPr>
        <w:pStyle w:val="Console"/>
      </w:pPr>
      <w:r>
        <w:t>\return 1 if true, 0 if false</w:t>
      </w:r>
    </w:p>
    <w:p w14:paraId="5B583A25" w14:textId="77777777" w:rsidR="002410F6" w:rsidRDefault="002410F6" w:rsidP="00434685">
      <w:pPr>
        <w:pStyle w:val="Console"/>
      </w:pPr>
      <w:r>
        <w:t>*/</w:t>
      </w:r>
    </w:p>
    <w:p w14:paraId="62BB7794" w14:textId="77777777" w:rsidR="002410F6" w:rsidRDefault="002410F6" w:rsidP="00434685">
      <w:pPr>
        <w:pStyle w:val="Console"/>
      </w:pPr>
      <w:r>
        <w:t>int equalCharVec(const struct CharVec*const u, const struct CharVec*const v);</w:t>
      </w:r>
    </w:p>
    <w:p w14:paraId="4CE7564F" w14:textId="77777777" w:rsidR="002410F6" w:rsidRDefault="002410F6" w:rsidP="00434685">
      <w:pPr>
        <w:pStyle w:val="Console"/>
      </w:pPr>
    </w:p>
    <w:p w14:paraId="52DC20DB" w14:textId="61E703F7" w:rsidR="002410F6" w:rsidRPr="002410F6" w:rsidRDefault="002410F6" w:rsidP="00434685">
      <w:pPr>
        <w:pStyle w:val="Console"/>
      </w:pPr>
      <w:r>
        <w:t>#endif // CHAR_VECTOR_H</w:t>
      </w:r>
    </w:p>
    <w:p w14:paraId="4D906030" w14:textId="61E54780" w:rsidR="002410F6" w:rsidRDefault="002410F6" w:rsidP="002410F6">
      <w:pPr>
        <w:pStyle w:val="Heading2"/>
      </w:pPr>
      <w:bookmarkStart w:id="152" w:name="_Toc85128364"/>
      <w:proofErr w:type="spellStart"/>
      <w:r>
        <w:t>char_vector.c</w:t>
      </w:r>
      <w:bookmarkEnd w:id="152"/>
      <w:proofErr w:type="spellEnd"/>
    </w:p>
    <w:p w14:paraId="0E9C7CE6" w14:textId="77777777" w:rsidR="002410F6" w:rsidRDefault="002410F6" w:rsidP="00434685">
      <w:pPr>
        <w:pStyle w:val="Console"/>
      </w:pPr>
      <w:r>
        <w:t>#include "char_vector.h"</w:t>
      </w:r>
    </w:p>
    <w:p w14:paraId="24704E2F" w14:textId="77777777" w:rsidR="002410F6" w:rsidRDefault="002410F6" w:rsidP="00434685">
      <w:pPr>
        <w:pStyle w:val="Console"/>
      </w:pPr>
      <w:r>
        <w:t>#include &lt;stdlib.h&gt;</w:t>
      </w:r>
    </w:p>
    <w:p w14:paraId="0374379F" w14:textId="77777777" w:rsidR="002410F6" w:rsidRDefault="002410F6" w:rsidP="00434685">
      <w:pPr>
        <w:pStyle w:val="Console"/>
      </w:pPr>
      <w:r>
        <w:t>#include &lt;string.h&gt;</w:t>
      </w:r>
    </w:p>
    <w:p w14:paraId="1C867A5F" w14:textId="77777777" w:rsidR="002410F6" w:rsidRDefault="002410F6" w:rsidP="00434685">
      <w:pPr>
        <w:pStyle w:val="Console"/>
      </w:pPr>
      <w:r>
        <w:t>struct CharVec* createCharVec()</w:t>
      </w:r>
    </w:p>
    <w:p w14:paraId="6E115D69" w14:textId="77777777" w:rsidR="002410F6" w:rsidRDefault="002410F6" w:rsidP="00434685">
      <w:pPr>
        <w:pStyle w:val="Console"/>
      </w:pPr>
      <w:r>
        <w:t>{</w:t>
      </w:r>
    </w:p>
    <w:p w14:paraId="2B396940" w14:textId="77777777" w:rsidR="002410F6" w:rsidRDefault="002410F6" w:rsidP="00434685">
      <w:pPr>
        <w:pStyle w:val="Console"/>
      </w:pPr>
      <w:r>
        <w:tab/>
        <w:t>struct CharVec* vec = (struct CharVec*)malloc(sizeof(struct CharVec));</w:t>
      </w:r>
    </w:p>
    <w:p w14:paraId="54878980" w14:textId="77777777" w:rsidR="002410F6" w:rsidRDefault="002410F6" w:rsidP="00434685">
      <w:pPr>
        <w:pStyle w:val="Console"/>
      </w:pPr>
      <w:r>
        <w:tab/>
        <w:t>if (vec == NULL)</w:t>
      </w:r>
    </w:p>
    <w:p w14:paraId="6EB2D7C0" w14:textId="77777777" w:rsidR="002410F6" w:rsidRDefault="002410F6" w:rsidP="00434685">
      <w:pPr>
        <w:pStyle w:val="Console"/>
      </w:pPr>
      <w:r>
        <w:tab/>
      </w:r>
      <w:r>
        <w:tab/>
        <w:t>return NULL;</w:t>
      </w:r>
    </w:p>
    <w:p w14:paraId="5E0BE24D" w14:textId="77777777" w:rsidR="002410F6" w:rsidRDefault="002410F6" w:rsidP="00434685">
      <w:pPr>
        <w:pStyle w:val="Console"/>
      </w:pPr>
      <w:r>
        <w:tab/>
        <w:t>vec-&gt;vec = NULL;</w:t>
      </w:r>
    </w:p>
    <w:p w14:paraId="08F58010" w14:textId="77777777" w:rsidR="002410F6" w:rsidRDefault="002410F6" w:rsidP="00434685">
      <w:pPr>
        <w:pStyle w:val="Console"/>
      </w:pPr>
      <w:r>
        <w:tab/>
        <w:t>vec-&gt;capacity = 0;</w:t>
      </w:r>
    </w:p>
    <w:p w14:paraId="4D3EA25B" w14:textId="77777777" w:rsidR="002410F6" w:rsidRDefault="002410F6" w:rsidP="00434685">
      <w:pPr>
        <w:pStyle w:val="Console"/>
      </w:pPr>
      <w:r>
        <w:tab/>
        <w:t>vec-&gt;count = 0;</w:t>
      </w:r>
    </w:p>
    <w:p w14:paraId="76E74DE7" w14:textId="77777777" w:rsidR="002410F6" w:rsidRDefault="002410F6" w:rsidP="00434685">
      <w:pPr>
        <w:pStyle w:val="Console"/>
      </w:pPr>
      <w:r>
        <w:tab/>
        <w:t>return vec;</w:t>
      </w:r>
    </w:p>
    <w:p w14:paraId="22A496BF" w14:textId="77777777" w:rsidR="002410F6" w:rsidRDefault="002410F6" w:rsidP="00434685">
      <w:pPr>
        <w:pStyle w:val="Console"/>
      </w:pPr>
      <w:r>
        <w:t>}</w:t>
      </w:r>
    </w:p>
    <w:p w14:paraId="1F37F2BB" w14:textId="77777777" w:rsidR="002410F6" w:rsidRDefault="002410F6" w:rsidP="00434685">
      <w:pPr>
        <w:pStyle w:val="Console"/>
      </w:pPr>
      <w:r>
        <w:t>struct CharVec* createCharVecStr(const char*const str)</w:t>
      </w:r>
    </w:p>
    <w:p w14:paraId="4067C581" w14:textId="77777777" w:rsidR="002410F6" w:rsidRDefault="002410F6" w:rsidP="00434685">
      <w:pPr>
        <w:pStyle w:val="Console"/>
      </w:pPr>
      <w:r>
        <w:t>{</w:t>
      </w:r>
    </w:p>
    <w:p w14:paraId="6810A9F9" w14:textId="77777777" w:rsidR="002410F6" w:rsidRDefault="002410F6" w:rsidP="00434685">
      <w:pPr>
        <w:pStyle w:val="Console"/>
      </w:pPr>
      <w:r>
        <w:lastRenderedPageBreak/>
        <w:tab/>
        <w:t>struct CharVec* vec = (struct CharVec*)malloc(sizeof(struct CharVec));</w:t>
      </w:r>
    </w:p>
    <w:p w14:paraId="62559391" w14:textId="77777777" w:rsidR="002410F6" w:rsidRDefault="002410F6" w:rsidP="00434685">
      <w:pPr>
        <w:pStyle w:val="Console"/>
      </w:pPr>
      <w:r>
        <w:tab/>
        <w:t>if (vec == NULL)</w:t>
      </w:r>
    </w:p>
    <w:p w14:paraId="080B00EA" w14:textId="77777777" w:rsidR="002410F6" w:rsidRDefault="002410F6" w:rsidP="00434685">
      <w:pPr>
        <w:pStyle w:val="Console"/>
      </w:pPr>
      <w:r>
        <w:tab/>
      </w:r>
      <w:r>
        <w:tab/>
        <w:t>return NULL;</w:t>
      </w:r>
    </w:p>
    <w:p w14:paraId="292EBF51" w14:textId="77777777" w:rsidR="002410F6" w:rsidRDefault="002410F6" w:rsidP="00434685">
      <w:pPr>
        <w:pStyle w:val="Console"/>
      </w:pPr>
      <w:r>
        <w:tab/>
        <w:t>unsigned int cap = strlen(str) + 1;</w:t>
      </w:r>
    </w:p>
    <w:p w14:paraId="016E43A5" w14:textId="77777777" w:rsidR="002410F6" w:rsidRDefault="002410F6" w:rsidP="00434685">
      <w:pPr>
        <w:pStyle w:val="Console"/>
      </w:pPr>
      <w:r>
        <w:tab/>
        <w:t>char* cha = malloc(sizeof(char) * cap);</w:t>
      </w:r>
    </w:p>
    <w:p w14:paraId="7E25D3C6" w14:textId="77777777" w:rsidR="002410F6" w:rsidRDefault="002410F6" w:rsidP="00434685">
      <w:pPr>
        <w:pStyle w:val="Console"/>
      </w:pPr>
      <w:r>
        <w:tab/>
        <w:t>if (cha == NULL)</w:t>
      </w:r>
    </w:p>
    <w:p w14:paraId="0C3A5409" w14:textId="77777777" w:rsidR="002410F6" w:rsidRDefault="002410F6" w:rsidP="00434685">
      <w:pPr>
        <w:pStyle w:val="Console"/>
      </w:pPr>
      <w:r>
        <w:tab/>
      </w:r>
      <w:r>
        <w:tab/>
        <w:t>return NULL;</w:t>
      </w:r>
    </w:p>
    <w:p w14:paraId="34B69B16" w14:textId="77777777" w:rsidR="002410F6" w:rsidRDefault="002410F6" w:rsidP="00434685">
      <w:pPr>
        <w:pStyle w:val="Console"/>
      </w:pPr>
      <w:r>
        <w:tab/>
        <w:t>vec-&gt;count = cap - 1;</w:t>
      </w:r>
    </w:p>
    <w:p w14:paraId="5C686F36" w14:textId="77777777" w:rsidR="002410F6" w:rsidRDefault="002410F6" w:rsidP="00434685">
      <w:pPr>
        <w:pStyle w:val="Console"/>
      </w:pPr>
      <w:r>
        <w:tab/>
        <w:t>vec-&gt;capacity = cap;</w:t>
      </w:r>
    </w:p>
    <w:p w14:paraId="2D7F4AC0" w14:textId="77777777" w:rsidR="002410F6" w:rsidRDefault="002410F6" w:rsidP="00434685">
      <w:pPr>
        <w:pStyle w:val="Console"/>
      </w:pPr>
      <w:r>
        <w:tab/>
        <w:t>vec-&gt;vec = cha;</w:t>
      </w:r>
    </w:p>
    <w:p w14:paraId="07638351" w14:textId="77777777" w:rsidR="002410F6" w:rsidRDefault="002410F6" w:rsidP="00434685">
      <w:pPr>
        <w:pStyle w:val="Console"/>
      </w:pPr>
      <w:r>
        <w:tab/>
        <w:t>for (unsigned int i = 0; i &lt; vec-&gt;count; ++i)</w:t>
      </w:r>
    </w:p>
    <w:p w14:paraId="0FB16C8E" w14:textId="77777777" w:rsidR="002410F6" w:rsidRDefault="002410F6" w:rsidP="00434685">
      <w:pPr>
        <w:pStyle w:val="Console"/>
      </w:pPr>
      <w:r>
        <w:tab/>
      </w:r>
      <w:r>
        <w:tab/>
        <w:t>vec-&gt;vec[i] = str[i];</w:t>
      </w:r>
    </w:p>
    <w:p w14:paraId="249E4AEB" w14:textId="77777777" w:rsidR="002410F6" w:rsidRDefault="002410F6" w:rsidP="00434685">
      <w:pPr>
        <w:pStyle w:val="Console"/>
      </w:pPr>
      <w:r>
        <w:tab/>
        <w:t>return vec;</w:t>
      </w:r>
    </w:p>
    <w:p w14:paraId="67ACF036" w14:textId="77777777" w:rsidR="002410F6" w:rsidRDefault="002410F6" w:rsidP="00434685">
      <w:pPr>
        <w:pStyle w:val="Console"/>
      </w:pPr>
      <w:r>
        <w:t>}</w:t>
      </w:r>
    </w:p>
    <w:p w14:paraId="70883576" w14:textId="77777777" w:rsidR="002410F6" w:rsidRDefault="002410F6" w:rsidP="00434685">
      <w:pPr>
        <w:pStyle w:val="Console"/>
      </w:pPr>
      <w:r>
        <w:t>void destroyCharVec(struct CharVec* vec)</w:t>
      </w:r>
    </w:p>
    <w:p w14:paraId="3477D4A6" w14:textId="77777777" w:rsidR="002410F6" w:rsidRDefault="002410F6" w:rsidP="00434685">
      <w:pPr>
        <w:pStyle w:val="Console"/>
      </w:pPr>
      <w:r>
        <w:t>{</w:t>
      </w:r>
    </w:p>
    <w:p w14:paraId="7425A39E" w14:textId="77777777" w:rsidR="002410F6" w:rsidRDefault="002410F6" w:rsidP="00434685">
      <w:pPr>
        <w:pStyle w:val="Console"/>
      </w:pPr>
      <w:r>
        <w:tab/>
        <w:t>if (vec == NULL)</w:t>
      </w:r>
    </w:p>
    <w:p w14:paraId="6302D0E5" w14:textId="77777777" w:rsidR="002410F6" w:rsidRDefault="002410F6" w:rsidP="00434685">
      <w:pPr>
        <w:pStyle w:val="Console"/>
      </w:pPr>
      <w:r>
        <w:tab/>
      </w:r>
      <w:r>
        <w:tab/>
        <w:t>return;</w:t>
      </w:r>
    </w:p>
    <w:p w14:paraId="7E14BBA0" w14:textId="77777777" w:rsidR="002410F6" w:rsidRDefault="002410F6" w:rsidP="00434685">
      <w:pPr>
        <w:pStyle w:val="Console"/>
      </w:pPr>
      <w:r>
        <w:tab/>
        <w:t>free(vec-&gt;vec);</w:t>
      </w:r>
    </w:p>
    <w:p w14:paraId="7C6EF28A" w14:textId="77777777" w:rsidR="002410F6" w:rsidRDefault="002410F6" w:rsidP="00434685">
      <w:pPr>
        <w:pStyle w:val="Console"/>
      </w:pPr>
      <w:r>
        <w:tab/>
        <w:t>free(vec);</w:t>
      </w:r>
    </w:p>
    <w:p w14:paraId="475B9D6E" w14:textId="77777777" w:rsidR="002410F6" w:rsidRDefault="002410F6" w:rsidP="00434685">
      <w:pPr>
        <w:pStyle w:val="Console"/>
      </w:pPr>
      <w:r>
        <w:t>}</w:t>
      </w:r>
    </w:p>
    <w:p w14:paraId="20B36432" w14:textId="77777777" w:rsidR="002410F6" w:rsidRDefault="002410F6" w:rsidP="00434685">
      <w:pPr>
        <w:pStyle w:val="Console"/>
      </w:pPr>
      <w:r>
        <w:t>int copyCharVec(struct CharVec*const dst, const struct CharVec* src)</w:t>
      </w:r>
    </w:p>
    <w:p w14:paraId="1D17A6D6" w14:textId="77777777" w:rsidR="002410F6" w:rsidRDefault="002410F6" w:rsidP="00434685">
      <w:pPr>
        <w:pStyle w:val="Console"/>
      </w:pPr>
      <w:r>
        <w:t>{</w:t>
      </w:r>
    </w:p>
    <w:p w14:paraId="2F681CF6" w14:textId="77777777" w:rsidR="002410F6" w:rsidRDefault="002410F6" w:rsidP="00434685">
      <w:pPr>
        <w:pStyle w:val="Console"/>
      </w:pPr>
      <w:r>
        <w:tab/>
        <w:t>if (dst == NULL || src == NULL)</w:t>
      </w:r>
    </w:p>
    <w:p w14:paraId="482BCC34" w14:textId="77777777" w:rsidR="002410F6" w:rsidRDefault="002410F6" w:rsidP="00434685">
      <w:pPr>
        <w:pStyle w:val="Console"/>
      </w:pPr>
      <w:r>
        <w:tab/>
      </w:r>
      <w:r>
        <w:tab/>
        <w:t>return 0;</w:t>
      </w:r>
    </w:p>
    <w:p w14:paraId="5345C1A1" w14:textId="77777777" w:rsidR="002410F6" w:rsidRDefault="002410F6" w:rsidP="00434685">
      <w:pPr>
        <w:pStyle w:val="Console"/>
      </w:pPr>
      <w:r>
        <w:tab/>
        <w:t>if (!reserveCharVec(dst, src-&gt;count))</w:t>
      </w:r>
    </w:p>
    <w:p w14:paraId="3622160E" w14:textId="77777777" w:rsidR="002410F6" w:rsidRDefault="002410F6" w:rsidP="00434685">
      <w:pPr>
        <w:pStyle w:val="Console"/>
      </w:pPr>
      <w:r>
        <w:tab/>
      </w:r>
      <w:r>
        <w:tab/>
        <w:t>return 0;</w:t>
      </w:r>
    </w:p>
    <w:p w14:paraId="54B4E563" w14:textId="77777777" w:rsidR="002410F6" w:rsidRDefault="002410F6" w:rsidP="00434685">
      <w:pPr>
        <w:pStyle w:val="Console"/>
      </w:pPr>
      <w:r>
        <w:tab/>
        <w:t>for (unsigned int i = 0; i &lt; src-&gt;count; ++i)</w:t>
      </w:r>
    </w:p>
    <w:p w14:paraId="3AD0D9B0" w14:textId="77777777" w:rsidR="002410F6" w:rsidRDefault="002410F6" w:rsidP="00434685">
      <w:pPr>
        <w:pStyle w:val="Console"/>
      </w:pPr>
      <w:r>
        <w:tab/>
      </w:r>
      <w:r>
        <w:tab/>
        <w:t>dst-&gt;vec[i] = src-&gt;vec[i];</w:t>
      </w:r>
    </w:p>
    <w:p w14:paraId="793BFCCA" w14:textId="77777777" w:rsidR="002410F6" w:rsidRDefault="002410F6" w:rsidP="00434685">
      <w:pPr>
        <w:pStyle w:val="Console"/>
      </w:pPr>
      <w:r>
        <w:tab/>
        <w:t>dst-&gt;count = src-&gt;count;</w:t>
      </w:r>
    </w:p>
    <w:p w14:paraId="0D5DD902" w14:textId="77777777" w:rsidR="002410F6" w:rsidRDefault="002410F6" w:rsidP="00434685">
      <w:pPr>
        <w:pStyle w:val="Console"/>
      </w:pPr>
      <w:r>
        <w:tab/>
        <w:t>return 1;</w:t>
      </w:r>
    </w:p>
    <w:p w14:paraId="645ACC82" w14:textId="77777777" w:rsidR="002410F6" w:rsidRDefault="002410F6" w:rsidP="00434685">
      <w:pPr>
        <w:pStyle w:val="Console"/>
      </w:pPr>
      <w:r>
        <w:t>}</w:t>
      </w:r>
    </w:p>
    <w:p w14:paraId="0A648C91" w14:textId="77777777" w:rsidR="002410F6" w:rsidRDefault="002410F6" w:rsidP="00434685">
      <w:pPr>
        <w:pStyle w:val="Console"/>
      </w:pPr>
      <w:r>
        <w:t>char* getEleCharVec(const struct CharVec*const vec, unsigned int index)</w:t>
      </w:r>
    </w:p>
    <w:p w14:paraId="4E715B62" w14:textId="77777777" w:rsidR="002410F6" w:rsidRDefault="002410F6" w:rsidP="00434685">
      <w:pPr>
        <w:pStyle w:val="Console"/>
      </w:pPr>
      <w:r>
        <w:t>{</w:t>
      </w:r>
    </w:p>
    <w:p w14:paraId="6DCBAE18" w14:textId="77777777" w:rsidR="002410F6" w:rsidRDefault="002410F6" w:rsidP="00434685">
      <w:pPr>
        <w:pStyle w:val="Console"/>
      </w:pPr>
      <w:r>
        <w:tab/>
        <w:t>if (vec == NULL || index &gt;= vec-&gt;count)</w:t>
      </w:r>
    </w:p>
    <w:p w14:paraId="39E2B359" w14:textId="77777777" w:rsidR="002410F6" w:rsidRDefault="002410F6" w:rsidP="00434685">
      <w:pPr>
        <w:pStyle w:val="Console"/>
      </w:pPr>
      <w:r>
        <w:tab/>
      </w:r>
      <w:r>
        <w:tab/>
        <w:t>return NULL;</w:t>
      </w:r>
    </w:p>
    <w:p w14:paraId="49073513" w14:textId="77777777" w:rsidR="002410F6" w:rsidRDefault="002410F6" w:rsidP="00434685">
      <w:pPr>
        <w:pStyle w:val="Console"/>
      </w:pPr>
      <w:r>
        <w:tab/>
        <w:t>return vec-&gt;vec + index;</w:t>
      </w:r>
    </w:p>
    <w:p w14:paraId="348BE847" w14:textId="77777777" w:rsidR="002410F6" w:rsidRDefault="002410F6" w:rsidP="00434685">
      <w:pPr>
        <w:pStyle w:val="Console"/>
      </w:pPr>
      <w:r>
        <w:t>}</w:t>
      </w:r>
    </w:p>
    <w:p w14:paraId="765AC57B" w14:textId="77777777" w:rsidR="002410F6" w:rsidRDefault="002410F6" w:rsidP="00434685">
      <w:pPr>
        <w:pStyle w:val="Console"/>
      </w:pPr>
      <w:r>
        <w:t>int getStrCharVec(char**const str, const struct CharVec*const vec)</w:t>
      </w:r>
    </w:p>
    <w:p w14:paraId="1356E9C9" w14:textId="77777777" w:rsidR="002410F6" w:rsidRDefault="002410F6" w:rsidP="00434685">
      <w:pPr>
        <w:pStyle w:val="Console"/>
      </w:pPr>
      <w:r>
        <w:t>{</w:t>
      </w:r>
    </w:p>
    <w:p w14:paraId="08537F4B" w14:textId="77777777" w:rsidR="002410F6" w:rsidRDefault="002410F6" w:rsidP="00434685">
      <w:pPr>
        <w:pStyle w:val="Console"/>
      </w:pPr>
      <w:r>
        <w:tab/>
        <w:t>if (str == NULL || vec == NULL)</w:t>
      </w:r>
    </w:p>
    <w:p w14:paraId="0647075D" w14:textId="77777777" w:rsidR="002410F6" w:rsidRDefault="002410F6" w:rsidP="00434685">
      <w:pPr>
        <w:pStyle w:val="Console"/>
      </w:pPr>
      <w:r>
        <w:tab/>
      </w:r>
      <w:r>
        <w:tab/>
        <w:t>return 0;</w:t>
      </w:r>
    </w:p>
    <w:p w14:paraId="6DF22737" w14:textId="77777777" w:rsidR="002410F6" w:rsidRDefault="002410F6" w:rsidP="00434685">
      <w:pPr>
        <w:pStyle w:val="Console"/>
      </w:pPr>
      <w:r>
        <w:tab/>
        <w:t>char* cha = realloc(*str, sizeof(char) * (vec-&gt;count + 1));</w:t>
      </w:r>
    </w:p>
    <w:p w14:paraId="7DD75E2A" w14:textId="77777777" w:rsidR="002410F6" w:rsidRDefault="002410F6" w:rsidP="00434685">
      <w:pPr>
        <w:pStyle w:val="Console"/>
      </w:pPr>
      <w:r>
        <w:tab/>
        <w:t>if (cha == NULL)</w:t>
      </w:r>
    </w:p>
    <w:p w14:paraId="4A4474C2" w14:textId="77777777" w:rsidR="002410F6" w:rsidRDefault="002410F6" w:rsidP="00434685">
      <w:pPr>
        <w:pStyle w:val="Console"/>
      </w:pPr>
      <w:r>
        <w:tab/>
      </w:r>
      <w:r>
        <w:tab/>
        <w:t>return 0;</w:t>
      </w:r>
    </w:p>
    <w:p w14:paraId="3F4007ED" w14:textId="77777777" w:rsidR="002410F6" w:rsidRDefault="002410F6" w:rsidP="00434685">
      <w:pPr>
        <w:pStyle w:val="Console"/>
      </w:pPr>
      <w:r>
        <w:tab/>
        <w:t>*str = cha;</w:t>
      </w:r>
    </w:p>
    <w:p w14:paraId="167CD396" w14:textId="77777777" w:rsidR="002410F6" w:rsidRDefault="002410F6" w:rsidP="00434685">
      <w:pPr>
        <w:pStyle w:val="Console"/>
      </w:pPr>
      <w:r>
        <w:tab/>
        <w:t>for (unsigned int i = 0; i &lt; vec-&gt;count; ++i)</w:t>
      </w:r>
    </w:p>
    <w:p w14:paraId="4DCDD5B7" w14:textId="77777777" w:rsidR="002410F6" w:rsidRDefault="002410F6" w:rsidP="00434685">
      <w:pPr>
        <w:pStyle w:val="Console"/>
      </w:pPr>
      <w:r>
        <w:tab/>
      </w:r>
      <w:r>
        <w:tab/>
        <w:t>(*str)[i] = vec-&gt;vec[i];</w:t>
      </w:r>
    </w:p>
    <w:p w14:paraId="6C8CBE78" w14:textId="77777777" w:rsidR="002410F6" w:rsidRDefault="002410F6" w:rsidP="00434685">
      <w:pPr>
        <w:pStyle w:val="Console"/>
      </w:pPr>
      <w:r>
        <w:tab/>
        <w:t>(*str)[vec-&gt;count] = '\0';</w:t>
      </w:r>
    </w:p>
    <w:p w14:paraId="6E73FE7F" w14:textId="77777777" w:rsidR="002410F6" w:rsidRDefault="002410F6" w:rsidP="00434685">
      <w:pPr>
        <w:pStyle w:val="Console"/>
      </w:pPr>
      <w:r>
        <w:lastRenderedPageBreak/>
        <w:tab/>
        <w:t>return 1;</w:t>
      </w:r>
    </w:p>
    <w:p w14:paraId="72F7468B" w14:textId="77777777" w:rsidR="002410F6" w:rsidRDefault="002410F6" w:rsidP="00434685">
      <w:pPr>
        <w:pStyle w:val="Console"/>
      </w:pPr>
      <w:r>
        <w:t>}</w:t>
      </w:r>
    </w:p>
    <w:p w14:paraId="135A3ECE" w14:textId="77777777" w:rsidR="002410F6" w:rsidRDefault="002410F6" w:rsidP="00434685">
      <w:pPr>
        <w:pStyle w:val="Console"/>
      </w:pPr>
      <w:r>
        <w:t>int reserveCharVec(struct CharVec*const vec, unsigned int cap)</w:t>
      </w:r>
    </w:p>
    <w:p w14:paraId="08282581" w14:textId="77777777" w:rsidR="002410F6" w:rsidRDefault="002410F6" w:rsidP="00434685">
      <w:pPr>
        <w:pStyle w:val="Console"/>
      </w:pPr>
      <w:r>
        <w:t>{</w:t>
      </w:r>
    </w:p>
    <w:p w14:paraId="07336FFA" w14:textId="77777777" w:rsidR="002410F6" w:rsidRDefault="002410F6" w:rsidP="00434685">
      <w:pPr>
        <w:pStyle w:val="Console"/>
      </w:pPr>
      <w:r>
        <w:tab/>
        <w:t>if (vec == NULL)</w:t>
      </w:r>
    </w:p>
    <w:p w14:paraId="5B5B8071" w14:textId="77777777" w:rsidR="002410F6" w:rsidRDefault="002410F6" w:rsidP="00434685">
      <w:pPr>
        <w:pStyle w:val="Console"/>
      </w:pPr>
      <w:r>
        <w:tab/>
      </w:r>
      <w:r>
        <w:tab/>
        <w:t>return 0;</w:t>
      </w:r>
    </w:p>
    <w:p w14:paraId="605B58D9" w14:textId="77777777" w:rsidR="002410F6" w:rsidRDefault="002410F6" w:rsidP="00434685">
      <w:pPr>
        <w:pStyle w:val="Console"/>
      </w:pPr>
      <w:r>
        <w:tab/>
        <w:t>if (cap &lt;= vec-&gt;capacity)</w:t>
      </w:r>
    </w:p>
    <w:p w14:paraId="2B6C68F5" w14:textId="77777777" w:rsidR="002410F6" w:rsidRDefault="002410F6" w:rsidP="00434685">
      <w:pPr>
        <w:pStyle w:val="Console"/>
      </w:pPr>
      <w:r>
        <w:tab/>
      </w:r>
      <w:r>
        <w:tab/>
        <w:t>return 1;</w:t>
      </w:r>
    </w:p>
    <w:p w14:paraId="79033699" w14:textId="77777777" w:rsidR="002410F6" w:rsidRDefault="002410F6" w:rsidP="00434685">
      <w:pPr>
        <w:pStyle w:val="Console"/>
      </w:pPr>
      <w:r>
        <w:tab/>
        <w:t>char* cha = realloc(vec-&gt;vec, sizeof(char) * cap);</w:t>
      </w:r>
    </w:p>
    <w:p w14:paraId="0B52833F" w14:textId="77777777" w:rsidR="002410F6" w:rsidRDefault="002410F6" w:rsidP="00434685">
      <w:pPr>
        <w:pStyle w:val="Console"/>
      </w:pPr>
      <w:r>
        <w:tab/>
        <w:t>if (cha == NULL)</w:t>
      </w:r>
    </w:p>
    <w:p w14:paraId="7781BE82" w14:textId="77777777" w:rsidR="002410F6" w:rsidRDefault="002410F6" w:rsidP="00434685">
      <w:pPr>
        <w:pStyle w:val="Console"/>
      </w:pPr>
      <w:r>
        <w:tab/>
      </w:r>
      <w:r>
        <w:tab/>
        <w:t>return 0;</w:t>
      </w:r>
    </w:p>
    <w:p w14:paraId="47766B06" w14:textId="77777777" w:rsidR="002410F6" w:rsidRDefault="002410F6" w:rsidP="00434685">
      <w:pPr>
        <w:pStyle w:val="Console"/>
      </w:pPr>
      <w:r>
        <w:tab/>
        <w:t>vec-&gt;vec = cha;</w:t>
      </w:r>
    </w:p>
    <w:p w14:paraId="24F4B14E" w14:textId="77777777" w:rsidR="002410F6" w:rsidRDefault="002410F6" w:rsidP="00434685">
      <w:pPr>
        <w:pStyle w:val="Console"/>
      </w:pPr>
      <w:r>
        <w:tab/>
        <w:t>vec-&gt;capacity = cap;</w:t>
      </w:r>
    </w:p>
    <w:p w14:paraId="5A42B4EE" w14:textId="77777777" w:rsidR="002410F6" w:rsidRDefault="002410F6" w:rsidP="00434685">
      <w:pPr>
        <w:pStyle w:val="Console"/>
      </w:pPr>
      <w:r>
        <w:tab/>
        <w:t>return 1;</w:t>
      </w:r>
    </w:p>
    <w:p w14:paraId="4C24061F" w14:textId="77777777" w:rsidR="002410F6" w:rsidRDefault="002410F6" w:rsidP="00434685">
      <w:pPr>
        <w:pStyle w:val="Console"/>
      </w:pPr>
      <w:r>
        <w:t>}</w:t>
      </w:r>
    </w:p>
    <w:p w14:paraId="1D0BB02D" w14:textId="77777777" w:rsidR="002410F6" w:rsidRDefault="002410F6" w:rsidP="00434685">
      <w:pPr>
        <w:pStyle w:val="Console"/>
      </w:pPr>
      <w:r>
        <w:t>int appendEleCharVec(struct CharVec*const vec, char c)</w:t>
      </w:r>
    </w:p>
    <w:p w14:paraId="64726AD0" w14:textId="77777777" w:rsidR="002410F6" w:rsidRDefault="002410F6" w:rsidP="00434685">
      <w:pPr>
        <w:pStyle w:val="Console"/>
      </w:pPr>
      <w:r>
        <w:t>{</w:t>
      </w:r>
    </w:p>
    <w:p w14:paraId="14789DCF" w14:textId="77777777" w:rsidR="002410F6" w:rsidRDefault="002410F6" w:rsidP="00434685">
      <w:pPr>
        <w:pStyle w:val="Console"/>
      </w:pPr>
      <w:r>
        <w:tab/>
        <w:t>if (vec == NULL)</w:t>
      </w:r>
    </w:p>
    <w:p w14:paraId="724AC56B" w14:textId="77777777" w:rsidR="002410F6" w:rsidRDefault="002410F6" w:rsidP="00434685">
      <w:pPr>
        <w:pStyle w:val="Console"/>
      </w:pPr>
      <w:r>
        <w:tab/>
      </w:r>
      <w:r>
        <w:tab/>
        <w:t>return 0;</w:t>
      </w:r>
    </w:p>
    <w:p w14:paraId="3984950E" w14:textId="77777777" w:rsidR="002410F6" w:rsidRDefault="002410F6" w:rsidP="00434685">
      <w:pPr>
        <w:pStyle w:val="Console"/>
      </w:pPr>
      <w:r>
        <w:tab/>
        <w:t>if (vec-&gt;count + 1 &gt; vec-&gt;capacity) if(!reserveCharVec(vec, vec-&gt;count + 1))</w:t>
      </w:r>
    </w:p>
    <w:p w14:paraId="2E57053E" w14:textId="77777777" w:rsidR="002410F6" w:rsidRDefault="002410F6" w:rsidP="00434685">
      <w:pPr>
        <w:pStyle w:val="Console"/>
      </w:pPr>
      <w:r>
        <w:tab/>
      </w:r>
      <w:r>
        <w:tab/>
        <w:t>return 0;</w:t>
      </w:r>
    </w:p>
    <w:p w14:paraId="5B70D61E" w14:textId="77777777" w:rsidR="002410F6" w:rsidRDefault="002410F6" w:rsidP="00434685">
      <w:pPr>
        <w:pStyle w:val="Console"/>
      </w:pPr>
      <w:r>
        <w:tab/>
        <w:t>vec-&gt;vec[vec-&gt;count] = c;</w:t>
      </w:r>
    </w:p>
    <w:p w14:paraId="12D31864" w14:textId="77777777" w:rsidR="002410F6" w:rsidRDefault="002410F6" w:rsidP="00434685">
      <w:pPr>
        <w:pStyle w:val="Console"/>
      </w:pPr>
      <w:r>
        <w:tab/>
        <w:t>++(vec-&gt;count);</w:t>
      </w:r>
    </w:p>
    <w:p w14:paraId="475B5F7D" w14:textId="77777777" w:rsidR="002410F6" w:rsidRDefault="002410F6" w:rsidP="00434685">
      <w:pPr>
        <w:pStyle w:val="Console"/>
      </w:pPr>
      <w:r>
        <w:tab/>
        <w:t>return 1;</w:t>
      </w:r>
    </w:p>
    <w:p w14:paraId="176B09DE" w14:textId="77777777" w:rsidR="002410F6" w:rsidRDefault="002410F6" w:rsidP="00434685">
      <w:pPr>
        <w:pStyle w:val="Console"/>
      </w:pPr>
      <w:r>
        <w:t>}</w:t>
      </w:r>
    </w:p>
    <w:p w14:paraId="006639C2" w14:textId="77777777" w:rsidR="002410F6" w:rsidRDefault="002410F6" w:rsidP="00434685">
      <w:pPr>
        <w:pStyle w:val="Console"/>
      </w:pPr>
      <w:r>
        <w:t>int clearCharVec(struct CharVec*const vec)</w:t>
      </w:r>
    </w:p>
    <w:p w14:paraId="6CC26C1D" w14:textId="77777777" w:rsidR="002410F6" w:rsidRDefault="002410F6" w:rsidP="00434685">
      <w:pPr>
        <w:pStyle w:val="Console"/>
      </w:pPr>
      <w:r>
        <w:t>{</w:t>
      </w:r>
    </w:p>
    <w:p w14:paraId="79BA8DEB" w14:textId="77777777" w:rsidR="002410F6" w:rsidRDefault="002410F6" w:rsidP="00434685">
      <w:pPr>
        <w:pStyle w:val="Console"/>
      </w:pPr>
      <w:r>
        <w:tab/>
        <w:t>if (vec == NULL)</w:t>
      </w:r>
    </w:p>
    <w:p w14:paraId="04E3627E" w14:textId="77777777" w:rsidR="002410F6" w:rsidRDefault="002410F6" w:rsidP="00434685">
      <w:pPr>
        <w:pStyle w:val="Console"/>
      </w:pPr>
      <w:r>
        <w:tab/>
      </w:r>
      <w:r>
        <w:tab/>
        <w:t>return 0;</w:t>
      </w:r>
    </w:p>
    <w:p w14:paraId="22462177" w14:textId="77777777" w:rsidR="002410F6" w:rsidRDefault="002410F6" w:rsidP="00434685">
      <w:pPr>
        <w:pStyle w:val="Console"/>
      </w:pPr>
      <w:r>
        <w:tab/>
        <w:t>if (vec-&gt;count == 0)</w:t>
      </w:r>
    </w:p>
    <w:p w14:paraId="777E93B7" w14:textId="77777777" w:rsidR="002410F6" w:rsidRDefault="002410F6" w:rsidP="00434685">
      <w:pPr>
        <w:pStyle w:val="Console"/>
      </w:pPr>
      <w:r>
        <w:tab/>
      </w:r>
      <w:r>
        <w:tab/>
        <w:t>return 1;</w:t>
      </w:r>
    </w:p>
    <w:p w14:paraId="4DF5CA3E" w14:textId="77777777" w:rsidR="002410F6" w:rsidRDefault="002410F6" w:rsidP="00434685">
      <w:pPr>
        <w:pStyle w:val="Console"/>
      </w:pPr>
      <w:r>
        <w:tab/>
        <w:t>free(vec-&gt;vec);</w:t>
      </w:r>
    </w:p>
    <w:p w14:paraId="695C829D" w14:textId="77777777" w:rsidR="002410F6" w:rsidRDefault="002410F6" w:rsidP="00434685">
      <w:pPr>
        <w:pStyle w:val="Console"/>
      </w:pPr>
      <w:r>
        <w:tab/>
        <w:t>vec-&gt;vec = NULL;</w:t>
      </w:r>
    </w:p>
    <w:p w14:paraId="1D0BB5ED" w14:textId="77777777" w:rsidR="002410F6" w:rsidRDefault="002410F6" w:rsidP="00434685">
      <w:pPr>
        <w:pStyle w:val="Console"/>
      </w:pPr>
      <w:r>
        <w:tab/>
        <w:t>vec-&gt;count = 0;</w:t>
      </w:r>
    </w:p>
    <w:p w14:paraId="654F065C" w14:textId="77777777" w:rsidR="002410F6" w:rsidRDefault="002410F6" w:rsidP="00434685">
      <w:pPr>
        <w:pStyle w:val="Console"/>
      </w:pPr>
      <w:r>
        <w:tab/>
        <w:t>vec-&gt;capacity = 0;</w:t>
      </w:r>
    </w:p>
    <w:p w14:paraId="23B3D948" w14:textId="77777777" w:rsidR="002410F6" w:rsidRDefault="002410F6" w:rsidP="00434685">
      <w:pPr>
        <w:pStyle w:val="Console"/>
      </w:pPr>
      <w:r>
        <w:tab/>
        <w:t>return 1;</w:t>
      </w:r>
    </w:p>
    <w:p w14:paraId="45A35B2C" w14:textId="77777777" w:rsidR="002410F6" w:rsidRDefault="002410F6" w:rsidP="00434685">
      <w:pPr>
        <w:pStyle w:val="Console"/>
      </w:pPr>
      <w:r>
        <w:t>}</w:t>
      </w:r>
    </w:p>
    <w:p w14:paraId="26ED93C8" w14:textId="77777777" w:rsidR="002410F6" w:rsidRDefault="002410F6" w:rsidP="00434685">
      <w:pPr>
        <w:pStyle w:val="Console"/>
      </w:pPr>
      <w:r>
        <w:t>int equalCharVec(const struct CharVec*const u, const struct CharVec*const v)</w:t>
      </w:r>
    </w:p>
    <w:p w14:paraId="034B2F9C" w14:textId="77777777" w:rsidR="002410F6" w:rsidRDefault="002410F6" w:rsidP="00434685">
      <w:pPr>
        <w:pStyle w:val="Console"/>
      </w:pPr>
      <w:r>
        <w:t>{</w:t>
      </w:r>
    </w:p>
    <w:p w14:paraId="766E1FE0" w14:textId="77777777" w:rsidR="002410F6" w:rsidRDefault="002410F6" w:rsidP="00434685">
      <w:pPr>
        <w:pStyle w:val="Console"/>
      </w:pPr>
      <w:r>
        <w:tab/>
        <w:t>if (u == NULL || v == NULL || u-&gt;count != v-&gt;count)</w:t>
      </w:r>
    </w:p>
    <w:p w14:paraId="79C9DB05" w14:textId="77777777" w:rsidR="002410F6" w:rsidRDefault="002410F6" w:rsidP="00434685">
      <w:pPr>
        <w:pStyle w:val="Console"/>
      </w:pPr>
      <w:r>
        <w:tab/>
      </w:r>
      <w:r>
        <w:tab/>
        <w:t>return 0;</w:t>
      </w:r>
    </w:p>
    <w:p w14:paraId="4FE44F51" w14:textId="77777777" w:rsidR="002410F6" w:rsidRDefault="002410F6" w:rsidP="00434685">
      <w:pPr>
        <w:pStyle w:val="Console"/>
      </w:pPr>
      <w:r>
        <w:tab/>
        <w:t>for (unsigned int i = 0; i &lt; u-&gt;count; ++i)</w:t>
      </w:r>
    </w:p>
    <w:p w14:paraId="04C3C40D" w14:textId="77777777" w:rsidR="002410F6" w:rsidRDefault="002410F6" w:rsidP="00434685">
      <w:pPr>
        <w:pStyle w:val="Console"/>
      </w:pPr>
      <w:r>
        <w:tab/>
      </w:r>
      <w:r>
        <w:tab/>
        <w:t>if (u-&gt;vec[i] != v-&gt;vec[i])</w:t>
      </w:r>
    </w:p>
    <w:p w14:paraId="6544D03B" w14:textId="77777777" w:rsidR="002410F6" w:rsidRDefault="002410F6" w:rsidP="00434685">
      <w:pPr>
        <w:pStyle w:val="Console"/>
      </w:pPr>
      <w:r>
        <w:tab/>
      </w:r>
      <w:r>
        <w:tab/>
      </w:r>
      <w:r>
        <w:tab/>
        <w:t>return 0;</w:t>
      </w:r>
    </w:p>
    <w:p w14:paraId="1BF55967" w14:textId="77777777" w:rsidR="002410F6" w:rsidRDefault="002410F6" w:rsidP="00434685">
      <w:pPr>
        <w:pStyle w:val="Console"/>
      </w:pPr>
      <w:r>
        <w:tab/>
        <w:t>return 1;</w:t>
      </w:r>
    </w:p>
    <w:p w14:paraId="33F4E074" w14:textId="2E738276" w:rsidR="002410F6" w:rsidRPr="002410F6" w:rsidRDefault="002410F6" w:rsidP="00434685">
      <w:pPr>
        <w:pStyle w:val="Console"/>
      </w:pPr>
      <w:r>
        <w:t>}</w:t>
      </w:r>
    </w:p>
    <w:p w14:paraId="36C700B5" w14:textId="54538BA5" w:rsidR="002410F6" w:rsidRDefault="002410F6" w:rsidP="002410F6">
      <w:pPr>
        <w:pStyle w:val="Heading2"/>
      </w:pPr>
      <w:bookmarkStart w:id="153" w:name="_Toc85128365"/>
      <w:proofErr w:type="spellStart"/>
      <w:r>
        <w:lastRenderedPageBreak/>
        <w:t>char_vector_vector.h</w:t>
      </w:r>
      <w:bookmarkEnd w:id="153"/>
      <w:proofErr w:type="spellEnd"/>
    </w:p>
    <w:p w14:paraId="6A8EA0CE" w14:textId="77777777" w:rsidR="004D6BA1" w:rsidRDefault="004D6BA1" w:rsidP="00434685">
      <w:pPr>
        <w:pStyle w:val="Console"/>
      </w:pPr>
      <w:r>
        <w:t>#ifndef CHAR_VECTOR_VECTOR_H</w:t>
      </w:r>
    </w:p>
    <w:p w14:paraId="7CBBE350" w14:textId="77777777" w:rsidR="004D6BA1" w:rsidRDefault="004D6BA1" w:rsidP="00434685">
      <w:pPr>
        <w:pStyle w:val="Console"/>
      </w:pPr>
      <w:r>
        <w:t>#define CHAR_VECTOR_VECTOR_H</w:t>
      </w:r>
    </w:p>
    <w:p w14:paraId="4F0C6428" w14:textId="77777777" w:rsidR="004D6BA1" w:rsidRDefault="004D6BA1" w:rsidP="00434685">
      <w:pPr>
        <w:pStyle w:val="Console"/>
      </w:pPr>
    </w:p>
    <w:p w14:paraId="296B222F" w14:textId="77777777" w:rsidR="004D6BA1" w:rsidRDefault="004D6BA1" w:rsidP="00434685">
      <w:pPr>
        <w:pStyle w:val="Console"/>
      </w:pPr>
      <w:r>
        <w:t>#include "char_vector.h"</w:t>
      </w:r>
    </w:p>
    <w:p w14:paraId="0E0B1BC6" w14:textId="77777777" w:rsidR="004D6BA1" w:rsidRDefault="004D6BA1" w:rsidP="00434685">
      <w:pPr>
        <w:pStyle w:val="Console"/>
      </w:pPr>
    </w:p>
    <w:p w14:paraId="5B354555" w14:textId="77777777" w:rsidR="004D6BA1" w:rsidRDefault="004D6BA1" w:rsidP="00434685">
      <w:pPr>
        <w:pStyle w:val="Console"/>
      </w:pPr>
      <w:r>
        <w:t>struct CharVecVec {</w:t>
      </w:r>
    </w:p>
    <w:p w14:paraId="25B1B5E2" w14:textId="77777777" w:rsidR="004D6BA1" w:rsidRDefault="004D6BA1" w:rsidP="00434685">
      <w:pPr>
        <w:pStyle w:val="Console"/>
      </w:pPr>
      <w:r>
        <w:tab/>
        <w:t>struct CharVec* vec; ///The dynamic array of character vectors</w:t>
      </w:r>
    </w:p>
    <w:p w14:paraId="2D9B5713" w14:textId="77777777" w:rsidR="004D6BA1" w:rsidRDefault="004D6BA1" w:rsidP="00434685">
      <w:pPr>
        <w:pStyle w:val="Console"/>
      </w:pPr>
      <w:r>
        <w:tab/>
        <w:t>unsigned int count; ///The number of character vectors in this vector</w:t>
      </w:r>
    </w:p>
    <w:p w14:paraId="3B6841AE" w14:textId="77777777" w:rsidR="004D6BA1" w:rsidRDefault="004D6BA1" w:rsidP="00434685">
      <w:pPr>
        <w:pStyle w:val="Console"/>
      </w:pPr>
      <w:r>
        <w:tab/>
        <w:t>unsigned int capacity; ///The number of character vectors this vector can hold</w:t>
      </w:r>
    </w:p>
    <w:p w14:paraId="29AC7885" w14:textId="77777777" w:rsidR="004D6BA1" w:rsidRDefault="004D6BA1" w:rsidP="00434685">
      <w:pPr>
        <w:pStyle w:val="Console"/>
      </w:pPr>
      <w:r>
        <w:t>};</w:t>
      </w:r>
    </w:p>
    <w:p w14:paraId="589844A8" w14:textId="77777777" w:rsidR="004D6BA1" w:rsidRDefault="004D6BA1" w:rsidP="00434685">
      <w:pPr>
        <w:pStyle w:val="Console"/>
      </w:pPr>
    </w:p>
    <w:p w14:paraId="648EBFAA" w14:textId="77777777" w:rsidR="004D6BA1" w:rsidRDefault="004D6BA1" w:rsidP="00434685">
      <w:pPr>
        <w:pStyle w:val="Console"/>
      </w:pPr>
      <w:r>
        <w:t>/** Create an empty vector of character vectors</w:t>
      </w:r>
    </w:p>
    <w:p w14:paraId="535BC668" w14:textId="77777777" w:rsidR="004D6BA1" w:rsidRDefault="004D6BA1" w:rsidP="00434685">
      <w:pPr>
        <w:pStyle w:val="Console"/>
      </w:pPr>
      <w:r>
        <w:t>\return A pointer to the created vector of character vectors (NULL on failure)</w:t>
      </w:r>
    </w:p>
    <w:p w14:paraId="02D761F8" w14:textId="77777777" w:rsidR="004D6BA1" w:rsidRDefault="004D6BA1" w:rsidP="00434685">
      <w:pPr>
        <w:pStyle w:val="Console"/>
      </w:pPr>
      <w:r>
        <w:t>*/</w:t>
      </w:r>
    </w:p>
    <w:p w14:paraId="1BD626EF" w14:textId="77777777" w:rsidR="004D6BA1" w:rsidRDefault="004D6BA1" w:rsidP="00434685">
      <w:pPr>
        <w:pStyle w:val="Console"/>
      </w:pPr>
      <w:r>
        <w:t>struct CharVecVec* createCharVecVec();</w:t>
      </w:r>
    </w:p>
    <w:p w14:paraId="01A06F61" w14:textId="77777777" w:rsidR="004D6BA1" w:rsidRDefault="004D6BA1" w:rsidP="00434685">
      <w:pPr>
        <w:pStyle w:val="Console"/>
      </w:pPr>
    </w:p>
    <w:p w14:paraId="02DD8A79" w14:textId="77777777" w:rsidR="004D6BA1" w:rsidRDefault="004D6BA1" w:rsidP="00434685">
      <w:pPr>
        <w:pStyle w:val="Console"/>
      </w:pPr>
      <w:r>
        <w:t>/** Destroy the given vector of character vectors</w:t>
      </w:r>
    </w:p>
    <w:p w14:paraId="0815FA36" w14:textId="77777777" w:rsidR="004D6BA1" w:rsidRDefault="004D6BA1" w:rsidP="00434685">
      <w:pPr>
        <w:pStyle w:val="Console"/>
      </w:pPr>
      <w:r>
        <w:t>\param vec The vector to destroy</w:t>
      </w:r>
    </w:p>
    <w:p w14:paraId="4E2C95B6" w14:textId="77777777" w:rsidR="004D6BA1" w:rsidRDefault="004D6BA1" w:rsidP="00434685">
      <w:pPr>
        <w:pStyle w:val="Console"/>
      </w:pPr>
      <w:r>
        <w:t>*/</w:t>
      </w:r>
    </w:p>
    <w:p w14:paraId="1F783923" w14:textId="77777777" w:rsidR="004D6BA1" w:rsidRDefault="004D6BA1" w:rsidP="00434685">
      <w:pPr>
        <w:pStyle w:val="Console"/>
      </w:pPr>
      <w:r>
        <w:t>void destroyCharVecVec(struct CharVecVec* vec);</w:t>
      </w:r>
    </w:p>
    <w:p w14:paraId="6234C22A" w14:textId="77777777" w:rsidR="004D6BA1" w:rsidRDefault="004D6BA1" w:rsidP="00434685">
      <w:pPr>
        <w:pStyle w:val="Console"/>
      </w:pPr>
    </w:p>
    <w:p w14:paraId="1D09A5EB" w14:textId="77777777" w:rsidR="004D6BA1" w:rsidRDefault="004D6BA1" w:rsidP="00434685">
      <w:pPr>
        <w:pStyle w:val="Console"/>
      </w:pPr>
      <w:r>
        <w:t>/** Reserve more space in the given vector for the given minimum capacity</w:t>
      </w:r>
    </w:p>
    <w:p w14:paraId="162EE7FD" w14:textId="77777777" w:rsidR="004D6BA1" w:rsidRDefault="004D6BA1" w:rsidP="00434685">
      <w:pPr>
        <w:pStyle w:val="Console"/>
      </w:pPr>
      <w:r>
        <w:t>\param vec The vector of character vectors to expand</w:t>
      </w:r>
    </w:p>
    <w:p w14:paraId="2086908E" w14:textId="77777777" w:rsidR="004D6BA1" w:rsidRDefault="004D6BA1" w:rsidP="00434685">
      <w:pPr>
        <w:pStyle w:val="Console"/>
      </w:pPr>
      <w:r>
        <w:t>\param cap The minimum required capacity</w:t>
      </w:r>
    </w:p>
    <w:p w14:paraId="6564618A" w14:textId="77777777" w:rsidR="004D6BA1" w:rsidRDefault="004D6BA1" w:rsidP="00434685">
      <w:pPr>
        <w:pStyle w:val="Console"/>
      </w:pPr>
      <w:r>
        <w:t>\return 0 on failure, 1 on success</w:t>
      </w:r>
    </w:p>
    <w:p w14:paraId="56FECFAF" w14:textId="77777777" w:rsidR="004D6BA1" w:rsidRDefault="004D6BA1" w:rsidP="00434685">
      <w:pPr>
        <w:pStyle w:val="Console"/>
      </w:pPr>
      <w:r>
        <w:t>*/</w:t>
      </w:r>
    </w:p>
    <w:p w14:paraId="087263A4" w14:textId="77777777" w:rsidR="004D6BA1" w:rsidRDefault="004D6BA1" w:rsidP="00434685">
      <w:pPr>
        <w:pStyle w:val="Console"/>
      </w:pPr>
      <w:r>
        <w:t>int reserveCharVecVec(struct CharVecVec*const vec, unsigned int cap);</w:t>
      </w:r>
    </w:p>
    <w:p w14:paraId="27652FBF" w14:textId="77777777" w:rsidR="004D6BA1" w:rsidRDefault="004D6BA1" w:rsidP="00434685">
      <w:pPr>
        <w:pStyle w:val="Console"/>
      </w:pPr>
    </w:p>
    <w:p w14:paraId="6FE56975" w14:textId="77777777" w:rsidR="004D6BA1" w:rsidRDefault="004D6BA1" w:rsidP="00434685">
      <w:pPr>
        <w:pStyle w:val="Console"/>
      </w:pPr>
      <w:r>
        <w:t>/** Copy the source vector into the destination vector</w:t>
      </w:r>
    </w:p>
    <w:p w14:paraId="4F0B9AC0" w14:textId="77777777" w:rsidR="004D6BA1" w:rsidRDefault="004D6BA1" w:rsidP="00434685">
      <w:pPr>
        <w:pStyle w:val="Console"/>
      </w:pPr>
      <w:r>
        <w:t>\param dst The vector of character vectors to copy into</w:t>
      </w:r>
    </w:p>
    <w:p w14:paraId="0B3C8B4C" w14:textId="77777777" w:rsidR="004D6BA1" w:rsidRDefault="004D6BA1" w:rsidP="00434685">
      <w:pPr>
        <w:pStyle w:val="Console"/>
      </w:pPr>
      <w:r>
        <w:t>\param src The vector of character vectors to copy from</w:t>
      </w:r>
    </w:p>
    <w:p w14:paraId="2CB8AA64" w14:textId="77777777" w:rsidR="004D6BA1" w:rsidRDefault="004D6BA1" w:rsidP="00434685">
      <w:pPr>
        <w:pStyle w:val="Console"/>
      </w:pPr>
      <w:r>
        <w:t>\return 0 on failure, 1 on success</w:t>
      </w:r>
    </w:p>
    <w:p w14:paraId="436D989E" w14:textId="77777777" w:rsidR="004D6BA1" w:rsidRDefault="004D6BA1" w:rsidP="00434685">
      <w:pPr>
        <w:pStyle w:val="Console"/>
      </w:pPr>
      <w:r>
        <w:t>*/</w:t>
      </w:r>
    </w:p>
    <w:p w14:paraId="5E84BA84" w14:textId="77777777" w:rsidR="004D6BA1" w:rsidRDefault="004D6BA1" w:rsidP="00434685">
      <w:pPr>
        <w:pStyle w:val="Console"/>
      </w:pPr>
      <w:r>
        <w:t>int copyCharVecVec(struct CharVecVec*const dst, const struct CharVecVec*const src);</w:t>
      </w:r>
    </w:p>
    <w:p w14:paraId="24F440FB" w14:textId="77777777" w:rsidR="004D6BA1" w:rsidRDefault="004D6BA1" w:rsidP="00434685">
      <w:pPr>
        <w:pStyle w:val="Console"/>
      </w:pPr>
    </w:p>
    <w:p w14:paraId="496DADA8" w14:textId="77777777" w:rsidR="004D6BA1" w:rsidRDefault="004D6BA1" w:rsidP="00434685">
      <w:pPr>
        <w:pStyle w:val="Console"/>
      </w:pPr>
      <w:r>
        <w:t>/** Test if the given vectors of character vectors are equal</w:t>
      </w:r>
    </w:p>
    <w:p w14:paraId="0FABE305" w14:textId="77777777" w:rsidR="004D6BA1" w:rsidRDefault="004D6BA1" w:rsidP="00434685">
      <w:pPr>
        <w:pStyle w:val="Console"/>
      </w:pPr>
      <w:r>
        <w:t>\param u A vector to compare</w:t>
      </w:r>
    </w:p>
    <w:p w14:paraId="5030FA40" w14:textId="77777777" w:rsidR="004D6BA1" w:rsidRDefault="004D6BA1" w:rsidP="00434685">
      <w:pPr>
        <w:pStyle w:val="Console"/>
      </w:pPr>
      <w:r>
        <w:t>\param v The other vector to compare</w:t>
      </w:r>
    </w:p>
    <w:p w14:paraId="01FD5560" w14:textId="77777777" w:rsidR="004D6BA1" w:rsidRDefault="004D6BA1" w:rsidP="00434685">
      <w:pPr>
        <w:pStyle w:val="Console"/>
      </w:pPr>
      <w:r>
        <w:t>\return 1 if equal, 0 if not equal</w:t>
      </w:r>
    </w:p>
    <w:p w14:paraId="6EC0FB78" w14:textId="77777777" w:rsidR="004D6BA1" w:rsidRDefault="004D6BA1" w:rsidP="00434685">
      <w:pPr>
        <w:pStyle w:val="Console"/>
      </w:pPr>
      <w:r>
        <w:t>*/</w:t>
      </w:r>
    </w:p>
    <w:p w14:paraId="7C7C2241" w14:textId="77777777" w:rsidR="004D6BA1" w:rsidRDefault="004D6BA1" w:rsidP="00434685">
      <w:pPr>
        <w:pStyle w:val="Console"/>
      </w:pPr>
      <w:r>
        <w:t>int equalCharVecVec(const struct CharVecVec*const u, const struct CharVecVec*const v);</w:t>
      </w:r>
    </w:p>
    <w:p w14:paraId="413B0B87" w14:textId="77777777" w:rsidR="004D6BA1" w:rsidRDefault="004D6BA1" w:rsidP="00434685">
      <w:pPr>
        <w:pStyle w:val="Console"/>
      </w:pPr>
    </w:p>
    <w:p w14:paraId="113613E3" w14:textId="77777777" w:rsidR="004D6BA1" w:rsidRDefault="004D6BA1" w:rsidP="00434685">
      <w:pPr>
        <w:pStyle w:val="Console"/>
      </w:pPr>
      <w:r>
        <w:t>/** Get an element from the given vector of character vectors</w:t>
      </w:r>
    </w:p>
    <w:p w14:paraId="62A596C6" w14:textId="77777777" w:rsidR="004D6BA1" w:rsidRDefault="004D6BA1" w:rsidP="00434685">
      <w:pPr>
        <w:pStyle w:val="Console"/>
      </w:pPr>
      <w:r>
        <w:t>\param vec The vector to search</w:t>
      </w:r>
    </w:p>
    <w:p w14:paraId="05960353" w14:textId="77777777" w:rsidR="004D6BA1" w:rsidRDefault="004D6BA1" w:rsidP="00434685">
      <w:pPr>
        <w:pStyle w:val="Console"/>
      </w:pPr>
      <w:r>
        <w:lastRenderedPageBreak/>
        <w:t>\param index The index of the element to retrieve</w:t>
      </w:r>
    </w:p>
    <w:p w14:paraId="670A2F03" w14:textId="77777777" w:rsidR="004D6BA1" w:rsidRDefault="004D6BA1" w:rsidP="00434685">
      <w:pPr>
        <w:pStyle w:val="Console"/>
      </w:pPr>
      <w:r>
        <w:t>\return A pointer to the found element (NULL if not found)</w:t>
      </w:r>
    </w:p>
    <w:p w14:paraId="0CBA7836" w14:textId="77777777" w:rsidR="004D6BA1" w:rsidRDefault="004D6BA1" w:rsidP="00434685">
      <w:pPr>
        <w:pStyle w:val="Console"/>
      </w:pPr>
      <w:r>
        <w:t>*/</w:t>
      </w:r>
    </w:p>
    <w:p w14:paraId="68A2553B" w14:textId="77777777" w:rsidR="004D6BA1" w:rsidRDefault="004D6BA1" w:rsidP="00434685">
      <w:pPr>
        <w:pStyle w:val="Console"/>
      </w:pPr>
      <w:r>
        <w:t>struct CharVec* getEleCharVecVec(struct CharVecVec*const vec, unsigned int index);</w:t>
      </w:r>
    </w:p>
    <w:p w14:paraId="36AC9951" w14:textId="77777777" w:rsidR="004D6BA1" w:rsidRDefault="004D6BA1" w:rsidP="00434685">
      <w:pPr>
        <w:pStyle w:val="Console"/>
      </w:pPr>
    </w:p>
    <w:p w14:paraId="16828CF3" w14:textId="77777777" w:rsidR="004D6BA1" w:rsidRDefault="004D6BA1" w:rsidP="00434685">
      <w:pPr>
        <w:pStyle w:val="Console"/>
      </w:pPr>
      <w:r>
        <w:t>/** Append the given element to the end of the given vector</w:t>
      </w:r>
    </w:p>
    <w:p w14:paraId="2965F58F" w14:textId="77777777" w:rsidR="004D6BA1" w:rsidRDefault="004D6BA1" w:rsidP="00434685">
      <w:pPr>
        <w:pStyle w:val="Console"/>
      </w:pPr>
      <w:r>
        <w:t>\param vec The vector to append to the end of</w:t>
      </w:r>
    </w:p>
    <w:p w14:paraId="478A3A07" w14:textId="77777777" w:rsidR="004D6BA1" w:rsidRDefault="004D6BA1" w:rsidP="00434685">
      <w:pPr>
        <w:pStyle w:val="Console"/>
      </w:pPr>
      <w:r>
        <w:t>\param ele The character vector to append</w:t>
      </w:r>
    </w:p>
    <w:p w14:paraId="1CE0F889" w14:textId="77777777" w:rsidR="004D6BA1" w:rsidRDefault="004D6BA1" w:rsidP="00434685">
      <w:pPr>
        <w:pStyle w:val="Console"/>
      </w:pPr>
      <w:r>
        <w:t>\return 0 on failure, 1 on success</w:t>
      </w:r>
    </w:p>
    <w:p w14:paraId="7DAB5903" w14:textId="77777777" w:rsidR="004D6BA1" w:rsidRDefault="004D6BA1" w:rsidP="00434685">
      <w:pPr>
        <w:pStyle w:val="Console"/>
      </w:pPr>
      <w:r>
        <w:t>*/</w:t>
      </w:r>
    </w:p>
    <w:p w14:paraId="3182BF9A" w14:textId="77777777" w:rsidR="004D6BA1" w:rsidRDefault="004D6BA1" w:rsidP="00434685">
      <w:pPr>
        <w:pStyle w:val="Console"/>
      </w:pPr>
      <w:r>
        <w:t>int appendEleCharVecVec(struct CharVecVec*const vec, const struct CharVec*const ele);</w:t>
      </w:r>
    </w:p>
    <w:p w14:paraId="7FFD45FE" w14:textId="77777777" w:rsidR="004D6BA1" w:rsidRDefault="004D6BA1" w:rsidP="00434685">
      <w:pPr>
        <w:pStyle w:val="Console"/>
      </w:pPr>
    </w:p>
    <w:p w14:paraId="32731351" w14:textId="77777777" w:rsidR="004D6BA1" w:rsidRDefault="004D6BA1" w:rsidP="00434685">
      <w:pPr>
        <w:pStyle w:val="Console"/>
      </w:pPr>
      <w:r>
        <w:t>/** Clear the given vector of all elements</w:t>
      </w:r>
    </w:p>
    <w:p w14:paraId="03B8CF97" w14:textId="77777777" w:rsidR="004D6BA1" w:rsidRDefault="004D6BA1" w:rsidP="00434685">
      <w:pPr>
        <w:pStyle w:val="Console"/>
      </w:pPr>
      <w:r>
        <w:t>\param vec The vector to clear</w:t>
      </w:r>
    </w:p>
    <w:p w14:paraId="64007A11" w14:textId="77777777" w:rsidR="004D6BA1" w:rsidRDefault="004D6BA1" w:rsidP="00434685">
      <w:pPr>
        <w:pStyle w:val="Console"/>
      </w:pPr>
      <w:r>
        <w:t>\return 0 on failure, 1 on success</w:t>
      </w:r>
    </w:p>
    <w:p w14:paraId="0157D072" w14:textId="77777777" w:rsidR="004D6BA1" w:rsidRDefault="004D6BA1" w:rsidP="00434685">
      <w:pPr>
        <w:pStyle w:val="Console"/>
      </w:pPr>
      <w:r>
        <w:t>*/</w:t>
      </w:r>
    </w:p>
    <w:p w14:paraId="20E458F8" w14:textId="77777777" w:rsidR="004D6BA1" w:rsidRDefault="004D6BA1" w:rsidP="00434685">
      <w:pPr>
        <w:pStyle w:val="Console"/>
      </w:pPr>
      <w:r>
        <w:t>int clearCharVecVec(struct CharVecVec*const vec);</w:t>
      </w:r>
    </w:p>
    <w:p w14:paraId="7335D45E" w14:textId="77777777" w:rsidR="004D6BA1" w:rsidRDefault="004D6BA1" w:rsidP="00434685">
      <w:pPr>
        <w:pStyle w:val="Console"/>
      </w:pPr>
    </w:p>
    <w:p w14:paraId="24211A0D" w14:textId="73212147" w:rsidR="002410F6" w:rsidRPr="002410F6" w:rsidRDefault="004D6BA1" w:rsidP="00434685">
      <w:pPr>
        <w:pStyle w:val="Console"/>
      </w:pPr>
      <w:r>
        <w:t>#endif // CHAR_VECTOR_VECTOR_H</w:t>
      </w:r>
    </w:p>
    <w:p w14:paraId="0B72EF7B" w14:textId="24F127C9" w:rsidR="002410F6" w:rsidRDefault="002410F6" w:rsidP="002410F6">
      <w:pPr>
        <w:pStyle w:val="Heading2"/>
      </w:pPr>
      <w:bookmarkStart w:id="154" w:name="_Toc85128366"/>
      <w:proofErr w:type="spellStart"/>
      <w:r>
        <w:t>char_vector_vector.c</w:t>
      </w:r>
      <w:bookmarkEnd w:id="154"/>
      <w:proofErr w:type="spellEnd"/>
    </w:p>
    <w:p w14:paraId="7B5E69C0" w14:textId="77777777" w:rsidR="004D6BA1" w:rsidRDefault="004D6BA1" w:rsidP="00434685">
      <w:pPr>
        <w:pStyle w:val="Console"/>
      </w:pPr>
      <w:r>
        <w:t>#include "char_vector_vector.h"</w:t>
      </w:r>
    </w:p>
    <w:p w14:paraId="700BE1CF" w14:textId="77777777" w:rsidR="004D6BA1" w:rsidRDefault="004D6BA1" w:rsidP="00434685">
      <w:pPr>
        <w:pStyle w:val="Console"/>
      </w:pPr>
      <w:r>
        <w:t>#include &lt;stdlib.h&gt;</w:t>
      </w:r>
    </w:p>
    <w:p w14:paraId="12E2B42B" w14:textId="77777777" w:rsidR="004D6BA1" w:rsidRDefault="004D6BA1" w:rsidP="00434685">
      <w:pPr>
        <w:pStyle w:val="Console"/>
      </w:pPr>
      <w:r>
        <w:t>struct CharVecVec* createCharVecVec()</w:t>
      </w:r>
    </w:p>
    <w:p w14:paraId="1E2693BD" w14:textId="77777777" w:rsidR="004D6BA1" w:rsidRDefault="004D6BA1" w:rsidP="00434685">
      <w:pPr>
        <w:pStyle w:val="Console"/>
      </w:pPr>
      <w:r>
        <w:t>{</w:t>
      </w:r>
    </w:p>
    <w:p w14:paraId="48FE8364" w14:textId="77777777" w:rsidR="004D6BA1" w:rsidRDefault="004D6BA1" w:rsidP="00434685">
      <w:pPr>
        <w:pStyle w:val="Console"/>
      </w:pPr>
      <w:r>
        <w:tab/>
        <w:t>struct CharVecVec* vec = malloc(sizeof(struct CharVecVec));</w:t>
      </w:r>
    </w:p>
    <w:p w14:paraId="670362FA" w14:textId="77777777" w:rsidR="004D6BA1" w:rsidRDefault="004D6BA1" w:rsidP="00434685">
      <w:pPr>
        <w:pStyle w:val="Console"/>
      </w:pPr>
      <w:r>
        <w:tab/>
        <w:t>if (vec == NULL)</w:t>
      </w:r>
    </w:p>
    <w:p w14:paraId="07F8EDE3" w14:textId="77777777" w:rsidR="004D6BA1" w:rsidRDefault="004D6BA1" w:rsidP="00434685">
      <w:pPr>
        <w:pStyle w:val="Console"/>
      </w:pPr>
      <w:r>
        <w:tab/>
      </w:r>
      <w:r>
        <w:tab/>
        <w:t>return NULL;</w:t>
      </w:r>
    </w:p>
    <w:p w14:paraId="73CAC181" w14:textId="77777777" w:rsidR="004D6BA1" w:rsidRDefault="004D6BA1" w:rsidP="00434685">
      <w:pPr>
        <w:pStyle w:val="Console"/>
      </w:pPr>
      <w:r>
        <w:tab/>
        <w:t>vec-&gt;vec = NULL;</w:t>
      </w:r>
    </w:p>
    <w:p w14:paraId="446E59DD" w14:textId="77777777" w:rsidR="004D6BA1" w:rsidRDefault="004D6BA1" w:rsidP="00434685">
      <w:pPr>
        <w:pStyle w:val="Console"/>
      </w:pPr>
      <w:r>
        <w:tab/>
        <w:t>vec-&gt;count = 0;</w:t>
      </w:r>
    </w:p>
    <w:p w14:paraId="587A519E" w14:textId="77777777" w:rsidR="004D6BA1" w:rsidRDefault="004D6BA1" w:rsidP="00434685">
      <w:pPr>
        <w:pStyle w:val="Console"/>
      </w:pPr>
      <w:r>
        <w:tab/>
        <w:t>vec-&gt;capacity = 0;</w:t>
      </w:r>
    </w:p>
    <w:p w14:paraId="679A0E89" w14:textId="77777777" w:rsidR="004D6BA1" w:rsidRDefault="004D6BA1" w:rsidP="00434685">
      <w:pPr>
        <w:pStyle w:val="Console"/>
      </w:pPr>
      <w:r>
        <w:tab/>
        <w:t>return vec;</w:t>
      </w:r>
    </w:p>
    <w:p w14:paraId="1C2C8C71" w14:textId="77777777" w:rsidR="004D6BA1" w:rsidRDefault="004D6BA1" w:rsidP="00434685">
      <w:pPr>
        <w:pStyle w:val="Console"/>
      </w:pPr>
      <w:r>
        <w:t>}</w:t>
      </w:r>
    </w:p>
    <w:p w14:paraId="74148963" w14:textId="77777777" w:rsidR="004D6BA1" w:rsidRDefault="004D6BA1" w:rsidP="00434685">
      <w:pPr>
        <w:pStyle w:val="Console"/>
      </w:pPr>
      <w:r>
        <w:t>void destroyCharVecVec(struct CharVecVec* vec)</w:t>
      </w:r>
    </w:p>
    <w:p w14:paraId="52E79FF6" w14:textId="77777777" w:rsidR="004D6BA1" w:rsidRDefault="004D6BA1" w:rsidP="00434685">
      <w:pPr>
        <w:pStyle w:val="Console"/>
      </w:pPr>
      <w:r>
        <w:t>{</w:t>
      </w:r>
    </w:p>
    <w:p w14:paraId="1AF08A18" w14:textId="77777777" w:rsidR="004D6BA1" w:rsidRDefault="004D6BA1" w:rsidP="00434685">
      <w:pPr>
        <w:pStyle w:val="Console"/>
      </w:pPr>
      <w:r>
        <w:tab/>
        <w:t>if (vec == NULL)</w:t>
      </w:r>
    </w:p>
    <w:p w14:paraId="18EE7983" w14:textId="77777777" w:rsidR="004D6BA1" w:rsidRDefault="004D6BA1" w:rsidP="00434685">
      <w:pPr>
        <w:pStyle w:val="Console"/>
      </w:pPr>
      <w:r>
        <w:tab/>
      </w:r>
      <w:r>
        <w:tab/>
        <w:t>return;</w:t>
      </w:r>
    </w:p>
    <w:p w14:paraId="0FB85250" w14:textId="77777777" w:rsidR="004D6BA1" w:rsidRDefault="004D6BA1" w:rsidP="00434685">
      <w:pPr>
        <w:pStyle w:val="Console"/>
      </w:pPr>
      <w:r>
        <w:tab/>
        <w:t>for (unsigned int i = 0; i &lt; vec-&gt;count; ++i)</w:t>
      </w:r>
    </w:p>
    <w:p w14:paraId="2D3A71A0" w14:textId="77777777" w:rsidR="004D6BA1" w:rsidRDefault="004D6BA1" w:rsidP="00434685">
      <w:pPr>
        <w:pStyle w:val="Console"/>
      </w:pPr>
      <w:r>
        <w:tab/>
      </w:r>
      <w:r>
        <w:tab/>
        <w:t>destroyCharVec(vec-&gt;vec + i);</w:t>
      </w:r>
    </w:p>
    <w:p w14:paraId="3625C132" w14:textId="77777777" w:rsidR="004D6BA1" w:rsidRDefault="004D6BA1" w:rsidP="00434685">
      <w:pPr>
        <w:pStyle w:val="Console"/>
      </w:pPr>
      <w:r>
        <w:tab/>
        <w:t>free(vec-&gt;vec);</w:t>
      </w:r>
    </w:p>
    <w:p w14:paraId="61716C3C" w14:textId="77777777" w:rsidR="004D6BA1" w:rsidRDefault="004D6BA1" w:rsidP="00434685">
      <w:pPr>
        <w:pStyle w:val="Console"/>
      </w:pPr>
      <w:r>
        <w:tab/>
        <w:t>free(vec);</w:t>
      </w:r>
    </w:p>
    <w:p w14:paraId="5752282A" w14:textId="77777777" w:rsidR="004D6BA1" w:rsidRDefault="004D6BA1" w:rsidP="00434685">
      <w:pPr>
        <w:pStyle w:val="Console"/>
      </w:pPr>
      <w:r>
        <w:tab/>
        <w:t>vec = NULL;</w:t>
      </w:r>
    </w:p>
    <w:p w14:paraId="05DBC275" w14:textId="77777777" w:rsidR="004D6BA1" w:rsidRDefault="004D6BA1" w:rsidP="00434685">
      <w:pPr>
        <w:pStyle w:val="Console"/>
      </w:pPr>
      <w:r>
        <w:t>}</w:t>
      </w:r>
    </w:p>
    <w:p w14:paraId="5ABFA4E5" w14:textId="77777777" w:rsidR="004D6BA1" w:rsidRDefault="004D6BA1" w:rsidP="00434685">
      <w:pPr>
        <w:pStyle w:val="Console"/>
      </w:pPr>
      <w:r>
        <w:t>int reserveCharVecVec(struct CharVecVec*const vec, unsigned int cap)</w:t>
      </w:r>
    </w:p>
    <w:p w14:paraId="0525CD58" w14:textId="77777777" w:rsidR="004D6BA1" w:rsidRDefault="004D6BA1" w:rsidP="00434685">
      <w:pPr>
        <w:pStyle w:val="Console"/>
      </w:pPr>
      <w:r>
        <w:t>{</w:t>
      </w:r>
    </w:p>
    <w:p w14:paraId="16436EE1" w14:textId="77777777" w:rsidR="004D6BA1" w:rsidRDefault="004D6BA1" w:rsidP="00434685">
      <w:pPr>
        <w:pStyle w:val="Console"/>
      </w:pPr>
      <w:r>
        <w:tab/>
        <w:t>if (vec == NULL)</w:t>
      </w:r>
    </w:p>
    <w:p w14:paraId="34017346" w14:textId="77777777" w:rsidR="004D6BA1" w:rsidRDefault="004D6BA1" w:rsidP="00434685">
      <w:pPr>
        <w:pStyle w:val="Console"/>
      </w:pPr>
      <w:r>
        <w:tab/>
      </w:r>
      <w:r>
        <w:tab/>
        <w:t>return 0;</w:t>
      </w:r>
    </w:p>
    <w:p w14:paraId="36B00D7C" w14:textId="77777777" w:rsidR="004D6BA1" w:rsidRDefault="004D6BA1" w:rsidP="00434685">
      <w:pPr>
        <w:pStyle w:val="Console"/>
      </w:pPr>
      <w:r>
        <w:tab/>
        <w:t>if (cap &lt;= vec-&gt;capacity)</w:t>
      </w:r>
    </w:p>
    <w:p w14:paraId="1B022BB6" w14:textId="77777777" w:rsidR="004D6BA1" w:rsidRDefault="004D6BA1" w:rsidP="00434685">
      <w:pPr>
        <w:pStyle w:val="Console"/>
      </w:pPr>
      <w:r>
        <w:lastRenderedPageBreak/>
        <w:tab/>
      </w:r>
      <w:r>
        <w:tab/>
        <w:t>return 1;</w:t>
      </w:r>
    </w:p>
    <w:p w14:paraId="3D539A8B" w14:textId="77777777" w:rsidR="004D6BA1" w:rsidRDefault="004D6BA1" w:rsidP="00434685">
      <w:pPr>
        <w:pStyle w:val="Console"/>
      </w:pPr>
      <w:r>
        <w:tab/>
        <w:t>struct CharVec* cha = realloc(vec-&gt;vec, sizeof(struct CharVec) * cap);</w:t>
      </w:r>
    </w:p>
    <w:p w14:paraId="4B5C8D87" w14:textId="77777777" w:rsidR="004D6BA1" w:rsidRDefault="004D6BA1" w:rsidP="00434685">
      <w:pPr>
        <w:pStyle w:val="Console"/>
      </w:pPr>
      <w:r>
        <w:tab/>
        <w:t>if (cha == NULL)</w:t>
      </w:r>
    </w:p>
    <w:p w14:paraId="38AE5560" w14:textId="77777777" w:rsidR="004D6BA1" w:rsidRDefault="004D6BA1" w:rsidP="00434685">
      <w:pPr>
        <w:pStyle w:val="Console"/>
      </w:pPr>
      <w:r>
        <w:tab/>
      </w:r>
      <w:r>
        <w:tab/>
        <w:t>return 0;</w:t>
      </w:r>
    </w:p>
    <w:p w14:paraId="130E1BD8" w14:textId="77777777" w:rsidR="004D6BA1" w:rsidRDefault="004D6BA1" w:rsidP="00434685">
      <w:pPr>
        <w:pStyle w:val="Console"/>
      </w:pPr>
      <w:r>
        <w:tab/>
        <w:t>vec-&gt;vec = cha;</w:t>
      </w:r>
    </w:p>
    <w:p w14:paraId="1F4EEA63" w14:textId="77777777" w:rsidR="004D6BA1" w:rsidRDefault="004D6BA1" w:rsidP="00434685">
      <w:pPr>
        <w:pStyle w:val="Console"/>
      </w:pPr>
      <w:r>
        <w:tab/>
        <w:t>for (unsigned int i = vec-&gt;count; i &lt; cap; ++i)</w:t>
      </w:r>
    </w:p>
    <w:p w14:paraId="3182A54B" w14:textId="77777777" w:rsidR="004D6BA1" w:rsidRDefault="004D6BA1" w:rsidP="00434685">
      <w:pPr>
        <w:pStyle w:val="Console"/>
      </w:pPr>
      <w:r>
        <w:tab/>
        <w:t>{</w:t>
      </w:r>
    </w:p>
    <w:p w14:paraId="7C0BF31A" w14:textId="77777777" w:rsidR="004D6BA1" w:rsidRDefault="004D6BA1" w:rsidP="00434685">
      <w:pPr>
        <w:pStyle w:val="Console"/>
      </w:pPr>
      <w:r>
        <w:tab/>
      </w:r>
      <w:r>
        <w:tab/>
        <w:t>(vec-&gt;vec + i)-&gt;vec = NULL;</w:t>
      </w:r>
    </w:p>
    <w:p w14:paraId="717A29DF" w14:textId="77777777" w:rsidR="004D6BA1" w:rsidRDefault="004D6BA1" w:rsidP="00434685">
      <w:pPr>
        <w:pStyle w:val="Console"/>
      </w:pPr>
      <w:r>
        <w:tab/>
      </w:r>
      <w:r>
        <w:tab/>
        <w:t>(vec-&gt;vec + i)-&gt;capacity = 0;</w:t>
      </w:r>
    </w:p>
    <w:p w14:paraId="76A552E9" w14:textId="77777777" w:rsidR="004D6BA1" w:rsidRDefault="004D6BA1" w:rsidP="00434685">
      <w:pPr>
        <w:pStyle w:val="Console"/>
      </w:pPr>
      <w:r>
        <w:tab/>
      </w:r>
      <w:r>
        <w:tab/>
        <w:t>(vec-&gt;vec + i)-&gt;count = 0;</w:t>
      </w:r>
    </w:p>
    <w:p w14:paraId="3F6A9B12" w14:textId="77777777" w:rsidR="004D6BA1" w:rsidRDefault="004D6BA1" w:rsidP="00434685">
      <w:pPr>
        <w:pStyle w:val="Console"/>
      </w:pPr>
      <w:r>
        <w:tab/>
        <w:t>}</w:t>
      </w:r>
    </w:p>
    <w:p w14:paraId="77CBE710" w14:textId="77777777" w:rsidR="004D6BA1" w:rsidRDefault="004D6BA1" w:rsidP="00434685">
      <w:pPr>
        <w:pStyle w:val="Console"/>
      </w:pPr>
      <w:r>
        <w:tab/>
        <w:t>vec-&gt;capacity = cap;</w:t>
      </w:r>
    </w:p>
    <w:p w14:paraId="646C55BC" w14:textId="77777777" w:rsidR="004D6BA1" w:rsidRDefault="004D6BA1" w:rsidP="00434685">
      <w:pPr>
        <w:pStyle w:val="Console"/>
      </w:pPr>
      <w:r>
        <w:tab/>
        <w:t>return 1;</w:t>
      </w:r>
    </w:p>
    <w:p w14:paraId="2B21F021" w14:textId="77777777" w:rsidR="004D6BA1" w:rsidRDefault="004D6BA1" w:rsidP="00434685">
      <w:pPr>
        <w:pStyle w:val="Console"/>
      </w:pPr>
      <w:r>
        <w:t>}</w:t>
      </w:r>
    </w:p>
    <w:p w14:paraId="5005EBDE" w14:textId="77777777" w:rsidR="004D6BA1" w:rsidRDefault="004D6BA1" w:rsidP="00434685">
      <w:pPr>
        <w:pStyle w:val="Console"/>
      </w:pPr>
      <w:r>
        <w:t>int copyCharVecVec(struct CharVecVec*const dst, const struct CharVecVec*const src)</w:t>
      </w:r>
    </w:p>
    <w:p w14:paraId="0E36813D" w14:textId="77777777" w:rsidR="004D6BA1" w:rsidRDefault="004D6BA1" w:rsidP="00434685">
      <w:pPr>
        <w:pStyle w:val="Console"/>
      </w:pPr>
      <w:r>
        <w:t>{</w:t>
      </w:r>
    </w:p>
    <w:p w14:paraId="5C08AF9D" w14:textId="77777777" w:rsidR="004D6BA1" w:rsidRDefault="004D6BA1" w:rsidP="00434685">
      <w:pPr>
        <w:pStyle w:val="Console"/>
      </w:pPr>
      <w:r>
        <w:tab/>
        <w:t>if (dst == NULL || src == NULL)</w:t>
      </w:r>
    </w:p>
    <w:p w14:paraId="54460B8D" w14:textId="77777777" w:rsidR="004D6BA1" w:rsidRDefault="004D6BA1" w:rsidP="00434685">
      <w:pPr>
        <w:pStyle w:val="Console"/>
      </w:pPr>
      <w:r>
        <w:tab/>
      </w:r>
      <w:r>
        <w:tab/>
        <w:t>return 0;</w:t>
      </w:r>
    </w:p>
    <w:p w14:paraId="1E36012F" w14:textId="77777777" w:rsidR="004D6BA1" w:rsidRDefault="004D6BA1" w:rsidP="00434685">
      <w:pPr>
        <w:pStyle w:val="Console"/>
      </w:pPr>
      <w:r>
        <w:tab/>
        <w:t>if (!reserveCharVecVec(dst, src-&gt;count))</w:t>
      </w:r>
    </w:p>
    <w:p w14:paraId="18D81D33" w14:textId="77777777" w:rsidR="004D6BA1" w:rsidRDefault="004D6BA1" w:rsidP="00434685">
      <w:pPr>
        <w:pStyle w:val="Console"/>
      </w:pPr>
      <w:r>
        <w:tab/>
      </w:r>
      <w:r>
        <w:tab/>
        <w:t>return 0;</w:t>
      </w:r>
    </w:p>
    <w:p w14:paraId="35E4FF0D" w14:textId="77777777" w:rsidR="004D6BA1" w:rsidRDefault="004D6BA1" w:rsidP="00434685">
      <w:pPr>
        <w:pStyle w:val="Console"/>
      </w:pPr>
      <w:r>
        <w:tab/>
        <w:t>for (unsigned int i = 0; i &lt; src-&gt;count; ++i)</w:t>
      </w:r>
    </w:p>
    <w:p w14:paraId="2D19612D" w14:textId="77777777" w:rsidR="004D6BA1" w:rsidRDefault="004D6BA1" w:rsidP="00434685">
      <w:pPr>
        <w:pStyle w:val="Console"/>
      </w:pPr>
      <w:r>
        <w:tab/>
      </w:r>
      <w:r>
        <w:tab/>
        <w:t>if (!copyCharVec(dst-&gt;vec + i, src-&gt;vec + i))</w:t>
      </w:r>
    </w:p>
    <w:p w14:paraId="41B1D1D1" w14:textId="77777777" w:rsidR="004D6BA1" w:rsidRDefault="004D6BA1" w:rsidP="00434685">
      <w:pPr>
        <w:pStyle w:val="Console"/>
      </w:pPr>
      <w:r>
        <w:tab/>
      </w:r>
      <w:r>
        <w:tab/>
      </w:r>
      <w:r>
        <w:tab/>
        <w:t>return 0;</w:t>
      </w:r>
    </w:p>
    <w:p w14:paraId="5DCB09ED" w14:textId="77777777" w:rsidR="004D6BA1" w:rsidRDefault="004D6BA1" w:rsidP="00434685">
      <w:pPr>
        <w:pStyle w:val="Console"/>
      </w:pPr>
      <w:r>
        <w:tab/>
        <w:t>dst-&gt;count = src-&gt;count;</w:t>
      </w:r>
    </w:p>
    <w:p w14:paraId="5148C27B" w14:textId="77777777" w:rsidR="004D6BA1" w:rsidRDefault="004D6BA1" w:rsidP="00434685">
      <w:pPr>
        <w:pStyle w:val="Console"/>
      </w:pPr>
      <w:r>
        <w:tab/>
        <w:t>return 1;</w:t>
      </w:r>
    </w:p>
    <w:p w14:paraId="6F59CC69" w14:textId="77777777" w:rsidR="004D6BA1" w:rsidRDefault="004D6BA1" w:rsidP="00434685">
      <w:pPr>
        <w:pStyle w:val="Console"/>
      </w:pPr>
      <w:r>
        <w:t>}</w:t>
      </w:r>
    </w:p>
    <w:p w14:paraId="6303CF47" w14:textId="77777777" w:rsidR="004D6BA1" w:rsidRDefault="004D6BA1" w:rsidP="00434685">
      <w:pPr>
        <w:pStyle w:val="Console"/>
      </w:pPr>
      <w:r>
        <w:t>int equalCharVecVec(const struct CharVecVec*const u, const struct CharVecVec*const v)</w:t>
      </w:r>
    </w:p>
    <w:p w14:paraId="2433CFCE" w14:textId="77777777" w:rsidR="004D6BA1" w:rsidRDefault="004D6BA1" w:rsidP="00434685">
      <w:pPr>
        <w:pStyle w:val="Console"/>
      </w:pPr>
      <w:r>
        <w:t>{</w:t>
      </w:r>
    </w:p>
    <w:p w14:paraId="72B7D2B9" w14:textId="77777777" w:rsidR="004D6BA1" w:rsidRDefault="004D6BA1" w:rsidP="00434685">
      <w:pPr>
        <w:pStyle w:val="Console"/>
      </w:pPr>
      <w:r>
        <w:tab/>
        <w:t>if (u == NULL || v == NULL || u-&gt;count != v-&gt;count)</w:t>
      </w:r>
    </w:p>
    <w:p w14:paraId="111BE897" w14:textId="77777777" w:rsidR="004D6BA1" w:rsidRDefault="004D6BA1" w:rsidP="00434685">
      <w:pPr>
        <w:pStyle w:val="Console"/>
      </w:pPr>
      <w:r>
        <w:tab/>
      </w:r>
      <w:r>
        <w:tab/>
        <w:t>return 0;</w:t>
      </w:r>
    </w:p>
    <w:p w14:paraId="76B69330" w14:textId="77777777" w:rsidR="004D6BA1" w:rsidRDefault="004D6BA1" w:rsidP="00434685">
      <w:pPr>
        <w:pStyle w:val="Console"/>
      </w:pPr>
      <w:r>
        <w:tab/>
        <w:t>for (unsigned int i = 0; i &lt; v-&gt;count; ++i)</w:t>
      </w:r>
    </w:p>
    <w:p w14:paraId="55398A54" w14:textId="77777777" w:rsidR="004D6BA1" w:rsidRDefault="004D6BA1" w:rsidP="00434685">
      <w:pPr>
        <w:pStyle w:val="Console"/>
      </w:pPr>
      <w:r>
        <w:tab/>
      </w:r>
      <w:r>
        <w:tab/>
        <w:t>if (!equalCharVec(u-&gt;vec + i, v-&gt;vec + i))</w:t>
      </w:r>
    </w:p>
    <w:p w14:paraId="1B7C95F4" w14:textId="77777777" w:rsidR="004D6BA1" w:rsidRDefault="004D6BA1" w:rsidP="00434685">
      <w:pPr>
        <w:pStyle w:val="Console"/>
      </w:pPr>
      <w:r>
        <w:tab/>
      </w:r>
      <w:r>
        <w:tab/>
      </w:r>
      <w:r>
        <w:tab/>
        <w:t>return 0;</w:t>
      </w:r>
    </w:p>
    <w:p w14:paraId="15917887" w14:textId="77777777" w:rsidR="004D6BA1" w:rsidRDefault="004D6BA1" w:rsidP="00434685">
      <w:pPr>
        <w:pStyle w:val="Console"/>
      </w:pPr>
      <w:r>
        <w:tab/>
        <w:t>return 1;</w:t>
      </w:r>
    </w:p>
    <w:p w14:paraId="08C98014" w14:textId="77777777" w:rsidR="004D6BA1" w:rsidRDefault="004D6BA1" w:rsidP="00434685">
      <w:pPr>
        <w:pStyle w:val="Console"/>
      </w:pPr>
      <w:r>
        <w:t>}</w:t>
      </w:r>
    </w:p>
    <w:p w14:paraId="3543391C" w14:textId="77777777" w:rsidR="004D6BA1" w:rsidRDefault="004D6BA1" w:rsidP="00434685">
      <w:pPr>
        <w:pStyle w:val="Console"/>
      </w:pPr>
      <w:r>
        <w:t>struct CharVec* getEleCharVecVec(struct CharVecVec*const vec, unsigned int index)</w:t>
      </w:r>
    </w:p>
    <w:p w14:paraId="6EF2C9B3" w14:textId="77777777" w:rsidR="004D6BA1" w:rsidRDefault="004D6BA1" w:rsidP="00434685">
      <w:pPr>
        <w:pStyle w:val="Console"/>
      </w:pPr>
      <w:r>
        <w:t>{</w:t>
      </w:r>
    </w:p>
    <w:p w14:paraId="7330D2C2" w14:textId="77777777" w:rsidR="004D6BA1" w:rsidRDefault="004D6BA1" w:rsidP="00434685">
      <w:pPr>
        <w:pStyle w:val="Console"/>
      </w:pPr>
      <w:r>
        <w:tab/>
        <w:t>if (vec == NULL || index &gt;= vec-&gt;count)</w:t>
      </w:r>
    </w:p>
    <w:p w14:paraId="33124AB2" w14:textId="77777777" w:rsidR="004D6BA1" w:rsidRDefault="004D6BA1" w:rsidP="00434685">
      <w:pPr>
        <w:pStyle w:val="Console"/>
      </w:pPr>
      <w:r>
        <w:tab/>
      </w:r>
      <w:r>
        <w:tab/>
        <w:t>return NULL;</w:t>
      </w:r>
    </w:p>
    <w:p w14:paraId="5FC86FFF" w14:textId="77777777" w:rsidR="004D6BA1" w:rsidRDefault="004D6BA1" w:rsidP="00434685">
      <w:pPr>
        <w:pStyle w:val="Console"/>
      </w:pPr>
      <w:r>
        <w:tab/>
        <w:t>return vec-&gt;vec + index;</w:t>
      </w:r>
    </w:p>
    <w:p w14:paraId="277D619B" w14:textId="77777777" w:rsidR="004D6BA1" w:rsidRDefault="004D6BA1" w:rsidP="00434685">
      <w:pPr>
        <w:pStyle w:val="Console"/>
      </w:pPr>
      <w:r>
        <w:t>}</w:t>
      </w:r>
    </w:p>
    <w:p w14:paraId="1016343B" w14:textId="77777777" w:rsidR="004D6BA1" w:rsidRDefault="004D6BA1" w:rsidP="00434685">
      <w:pPr>
        <w:pStyle w:val="Console"/>
      </w:pPr>
      <w:r>
        <w:t>int appendEleCharVecVec(struct CharVecVec*const vec, const struct CharVec*const ele)</w:t>
      </w:r>
    </w:p>
    <w:p w14:paraId="3EDE6266" w14:textId="77777777" w:rsidR="004D6BA1" w:rsidRDefault="004D6BA1" w:rsidP="00434685">
      <w:pPr>
        <w:pStyle w:val="Console"/>
      </w:pPr>
      <w:r>
        <w:t>{</w:t>
      </w:r>
    </w:p>
    <w:p w14:paraId="7471A7E9" w14:textId="77777777" w:rsidR="004D6BA1" w:rsidRDefault="004D6BA1" w:rsidP="00434685">
      <w:pPr>
        <w:pStyle w:val="Console"/>
      </w:pPr>
      <w:r>
        <w:tab/>
        <w:t>if (vec == NULL || ele == NULL)</w:t>
      </w:r>
    </w:p>
    <w:p w14:paraId="47439313" w14:textId="77777777" w:rsidR="004D6BA1" w:rsidRDefault="004D6BA1" w:rsidP="00434685">
      <w:pPr>
        <w:pStyle w:val="Console"/>
      </w:pPr>
      <w:r>
        <w:tab/>
      </w:r>
      <w:r>
        <w:tab/>
        <w:t>return 0;</w:t>
      </w:r>
    </w:p>
    <w:p w14:paraId="066E1C71" w14:textId="77777777" w:rsidR="004D6BA1" w:rsidRDefault="004D6BA1" w:rsidP="00434685">
      <w:pPr>
        <w:pStyle w:val="Console"/>
      </w:pPr>
      <w:r>
        <w:lastRenderedPageBreak/>
        <w:tab/>
        <w:t>if (!reserveCharVecVec(vec, vec-&gt;count + 1))</w:t>
      </w:r>
    </w:p>
    <w:p w14:paraId="4945DB0A" w14:textId="77777777" w:rsidR="004D6BA1" w:rsidRDefault="004D6BA1" w:rsidP="00434685">
      <w:pPr>
        <w:pStyle w:val="Console"/>
      </w:pPr>
      <w:r>
        <w:tab/>
      </w:r>
      <w:r>
        <w:tab/>
        <w:t>return 0;</w:t>
      </w:r>
    </w:p>
    <w:p w14:paraId="17F0ED1F" w14:textId="77777777" w:rsidR="004D6BA1" w:rsidRDefault="004D6BA1" w:rsidP="00434685">
      <w:pPr>
        <w:pStyle w:val="Console"/>
      </w:pPr>
      <w:r>
        <w:tab/>
        <w:t>if (!copyCharVec(vec-&gt;vec + vec-&gt;count, ele))</w:t>
      </w:r>
    </w:p>
    <w:p w14:paraId="10C5739D" w14:textId="77777777" w:rsidR="004D6BA1" w:rsidRDefault="004D6BA1" w:rsidP="00434685">
      <w:pPr>
        <w:pStyle w:val="Console"/>
      </w:pPr>
      <w:r>
        <w:tab/>
      </w:r>
      <w:r>
        <w:tab/>
        <w:t>return 0;</w:t>
      </w:r>
    </w:p>
    <w:p w14:paraId="01F10E1A" w14:textId="77777777" w:rsidR="004D6BA1" w:rsidRDefault="004D6BA1" w:rsidP="00434685">
      <w:pPr>
        <w:pStyle w:val="Console"/>
      </w:pPr>
      <w:r>
        <w:tab/>
        <w:t>(vec-&gt;count)++;</w:t>
      </w:r>
    </w:p>
    <w:p w14:paraId="17B6BA8A" w14:textId="77777777" w:rsidR="004D6BA1" w:rsidRDefault="004D6BA1" w:rsidP="00434685">
      <w:pPr>
        <w:pStyle w:val="Console"/>
      </w:pPr>
      <w:r>
        <w:tab/>
        <w:t>return 1;</w:t>
      </w:r>
    </w:p>
    <w:p w14:paraId="581EF15D" w14:textId="77777777" w:rsidR="004D6BA1" w:rsidRDefault="004D6BA1" w:rsidP="00434685">
      <w:pPr>
        <w:pStyle w:val="Console"/>
      </w:pPr>
      <w:r>
        <w:t>}</w:t>
      </w:r>
    </w:p>
    <w:p w14:paraId="361E543A" w14:textId="77777777" w:rsidR="004D6BA1" w:rsidRDefault="004D6BA1" w:rsidP="00434685">
      <w:pPr>
        <w:pStyle w:val="Console"/>
      </w:pPr>
      <w:r>
        <w:t>int clearCharVecVec(struct CharVecVec*const vec)</w:t>
      </w:r>
    </w:p>
    <w:p w14:paraId="44920DEF" w14:textId="77777777" w:rsidR="004D6BA1" w:rsidRDefault="004D6BA1" w:rsidP="00434685">
      <w:pPr>
        <w:pStyle w:val="Console"/>
      </w:pPr>
      <w:r>
        <w:t>{</w:t>
      </w:r>
    </w:p>
    <w:p w14:paraId="322D7400" w14:textId="77777777" w:rsidR="004D6BA1" w:rsidRDefault="004D6BA1" w:rsidP="00434685">
      <w:pPr>
        <w:pStyle w:val="Console"/>
      </w:pPr>
      <w:r>
        <w:tab/>
        <w:t>if (vec == NULL)</w:t>
      </w:r>
    </w:p>
    <w:p w14:paraId="14C7E63D" w14:textId="77777777" w:rsidR="004D6BA1" w:rsidRDefault="004D6BA1" w:rsidP="00434685">
      <w:pPr>
        <w:pStyle w:val="Console"/>
      </w:pPr>
      <w:r>
        <w:tab/>
      </w:r>
      <w:r>
        <w:tab/>
        <w:t>return 0;</w:t>
      </w:r>
    </w:p>
    <w:p w14:paraId="53D87B84" w14:textId="77777777" w:rsidR="004D6BA1" w:rsidRDefault="004D6BA1" w:rsidP="00434685">
      <w:pPr>
        <w:pStyle w:val="Console"/>
      </w:pPr>
      <w:r>
        <w:tab/>
        <w:t>for (unsigned int i = 0; i &lt; vec-&gt;count; ++i)</w:t>
      </w:r>
    </w:p>
    <w:p w14:paraId="33074A20" w14:textId="77777777" w:rsidR="004D6BA1" w:rsidRDefault="004D6BA1" w:rsidP="00434685">
      <w:pPr>
        <w:pStyle w:val="Console"/>
      </w:pPr>
      <w:r>
        <w:tab/>
      </w:r>
      <w:r>
        <w:tab/>
        <w:t>destroyCharVec(vec-&gt;vec + i);</w:t>
      </w:r>
    </w:p>
    <w:p w14:paraId="39B378EE" w14:textId="77777777" w:rsidR="004D6BA1" w:rsidRDefault="004D6BA1" w:rsidP="00434685">
      <w:pPr>
        <w:pStyle w:val="Console"/>
      </w:pPr>
      <w:r>
        <w:tab/>
        <w:t>free(vec-&gt;vec);</w:t>
      </w:r>
    </w:p>
    <w:p w14:paraId="35330AFE" w14:textId="77777777" w:rsidR="004D6BA1" w:rsidRDefault="004D6BA1" w:rsidP="00434685">
      <w:pPr>
        <w:pStyle w:val="Console"/>
      </w:pPr>
      <w:r>
        <w:tab/>
        <w:t>vec-&gt;vec = NULL;</w:t>
      </w:r>
    </w:p>
    <w:p w14:paraId="02398586" w14:textId="77777777" w:rsidR="004D6BA1" w:rsidRDefault="004D6BA1" w:rsidP="00434685">
      <w:pPr>
        <w:pStyle w:val="Console"/>
      </w:pPr>
      <w:r>
        <w:tab/>
        <w:t>vec-&gt;capacity = 0;</w:t>
      </w:r>
    </w:p>
    <w:p w14:paraId="73C41196" w14:textId="77777777" w:rsidR="004D6BA1" w:rsidRDefault="004D6BA1" w:rsidP="00434685">
      <w:pPr>
        <w:pStyle w:val="Console"/>
      </w:pPr>
      <w:r>
        <w:tab/>
        <w:t>vec-&gt;count = 0;</w:t>
      </w:r>
    </w:p>
    <w:p w14:paraId="43E39244" w14:textId="77777777" w:rsidR="004D6BA1" w:rsidRDefault="004D6BA1" w:rsidP="00434685">
      <w:pPr>
        <w:pStyle w:val="Console"/>
      </w:pPr>
      <w:r>
        <w:tab/>
        <w:t>return 1;</w:t>
      </w:r>
    </w:p>
    <w:p w14:paraId="5290134C" w14:textId="0C6F2554" w:rsidR="002410F6" w:rsidRPr="002410F6" w:rsidRDefault="004D6BA1" w:rsidP="00434685">
      <w:pPr>
        <w:pStyle w:val="Console"/>
      </w:pPr>
      <w:r>
        <w:t>}</w:t>
      </w:r>
    </w:p>
    <w:p w14:paraId="5359FF59" w14:textId="7C413D2C" w:rsidR="002410F6" w:rsidRDefault="002410F6" w:rsidP="002410F6">
      <w:pPr>
        <w:pStyle w:val="Heading2"/>
      </w:pPr>
      <w:bookmarkStart w:id="155" w:name="_Toc85128367"/>
      <w:proofErr w:type="spellStart"/>
      <w:r>
        <w:t>command.h</w:t>
      </w:r>
      <w:bookmarkEnd w:id="155"/>
      <w:proofErr w:type="spellEnd"/>
    </w:p>
    <w:p w14:paraId="28382AA5" w14:textId="77777777" w:rsidR="0088526B" w:rsidRDefault="0088526B" w:rsidP="00434685">
      <w:pPr>
        <w:pStyle w:val="Console"/>
      </w:pPr>
      <w:r>
        <w:t>#ifndef COMMAND_H_INCLUDED</w:t>
      </w:r>
    </w:p>
    <w:p w14:paraId="0DC8D243" w14:textId="77777777" w:rsidR="0088526B" w:rsidRDefault="0088526B" w:rsidP="00434685">
      <w:pPr>
        <w:pStyle w:val="Console"/>
      </w:pPr>
      <w:r>
        <w:t>#define COMMAND_H_INCLUDED</w:t>
      </w:r>
    </w:p>
    <w:p w14:paraId="6C371167" w14:textId="77777777" w:rsidR="0088526B" w:rsidRDefault="0088526B" w:rsidP="00434685">
      <w:pPr>
        <w:pStyle w:val="Console"/>
      </w:pPr>
    </w:p>
    <w:p w14:paraId="17A39E0C" w14:textId="77777777" w:rsidR="0088526B" w:rsidRDefault="0088526B" w:rsidP="00434685">
      <w:pPr>
        <w:pStyle w:val="Console"/>
      </w:pPr>
      <w:r>
        <w:t>#include "char_vector_vector.h"</w:t>
      </w:r>
    </w:p>
    <w:p w14:paraId="7AF2EF1F" w14:textId="77777777" w:rsidR="0088526B" w:rsidRDefault="0088526B" w:rsidP="00434685">
      <w:pPr>
        <w:pStyle w:val="Console"/>
      </w:pPr>
      <w:r>
        <w:t>#include "char_vector.h"</w:t>
      </w:r>
    </w:p>
    <w:p w14:paraId="54CC8460" w14:textId="77777777" w:rsidR="0088526B" w:rsidRDefault="0088526B" w:rsidP="00434685">
      <w:pPr>
        <w:pStyle w:val="Console"/>
      </w:pPr>
    </w:p>
    <w:p w14:paraId="44FF4A7D" w14:textId="77777777" w:rsidR="0088526B" w:rsidRDefault="0088526B" w:rsidP="00434685">
      <w:pPr>
        <w:pStyle w:val="Console"/>
      </w:pPr>
      <w:r>
        <w:t>struct Command</w:t>
      </w:r>
    </w:p>
    <w:p w14:paraId="10D981AB" w14:textId="77777777" w:rsidR="0088526B" w:rsidRDefault="0088526B" w:rsidP="00434685">
      <w:pPr>
        <w:pStyle w:val="Console"/>
      </w:pPr>
      <w:r>
        <w:t>{</w:t>
      </w:r>
    </w:p>
    <w:p w14:paraId="035031F3" w14:textId="77777777" w:rsidR="0088526B" w:rsidRDefault="0088526B" w:rsidP="00434685">
      <w:pPr>
        <w:pStyle w:val="Console"/>
      </w:pPr>
      <w:r>
        <w:tab/>
        <w:t>struct CharVec* path; ///The path to search for the command</w:t>
      </w:r>
    </w:p>
    <w:p w14:paraId="3698ECED" w14:textId="77777777" w:rsidR="0088526B" w:rsidRDefault="0088526B" w:rsidP="00434685">
      <w:pPr>
        <w:pStyle w:val="Console"/>
      </w:pPr>
      <w:r>
        <w:tab/>
        <w:t>struct CharVecVec* args; ///The vector of arguments to use</w:t>
      </w:r>
    </w:p>
    <w:p w14:paraId="23C61C0A" w14:textId="77777777" w:rsidR="0088526B" w:rsidRDefault="0088526B" w:rsidP="00434685">
      <w:pPr>
        <w:pStyle w:val="Console"/>
      </w:pPr>
      <w:r>
        <w:tab/>
        <w:t>struct CharVec* input_file; ///The path to the input file to use (NULL for terminal or pipe)</w:t>
      </w:r>
    </w:p>
    <w:p w14:paraId="022E713F" w14:textId="77777777" w:rsidR="0088526B" w:rsidRDefault="0088526B" w:rsidP="00434685">
      <w:pPr>
        <w:pStyle w:val="Console"/>
      </w:pPr>
      <w:r>
        <w:tab/>
        <w:t>struct CharVec* output_file; ///The path to the output file to use (NULL for terminal or pipe)</w:t>
      </w:r>
    </w:p>
    <w:p w14:paraId="4ABB278C" w14:textId="77777777" w:rsidR="0088526B" w:rsidRDefault="0088526B" w:rsidP="00434685">
      <w:pPr>
        <w:pStyle w:val="Console"/>
      </w:pPr>
      <w:r>
        <w:tab/>
        <w:t>struct Command* input_pipe; ///The command to take input from (NULL for terminal or file)</w:t>
      </w:r>
    </w:p>
    <w:p w14:paraId="08E8FF68" w14:textId="77777777" w:rsidR="0088526B" w:rsidRDefault="0088526B" w:rsidP="00434685">
      <w:pPr>
        <w:pStyle w:val="Console"/>
      </w:pPr>
      <w:r>
        <w:tab/>
        <w:t>struct Command* output_pipe; ///The command to output to (NULL for terminal or file)</w:t>
      </w:r>
    </w:p>
    <w:p w14:paraId="6D9ADF38" w14:textId="77777777" w:rsidR="0088526B" w:rsidRDefault="0088526B" w:rsidP="00434685">
      <w:pPr>
        <w:pStyle w:val="Console"/>
      </w:pPr>
      <w:r>
        <w:t>};</w:t>
      </w:r>
    </w:p>
    <w:p w14:paraId="69724826" w14:textId="77777777" w:rsidR="0088526B" w:rsidRDefault="0088526B" w:rsidP="00434685">
      <w:pPr>
        <w:pStyle w:val="Console"/>
      </w:pPr>
    </w:p>
    <w:p w14:paraId="6046CDB8" w14:textId="77777777" w:rsidR="0088526B" w:rsidRDefault="0088526B" w:rsidP="00434685">
      <w:pPr>
        <w:pStyle w:val="Console"/>
      </w:pPr>
      <w:r>
        <w:t>/** Write empty values to the given command</w:t>
      </w:r>
    </w:p>
    <w:p w14:paraId="174EE59C" w14:textId="77777777" w:rsidR="0088526B" w:rsidRDefault="0088526B" w:rsidP="00434685">
      <w:pPr>
        <w:pStyle w:val="Console"/>
      </w:pPr>
      <w:r>
        <w:t>\param com The command to write empty values in</w:t>
      </w:r>
    </w:p>
    <w:p w14:paraId="48CB5C60" w14:textId="77777777" w:rsidR="0088526B" w:rsidRDefault="0088526B" w:rsidP="00434685">
      <w:pPr>
        <w:pStyle w:val="Console"/>
      </w:pPr>
      <w:r>
        <w:t>\return The given pointer on success or NULL on failure</w:t>
      </w:r>
    </w:p>
    <w:p w14:paraId="3CA3AC63" w14:textId="77777777" w:rsidR="0088526B" w:rsidRDefault="0088526B" w:rsidP="00434685">
      <w:pPr>
        <w:pStyle w:val="Console"/>
      </w:pPr>
      <w:r>
        <w:t>\warning Does not properly destroy existing values</w:t>
      </w:r>
    </w:p>
    <w:p w14:paraId="6E191FD0" w14:textId="77777777" w:rsidR="0088526B" w:rsidRDefault="0088526B" w:rsidP="00434685">
      <w:pPr>
        <w:pStyle w:val="Console"/>
      </w:pPr>
      <w:r>
        <w:t>\note Should only be used when reserving space for a command</w:t>
      </w:r>
    </w:p>
    <w:p w14:paraId="54E66433" w14:textId="77777777" w:rsidR="0088526B" w:rsidRDefault="0088526B" w:rsidP="00434685">
      <w:pPr>
        <w:pStyle w:val="Console"/>
      </w:pPr>
      <w:r>
        <w:t>*/</w:t>
      </w:r>
    </w:p>
    <w:p w14:paraId="259ED943" w14:textId="77777777" w:rsidR="0088526B" w:rsidRDefault="0088526B" w:rsidP="00434685">
      <w:pPr>
        <w:pStyle w:val="Console"/>
      </w:pPr>
      <w:r>
        <w:t>struct Command* emplaceCom(struct Command* com);</w:t>
      </w:r>
    </w:p>
    <w:p w14:paraId="5A01A5EC" w14:textId="77777777" w:rsidR="0088526B" w:rsidRDefault="0088526B" w:rsidP="00434685">
      <w:pPr>
        <w:pStyle w:val="Console"/>
      </w:pPr>
    </w:p>
    <w:p w14:paraId="0C472C9F" w14:textId="77777777" w:rsidR="0088526B" w:rsidRDefault="0088526B" w:rsidP="00434685">
      <w:pPr>
        <w:pStyle w:val="Console"/>
      </w:pPr>
      <w:r>
        <w:t>/** Create an empty command</w:t>
      </w:r>
    </w:p>
    <w:p w14:paraId="21879A18" w14:textId="77777777" w:rsidR="0088526B" w:rsidRDefault="0088526B" w:rsidP="00434685">
      <w:pPr>
        <w:pStyle w:val="Console"/>
      </w:pPr>
      <w:r>
        <w:lastRenderedPageBreak/>
        <w:t>\return The new empty command</w:t>
      </w:r>
    </w:p>
    <w:p w14:paraId="6A2F4563" w14:textId="77777777" w:rsidR="0088526B" w:rsidRDefault="0088526B" w:rsidP="00434685">
      <w:pPr>
        <w:pStyle w:val="Console"/>
      </w:pPr>
      <w:r>
        <w:t>*/</w:t>
      </w:r>
    </w:p>
    <w:p w14:paraId="3285C96C" w14:textId="77777777" w:rsidR="0088526B" w:rsidRDefault="0088526B" w:rsidP="00434685">
      <w:pPr>
        <w:pStyle w:val="Console"/>
      </w:pPr>
      <w:r>
        <w:t>struct Command* createCom();</w:t>
      </w:r>
    </w:p>
    <w:p w14:paraId="518D01A2" w14:textId="77777777" w:rsidR="0088526B" w:rsidRDefault="0088526B" w:rsidP="00434685">
      <w:pPr>
        <w:pStyle w:val="Console"/>
      </w:pPr>
    </w:p>
    <w:p w14:paraId="2984960B" w14:textId="77777777" w:rsidR="0088526B" w:rsidRDefault="0088526B" w:rsidP="00434685">
      <w:pPr>
        <w:pStyle w:val="Console"/>
      </w:pPr>
      <w:r>
        <w:t>/** Destroy the given command</w:t>
      </w:r>
    </w:p>
    <w:p w14:paraId="5E7CF6F1" w14:textId="77777777" w:rsidR="0088526B" w:rsidRDefault="0088526B" w:rsidP="00434685">
      <w:pPr>
        <w:pStyle w:val="Console"/>
      </w:pPr>
      <w:r>
        <w:t>\param com The command to destroy</w:t>
      </w:r>
    </w:p>
    <w:p w14:paraId="7B1A584F" w14:textId="77777777" w:rsidR="0088526B" w:rsidRDefault="0088526B" w:rsidP="00434685">
      <w:pPr>
        <w:pStyle w:val="Console"/>
      </w:pPr>
      <w:r>
        <w:t>*/</w:t>
      </w:r>
    </w:p>
    <w:p w14:paraId="3CBAC9F5" w14:textId="77777777" w:rsidR="0088526B" w:rsidRDefault="0088526B" w:rsidP="00434685">
      <w:pPr>
        <w:pStyle w:val="Console"/>
      </w:pPr>
      <w:r>
        <w:t>void destroyCom(struct Command* com);</w:t>
      </w:r>
    </w:p>
    <w:p w14:paraId="64E28E33" w14:textId="77777777" w:rsidR="0088526B" w:rsidRDefault="0088526B" w:rsidP="00434685">
      <w:pPr>
        <w:pStyle w:val="Console"/>
      </w:pPr>
    </w:p>
    <w:p w14:paraId="62761E54" w14:textId="77777777" w:rsidR="0088526B" w:rsidRDefault="0088526B" w:rsidP="00434685">
      <w:pPr>
        <w:pStyle w:val="Console"/>
      </w:pPr>
      <w:r>
        <w:t>/** Copy a given command into another given command</w:t>
      </w:r>
    </w:p>
    <w:p w14:paraId="68767A9E" w14:textId="77777777" w:rsidR="0088526B" w:rsidRDefault="0088526B" w:rsidP="00434685">
      <w:pPr>
        <w:pStyle w:val="Console"/>
      </w:pPr>
      <w:r>
        <w:t>\param dst The command to copy into</w:t>
      </w:r>
    </w:p>
    <w:p w14:paraId="244AF424" w14:textId="77777777" w:rsidR="0088526B" w:rsidRDefault="0088526B" w:rsidP="00434685">
      <w:pPr>
        <w:pStyle w:val="Console"/>
      </w:pPr>
      <w:r>
        <w:t>\param src The command to copy from</w:t>
      </w:r>
    </w:p>
    <w:p w14:paraId="6A84BC67" w14:textId="77777777" w:rsidR="0088526B" w:rsidRDefault="0088526B" w:rsidP="00434685">
      <w:pPr>
        <w:pStyle w:val="Console"/>
      </w:pPr>
      <w:r>
        <w:t>\return 0 on failure, 1 on success</w:t>
      </w:r>
    </w:p>
    <w:p w14:paraId="013CA585" w14:textId="77777777" w:rsidR="0088526B" w:rsidRDefault="0088526B" w:rsidP="00434685">
      <w:pPr>
        <w:pStyle w:val="Console"/>
      </w:pPr>
      <w:r>
        <w:t>\note The input and output pipe members are only copied shallowly</w:t>
      </w:r>
    </w:p>
    <w:p w14:paraId="0EA69A97" w14:textId="77777777" w:rsidR="0088526B" w:rsidRDefault="0088526B" w:rsidP="00434685">
      <w:pPr>
        <w:pStyle w:val="Console"/>
      </w:pPr>
      <w:r>
        <w:t>*/</w:t>
      </w:r>
    </w:p>
    <w:p w14:paraId="288539F9" w14:textId="77777777" w:rsidR="0088526B" w:rsidRDefault="0088526B" w:rsidP="00434685">
      <w:pPr>
        <w:pStyle w:val="Console"/>
      </w:pPr>
      <w:r>
        <w:t>int copyCom(struct Command* dst, const struct Command* src);</w:t>
      </w:r>
    </w:p>
    <w:p w14:paraId="1A0DBD65" w14:textId="77777777" w:rsidR="0088526B" w:rsidRDefault="0088526B" w:rsidP="00434685">
      <w:pPr>
        <w:pStyle w:val="Console"/>
      </w:pPr>
    </w:p>
    <w:p w14:paraId="1C2782CE" w14:textId="77777777" w:rsidR="0088526B" w:rsidRDefault="0088526B" w:rsidP="00434685">
      <w:pPr>
        <w:pStyle w:val="Console"/>
      </w:pPr>
      <w:r>
        <w:t>/** Check if the given commands are equal</w:t>
      </w:r>
    </w:p>
    <w:p w14:paraId="32D1D006" w14:textId="77777777" w:rsidR="0088526B" w:rsidRDefault="0088526B" w:rsidP="00434685">
      <w:pPr>
        <w:pStyle w:val="Console"/>
      </w:pPr>
      <w:r>
        <w:t>\param com1 A command to compare</w:t>
      </w:r>
    </w:p>
    <w:p w14:paraId="36263455" w14:textId="77777777" w:rsidR="0088526B" w:rsidRDefault="0088526B" w:rsidP="00434685">
      <w:pPr>
        <w:pStyle w:val="Console"/>
      </w:pPr>
      <w:r>
        <w:t>\param com2 The other command to compare</w:t>
      </w:r>
    </w:p>
    <w:p w14:paraId="72B28145" w14:textId="77777777" w:rsidR="0088526B" w:rsidRDefault="0088526B" w:rsidP="00434685">
      <w:pPr>
        <w:pStyle w:val="Console"/>
      </w:pPr>
      <w:r>
        <w:t>\return 1 if equal, 0 if not equal</w:t>
      </w:r>
    </w:p>
    <w:p w14:paraId="45163B3D" w14:textId="77777777" w:rsidR="0088526B" w:rsidRDefault="0088526B" w:rsidP="00434685">
      <w:pPr>
        <w:pStyle w:val="Console"/>
      </w:pPr>
      <w:r>
        <w:t>*/</w:t>
      </w:r>
    </w:p>
    <w:p w14:paraId="00EB60B7" w14:textId="77777777" w:rsidR="0088526B" w:rsidRDefault="0088526B" w:rsidP="00434685">
      <w:pPr>
        <w:pStyle w:val="Console"/>
      </w:pPr>
      <w:r>
        <w:t>int equalCom(const struct Command* com1, const struct Command* com2);</w:t>
      </w:r>
    </w:p>
    <w:p w14:paraId="60E9FFE1" w14:textId="77777777" w:rsidR="0088526B" w:rsidRDefault="0088526B" w:rsidP="00434685">
      <w:pPr>
        <w:pStyle w:val="Console"/>
      </w:pPr>
    </w:p>
    <w:p w14:paraId="6DD4B6C5" w14:textId="0C0A4BCF" w:rsidR="002410F6" w:rsidRPr="002410F6" w:rsidRDefault="0088526B" w:rsidP="00434685">
      <w:pPr>
        <w:pStyle w:val="Console"/>
      </w:pPr>
      <w:r>
        <w:t>#endif // COMMAND_H_INCLUDED</w:t>
      </w:r>
    </w:p>
    <w:p w14:paraId="3EA5E5FA" w14:textId="14749217" w:rsidR="002410F6" w:rsidRDefault="002410F6" w:rsidP="002410F6">
      <w:pPr>
        <w:pStyle w:val="Heading2"/>
      </w:pPr>
      <w:bookmarkStart w:id="156" w:name="_Toc85128368"/>
      <w:proofErr w:type="spellStart"/>
      <w:r>
        <w:t>command.c</w:t>
      </w:r>
      <w:bookmarkEnd w:id="156"/>
      <w:proofErr w:type="spellEnd"/>
    </w:p>
    <w:p w14:paraId="4CCB91CB" w14:textId="77777777" w:rsidR="0088526B" w:rsidRDefault="0088526B" w:rsidP="00434685">
      <w:pPr>
        <w:pStyle w:val="Console"/>
      </w:pPr>
      <w:r>
        <w:t>#include "command.h"</w:t>
      </w:r>
    </w:p>
    <w:p w14:paraId="38A4F535" w14:textId="77777777" w:rsidR="0088526B" w:rsidRDefault="0088526B" w:rsidP="00434685">
      <w:pPr>
        <w:pStyle w:val="Console"/>
      </w:pPr>
      <w:r>
        <w:t>#include &lt;stdlib.h&gt;</w:t>
      </w:r>
    </w:p>
    <w:p w14:paraId="2B5FD1A4" w14:textId="77777777" w:rsidR="0088526B" w:rsidRDefault="0088526B" w:rsidP="00434685">
      <w:pPr>
        <w:pStyle w:val="Console"/>
      </w:pPr>
    </w:p>
    <w:p w14:paraId="15FA3CD3" w14:textId="77777777" w:rsidR="0088526B" w:rsidRDefault="0088526B" w:rsidP="00434685">
      <w:pPr>
        <w:pStyle w:val="Console"/>
      </w:pPr>
      <w:r>
        <w:t>struct Command* emplaceCom(struct Command* com)</w:t>
      </w:r>
    </w:p>
    <w:p w14:paraId="3BFC1FA1" w14:textId="77777777" w:rsidR="0088526B" w:rsidRDefault="0088526B" w:rsidP="00434685">
      <w:pPr>
        <w:pStyle w:val="Console"/>
      </w:pPr>
      <w:r>
        <w:t>{</w:t>
      </w:r>
    </w:p>
    <w:p w14:paraId="52562713" w14:textId="77777777" w:rsidR="0088526B" w:rsidRDefault="0088526B" w:rsidP="00434685">
      <w:pPr>
        <w:pStyle w:val="Console"/>
      </w:pPr>
      <w:r>
        <w:tab/>
        <w:t>if (com == NULL)</w:t>
      </w:r>
    </w:p>
    <w:p w14:paraId="4E25D799" w14:textId="77777777" w:rsidR="0088526B" w:rsidRDefault="0088526B" w:rsidP="00434685">
      <w:pPr>
        <w:pStyle w:val="Console"/>
      </w:pPr>
      <w:r>
        <w:tab/>
      </w:r>
      <w:r>
        <w:tab/>
        <w:t>return NULL;</w:t>
      </w:r>
    </w:p>
    <w:p w14:paraId="1CCCDE4D" w14:textId="77777777" w:rsidR="0088526B" w:rsidRDefault="0088526B" w:rsidP="00434685">
      <w:pPr>
        <w:pStyle w:val="Console"/>
      </w:pPr>
      <w:r>
        <w:tab/>
        <w:t>com-&gt;path = NULL;</w:t>
      </w:r>
    </w:p>
    <w:p w14:paraId="7A790204" w14:textId="77777777" w:rsidR="0088526B" w:rsidRDefault="0088526B" w:rsidP="00434685">
      <w:pPr>
        <w:pStyle w:val="Console"/>
      </w:pPr>
      <w:r>
        <w:tab/>
        <w:t>com-&gt;args = NULL;</w:t>
      </w:r>
    </w:p>
    <w:p w14:paraId="0F4F4FB0" w14:textId="77777777" w:rsidR="0088526B" w:rsidRDefault="0088526B" w:rsidP="00434685">
      <w:pPr>
        <w:pStyle w:val="Console"/>
      </w:pPr>
      <w:r>
        <w:tab/>
        <w:t>com-&gt;input_file = NULL;</w:t>
      </w:r>
    </w:p>
    <w:p w14:paraId="70B0CCB4" w14:textId="77777777" w:rsidR="0088526B" w:rsidRDefault="0088526B" w:rsidP="00434685">
      <w:pPr>
        <w:pStyle w:val="Console"/>
      </w:pPr>
      <w:r>
        <w:tab/>
        <w:t>com-&gt;output_file = NULL;</w:t>
      </w:r>
    </w:p>
    <w:p w14:paraId="49AA1751" w14:textId="77777777" w:rsidR="0088526B" w:rsidRDefault="0088526B" w:rsidP="00434685">
      <w:pPr>
        <w:pStyle w:val="Console"/>
      </w:pPr>
      <w:r>
        <w:tab/>
        <w:t>com-&gt;input_pipe = NULL;</w:t>
      </w:r>
    </w:p>
    <w:p w14:paraId="1D4D5712" w14:textId="77777777" w:rsidR="0088526B" w:rsidRDefault="0088526B" w:rsidP="00434685">
      <w:pPr>
        <w:pStyle w:val="Console"/>
      </w:pPr>
      <w:r>
        <w:tab/>
        <w:t>com-&gt;output_pipe = NULL;</w:t>
      </w:r>
    </w:p>
    <w:p w14:paraId="3B11FC72" w14:textId="77777777" w:rsidR="0088526B" w:rsidRDefault="0088526B" w:rsidP="00434685">
      <w:pPr>
        <w:pStyle w:val="Console"/>
      </w:pPr>
      <w:r>
        <w:tab/>
        <w:t>return com;</w:t>
      </w:r>
    </w:p>
    <w:p w14:paraId="3C0E7004" w14:textId="77777777" w:rsidR="0088526B" w:rsidRDefault="0088526B" w:rsidP="00434685">
      <w:pPr>
        <w:pStyle w:val="Console"/>
      </w:pPr>
      <w:r>
        <w:t>}</w:t>
      </w:r>
    </w:p>
    <w:p w14:paraId="10EC11B0" w14:textId="77777777" w:rsidR="0088526B" w:rsidRDefault="0088526B" w:rsidP="00434685">
      <w:pPr>
        <w:pStyle w:val="Console"/>
      </w:pPr>
    </w:p>
    <w:p w14:paraId="4B6F444F" w14:textId="77777777" w:rsidR="0088526B" w:rsidRDefault="0088526B" w:rsidP="00434685">
      <w:pPr>
        <w:pStyle w:val="Console"/>
      </w:pPr>
      <w:r>
        <w:t>struct Command* createCom()</w:t>
      </w:r>
    </w:p>
    <w:p w14:paraId="069C6D75" w14:textId="77777777" w:rsidR="0088526B" w:rsidRDefault="0088526B" w:rsidP="00434685">
      <w:pPr>
        <w:pStyle w:val="Console"/>
      </w:pPr>
      <w:r>
        <w:t>{</w:t>
      </w:r>
    </w:p>
    <w:p w14:paraId="3A1FE46A" w14:textId="77777777" w:rsidR="0088526B" w:rsidRDefault="0088526B" w:rsidP="00434685">
      <w:pPr>
        <w:pStyle w:val="Console"/>
      </w:pPr>
      <w:r>
        <w:tab/>
        <w:t>struct Command* com = malloc(sizeof(struct Command));</w:t>
      </w:r>
    </w:p>
    <w:p w14:paraId="748A9836" w14:textId="77777777" w:rsidR="0088526B" w:rsidRDefault="0088526B" w:rsidP="00434685">
      <w:pPr>
        <w:pStyle w:val="Console"/>
      </w:pPr>
      <w:r>
        <w:tab/>
        <w:t>if (com == NULL)</w:t>
      </w:r>
    </w:p>
    <w:p w14:paraId="03FE4A6E" w14:textId="77777777" w:rsidR="0088526B" w:rsidRDefault="0088526B" w:rsidP="00434685">
      <w:pPr>
        <w:pStyle w:val="Console"/>
      </w:pPr>
      <w:r>
        <w:tab/>
      </w:r>
      <w:r>
        <w:tab/>
        <w:t>return NULL;</w:t>
      </w:r>
    </w:p>
    <w:p w14:paraId="4D7A0659" w14:textId="77777777" w:rsidR="0088526B" w:rsidRDefault="0088526B" w:rsidP="00434685">
      <w:pPr>
        <w:pStyle w:val="Console"/>
      </w:pPr>
      <w:r>
        <w:tab/>
        <w:t>emplaceCom(com);</w:t>
      </w:r>
    </w:p>
    <w:p w14:paraId="5D525A80" w14:textId="77777777" w:rsidR="0088526B" w:rsidRDefault="0088526B" w:rsidP="00434685">
      <w:pPr>
        <w:pStyle w:val="Console"/>
      </w:pPr>
      <w:r>
        <w:tab/>
        <w:t>com-&gt;path = createCharVec();</w:t>
      </w:r>
    </w:p>
    <w:p w14:paraId="3B66B5FE" w14:textId="77777777" w:rsidR="0088526B" w:rsidRDefault="0088526B" w:rsidP="00434685">
      <w:pPr>
        <w:pStyle w:val="Console"/>
      </w:pPr>
      <w:r>
        <w:lastRenderedPageBreak/>
        <w:tab/>
        <w:t>com-&gt;args = createCharVecVec();</w:t>
      </w:r>
    </w:p>
    <w:p w14:paraId="6E60B4C7" w14:textId="77777777" w:rsidR="0088526B" w:rsidRDefault="0088526B" w:rsidP="00434685">
      <w:pPr>
        <w:pStyle w:val="Console"/>
      </w:pPr>
      <w:r>
        <w:tab/>
        <w:t>return com;</w:t>
      </w:r>
    </w:p>
    <w:p w14:paraId="0F041887" w14:textId="77777777" w:rsidR="0088526B" w:rsidRDefault="0088526B" w:rsidP="00434685">
      <w:pPr>
        <w:pStyle w:val="Console"/>
      </w:pPr>
      <w:r>
        <w:t>}</w:t>
      </w:r>
    </w:p>
    <w:p w14:paraId="2B2DAB9E" w14:textId="77777777" w:rsidR="0088526B" w:rsidRDefault="0088526B" w:rsidP="00434685">
      <w:pPr>
        <w:pStyle w:val="Console"/>
      </w:pPr>
    </w:p>
    <w:p w14:paraId="121D8532" w14:textId="77777777" w:rsidR="0088526B" w:rsidRDefault="0088526B" w:rsidP="00434685">
      <w:pPr>
        <w:pStyle w:val="Console"/>
      </w:pPr>
      <w:r>
        <w:t>void destroyCom(struct Command* com)</w:t>
      </w:r>
    </w:p>
    <w:p w14:paraId="118B9CDE" w14:textId="77777777" w:rsidR="0088526B" w:rsidRDefault="0088526B" w:rsidP="00434685">
      <w:pPr>
        <w:pStyle w:val="Console"/>
      </w:pPr>
      <w:r>
        <w:t>{</w:t>
      </w:r>
    </w:p>
    <w:p w14:paraId="340DB1FD" w14:textId="77777777" w:rsidR="0088526B" w:rsidRDefault="0088526B" w:rsidP="00434685">
      <w:pPr>
        <w:pStyle w:val="Console"/>
      </w:pPr>
      <w:r>
        <w:tab/>
        <w:t>if (com == NULL)</w:t>
      </w:r>
    </w:p>
    <w:p w14:paraId="0C71F960" w14:textId="77777777" w:rsidR="0088526B" w:rsidRDefault="0088526B" w:rsidP="00434685">
      <w:pPr>
        <w:pStyle w:val="Console"/>
      </w:pPr>
      <w:r>
        <w:tab/>
      </w:r>
      <w:r>
        <w:tab/>
        <w:t>return;</w:t>
      </w:r>
    </w:p>
    <w:p w14:paraId="0B788FC6" w14:textId="77777777" w:rsidR="0088526B" w:rsidRDefault="0088526B" w:rsidP="00434685">
      <w:pPr>
        <w:pStyle w:val="Console"/>
      </w:pPr>
      <w:r>
        <w:tab/>
        <w:t>destroyCharVec(com-&gt;path);</w:t>
      </w:r>
    </w:p>
    <w:p w14:paraId="2B3065BD" w14:textId="77777777" w:rsidR="0088526B" w:rsidRDefault="0088526B" w:rsidP="00434685">
      <w:pPr>
        <w:pStyle w:val="Console"/>
      </w:pPr>
      <w:r>
        <w:tab/>
        <w:t>destroyCharVecVec(com-&gt;args);</w:t>
      </w:r>
    </w:p>
    <w:p w14:paraId="7ABBD015" w14:textId="77777777" w:rsidR="0088526B" w:rsidRDefault="0088526B" w:rsidP="00434685">
      <w:pPr>
        <w:pStyle w:val="Console"/>
      </w:pPr>
      <w:r>
        <w:tab/>
        <w:t>if (com-&gt;input_file != NULL)</w:t>
      </w:r>
    </w:p>
    <w:p w14:paraId="122AC053" w14:textId="77777777" w:rsidR="0088526B" w:rsidRDefault="0088526B" w:rsidP="00434685">
      <w:pPr>
        <w:pStyle w:val="Console"/>
      </w:pPr>
      <w:r>
        <w:tab/>
      </w:r>
      <w:r>
        <w:tab/>
        <w:t>destroyCharVec(com-&gt;input_file);</w:t>
      </w:r>
    </w:p>
    <w:p w14:paraId="0D20EC06" w14:textId="77777777" w:rsidR="0088526B" w:rsidRDefault="0088526B" w:rsidP="00434685">
      <w:pPr>
        <w:pStyle w:val="Console"/>
      </w:pPr>
      <w:r>
        <w:tab/>
        <w:t>if (com-&gt;output_file != NULL)</w:t>
      </w:r>
    </w:p>
    <w:p w14:paraId="430B5AAD" w14:textId="77777777" w:rsidR="0088526B" w:rsidRDefault="0088526B" w:rsidP="00434685">
      <w:pPr>
        <w:pStyle w:val="Console"/>
      </w:pPr>
      <w:r>
        <w:tab/>
      </w:r>
      <w:r>
        <w:tab/>
        <w:t>destroyCharVec(com-&gt;output_file);</w:t>
      </w:r>
    </w:p>
    <w:p w14:paraId="25A2770A" w14:textId="77777777" w:rsidR="0088526B" w:rsidRDefault="0088526B" w:rsidP="00434685">
      <w:pPr>
        <w:pStyle w:val="Console"/>
      </w:pPr>
      <w:r>
        <w:tab/>
        <w:t>if (com-&gt;input_pipe != NULL)</w:t>
      </w:r>
    </w:p>
    <w:p w14:paraId="64BD8C74" w14:textId="77777777" w:rsidR="0088526B" w:rsidRDefault="0088526B" w:rsidP="00434685">
      <w:pPr>
        <w:pStyle w:val="Console"/>
      </w:pPr>
      <w:r>
        <w:tab/>
      </w:r>
      <w:r>
        <w:tab/>
        <w:t>com-&gt;input_pipe-&gt;output_pipe = NULL;</w:t>
      </w:r>
    </w:p>
    <w:p w14:paraId="56C22577" w14:textId="77777777" w:rsidR="0088526B" w:rsidRDefault="0088526B" w:rsidP="00434685">
      <w:pPr>
        <w:pStyle w:val="Console"/>
      </w:pPr>
      <w:r>
        <w:tab/>
        <w:t>if (com-&gt;output_pipe != NULL)</w:t>
      </w:r>
    </w:p>
    <w:p w14:paraId="71243293" w14:textId="77777777" w:rsidR="0088526B" w:rsidRDefault="0088526B" w:rsidP="00434685">
      <w:pPr>
        <w:pStyle w:val="Console"/>
      </w:pPr>
      <w:r>
        <w:tab/>
      </w:r>
      <w:r>
        <w:tab/>
        <w:t>com-&gt;output_pipe-&gt;input_pipe = NULL;</w:t>
      </w:r>
    </w:p>
    <w:p w14:paraId="14B52445" w14:textId="77777777" w:rsidR="0088526B" w:rsidRDefault="0088526B" w:rsidP="00434685">
      <w:pPr>
        <w:pStyle w:val="Console"/>
      </w:pPr>
      <w:r>
        <w:tab/>
        <w:t>free(com);</w:t>
      </w:r>
    </w:p>
    <w:p w14:paraId="043D3014" w14:textId="77777777" w:rsidR="0088526B" w:rsidRDefault="0088526B" w:rsidP="00434685">
      <w:pPr>
        <w:pStyle w:val="Console"/>
      </w:pPr>
      <w:r>
        <w:t>}</w:t>
      </w:r>
    </w:p>
    <w:p w14:paraId="3A6A2DE8" w14:textId="77777777" w:rsidR="0088526B" w:rsidRDefault="0088526B" w:rsidP="00434685">
      <w:pPr>
        <w:pStyle w:val="Console"/>
      </w:pPr>
    </w:p>
    <w:p w14:paraId="166FF16E" w14:textId="77777777" w:rsidR="0088526B" w:rsidRDefault="0088526B" w:rsidP="00434685">
      <w:pPr>
        <w:pStyle w:val="Console"/>
      </w:pPr>
      <w:r>
        <w:t>int copyCom(struct Command* dst, const struct Command* src)</w:t>
      </w:r>
    </w:p>
    <w:p w14:paraId="5F8DBBC3" w14:textId="77777777" w:rsidR="0088526B" w:rsidRDefault="0088526B" w:rsidP="00434685">
      <w:pPr>
        <w:pStyle w:val="Console"/>
      </w:pPr>
      <w:r>
        <w:t>{</w:t>
      </w:r>
    </w:p>
    <w:p w14:paraId="5B690786" w14:textId="77777777" w:rsidR="0088526B" w:rsidRDefault="0088526B" w:rsidP="00434685">
      <w:pPr>
        <w:pStyle w:val="Console"/>
      </w:pPr>
      <w:r>
        <w:tab/>
        <w:t>if (dst == NULL || src == NULL)</w:t>
      </w:r>
    </w:p>
    <w:p w14:paraId="675277CB" w14:textId="77777777" w:rsidR="0088526B" w:rsidRDefault="0088526B" w:rsidP="00434685">
      <w:pPr>
        <w:pStyle w:val="Console"/>
      </w:pPr>
      <w:r>
        <w:tab/>
      </w:r>
      <w:r>
        <w:tab/>
        <w:t>return 0;</w:t>
      </w:r>
    </w:p>
    <w:p w14:paraId="61CA97F6" w14:textId="77777777" w:rsidR="0088526B" w:rsidRDefault="0088526B" w:rsidP="00434685">
      <w:pPr>
        <w:pStyle w:val="Console"/>
      </w:pPr>
      <w:r>
        <w:tab/>
        <w:t>if (dst-&gt;path == NULL)</w:t>
      </w:r>
    </w:p>
    <w:p w14:paraId="3434A3D1" w14:textId="77777777" w:rsidR="0088526B" w:rsidRDefault="0088526B" w:rsidP="00434685">
      <w:pPr>
        <w:pStyle w:val="Console"/>
      </w:pPr>
      <w:r>
        <w:tab/>
      </w:r>
      <w:r>
        <w:tab/>
        <w:t>dst-&gt;path = createCharVec();</w:t>
      </w:r>
    </w:p>
    <w:p w14:paraId="627D4E88" w14:textId="77777777" w:rsidR="0088526B" w:rsidRDefault="0088526B" w:rsidP="00434685">
      <w:pPr>
        <w:pStyle w:val="Console"/>
      </w:pPr>
      <w:r>
        <w:tab/>
        <w:t>if (dst-&gt;args == NULL)</w:t>
      </w:r>
    </w:p>
    <w:p w14:paraId="7C3AADCA" w14:textId="77777777" w:rsidR="0088526B" w:rsidRDefault="0088526B" w:rsidP="00434685">
      <w:pPr>
        <w:pStyle w:val="Console"/>
      </w:pPr>
      <w:r>
        <w:tab/>
      </w:r>
      <w:r>
        <w:tab/>
        <w:t>dst-&gt;args = createCharVecVec();</w:t>
      </w:r>
    </w:p>
    <w:p w14:paraId="722A1E48" w14:textId="77777777" w:rsidR="0088526B" w:rsidRDefault="0088526B" w:rsidP="00434685">
      <w:pPr>
        <w:pStyle w:val="Console"/>
      </w:pPr>
      <w:r>
        <w:tab/>
        <w:t>if (!copyCharVec(dst-&gt;path, src-&gt;path))</w:t>
      </w:r>
    </w:p>
    <w:p w14:paraId="54D8B2C1" w14:textId="77777777" w:rsidR="0088526B" w:rsidRDefault="0088526B" w:rsidP="00434685">
      <w:pPr>
        <w:pStyle w:val="Console"/>
      </w:pPr>
      <w:r>
        <w:tab/>
      </w:r>
      <w:r>
        <w:tab/>
        <w:t>return 0;</w:t>
      </w:r>
    </w:p>
    <w:p w14:paraId="184E8708" w14:textId="77777777" w:rsidR="0088526B" w:rsidRDefault="0088526B" w:rsidP="00434685">
      <w:pPr>
        <w:pStyle w:val="Console"/>
      </w:pPr>
      <w:r>
        <w:tab/>
        <w:t>if (!copyCharVecVec(dst-&gt;args, src-&gt;args))</w:t>
      </w:r>
    </w:p>
    <w:p w14:paraId="179F0D7C" w14:textId="77777777" w:rsidR="0088526B" w:rsidRDefault="0088526B" w:rsidP="00434685">
      <w:pPr>
        <w:pStyle w:val="Console"/>
      </w:pPr>
      <w:r>
        <w:tab/>
      </w:r>
      <w:r>
        <w:tab/>
        <w:t>return 0;</w:t>
      </w:r>
    </w:p>
    <w:p w14:paraId="4BD4FDC7" w14:textId="77777777" w:rsidR="0088526B" w:rsidRDefault="0088526B" w:rsidP="00434685">
      <w:pPr>
        <w:pStyle w:val="Console"/>
      </w:pPr>
      <w:r>
        <w:tab/>
        <w:t>if (src-&gt;input_file == NULL)</w:t>
      </w:r>
    </w:p>
    <w:p w14:paraId="451889D1" w14:textId="77777777" w:rsidR="0088526B" w:rsidRDefault="0088526B" w:rsidP="00434685">
      <w:pPr>
        <w:pStyle w:val="Console"/>
      </w:pPr>
      <w:r>
        <w:tab/>
        <w:t>{</w:t>
      </w:r>
    </w:p>
    <w:p w14:paraId="596BFE8D" w14:textId="77777777" w:rsidR="0088526B" w:rsidRDefault="0088526B" w:rsidP="00434685">
      <w:pPr>
        <w:pStyle w:val="Console"/>
      </w:pPr>
      <w:r>
        <w:tab/>
      </w:r>
      <w:r>
        <w:tab/>
        <w:t>if (dst-&gt;input_file != NULL)</w:t>
      </w:r>
    </w:p>
    <w:p w14:paraId="1F114915" w14:textId="77777777" w:rsidR="0088526B" w:rsidRDefault="0088526B" w:rsidP="00434685">
      <w:pPr>
        <w:pStyle w:val="Console"/>
      </w:pPr>
      <w:r>
        <w:tab/>
      </w:r>
      <w:r>
        <w:tab/>
      </w:r>
      <w:r>
        <w:tab/>
        <w:t>destroyCharVec(dst-&gt;input_file);</w:t>
      </w:r>
    </w:p>
    <w:p w14:paraId="752D66A5" w14:textId="77777777" w:rsidR="0088526B" w:rsidRDefault="0088526B" w:rsidP="00434685">
      <w:pPr>
        <w:pStyle w:val="Console"/>
      </w:pPr>
      <w:r>
        <w:tab/>
      </w:r>
      <w:r>
        <w:tab/>
        <w:t>dst-&gt;input_file = NULL;</w:t>
      </w:r>
    </w:p>
    <w:p w14:paraId="69C7B4BC" w14:textId="77777777" w:rsidR="0088526B" w:rsidRDefault="0088526B" w:rsidP="00434685">
      <w:pPr>
        <w:pStyle w:val="Console"/>
      </w:pPr>
      <w:r>
        <w:tab/>
        <w:t>}</w:t>
      </w:r>
    </w:p>
    <w:p w14:paraId="2D6D869C" w14:textId="77777777" w:rsidR="0088526B" w:rsidRDefault="0088526B" w:rsidP="00434685">
      <w:pPr>
        <w:pStyle w:val="Console"/>
      </w:pPr>
      <w:r>
        <w:tab/>
        <w:t>else</w:t>
      </w:r>
    </w:p>
    <w:p w14:paraId="5DD1E13E" w14:textId="77777777" w:rsidR="0088526B" w:rsidRDefault="0088526B" w:rsidP="00434685">
      <w:pPr>
        <w:pStyle w:val="Console"/>
      </w:pPr>
      <w:r>
        <w:tab/>
        <w:t>{</w:t>
      </w:r>
    </w:p>
    <w:p w14:paraId="57BAE7CE" w14:textId="77777777" w:rsidR="0088526B" w:rsidRDefault="0088526B" w:rsidP="00434685">
      <w:pPr>
        <w:pStyle w:val="Console"/>
      </w:pPr>
      <w:r>
        <w:tab/>
      </w:r>
      <w:r>
        <w:tab/>
        <w:t>if (dst-&gt;input_file == NULL)</w:t>
      </w:r>
    </w:p>
    <w:p w14:paraId="385BB356" w14:textId="77777777" w:rsidR="0088526B" w:rsidRDefault="0088526B" w:rsidP="00434685">
      <w:pPr>
        <w:pStyle w:val="Console"/>
      </w:pPr>
      <w:r>
        <w:tab/>
      </w:r>
      <w:r>
        <w:tab/>
      </w:r>
      <w:r>
        <w:tab/>
        <w:t>dst-&gt;input_file = createCharVec();</w:t>
      </w:r>
    </w:p>
    <w:p w14:paraId="30FBBA7E" w14:textId="77777777" w:rsidR="0088526B" w:rsidRDefault="0088526B" w:rsidP="00434685">
      <w:pPr>
        <w:pStyle w:val="Console"/>
      </w:pPr>
      <w:r>
        <w:tab/>
      </w:r>
      <w:r>
        <w:tab/>
        <w:t>if (!copyCharVec(dst-&gt;input_file, src-&gt;input_file))</w:t>
      </w:r>
    </w:p>
    <w:p w14:paraId="442E3BDB" w14:textId="77777777" w:rsidR="0088526B" w:rsidRDefault="0088526B" w:rsidP="00434685">
      <w:pPr>
        <w:pStyle w:val="Console"/>
      </w:pPr>
      <w:r>
        <w:tab/>
      </w:r>
      <w:r>
        <w:tab/>
      </w:r>
      <w:r>
        <w:tab/>
        <w:t>return 0;</w:t>
      </w:r>
    </w:p>
    <w:p w14:paraId="3CBB105C" w14:textId="77777777" w:rsidR="0088526B" w:rsidRDefault="0088526B" w:rsidP="00434685">
      <w:pPr>
        <w:pStyle w:val="Console"/>
      </w:pPr>
      <w:r>
        <w:tab/>
        <w:t>}</w:t>
      </w:r>
    </w:p>
    <w:p w14:paraId="6F6F5E0E" w14:textId="77777777" w:rsidR="0088526B" w:rsidRDefault="0088526B" w:rsidP="00434685">
      <w:pPr>
        <w:pStyle w:val="Console"/>
      </w:pPr>
      <w:r>
        <w:tab/>
        <w:t>if (src-&gt;output_file == NULL)</w:t>
      </w:r>
    </w:p>
    <w:p w14:paraId="1E78279D" w14:textId="77777777" w:rsidR="0088526B" w:rsidRDefault="0088526B" w:rsidP="00434685">
      <w:pPr>
        <w:pStyle w:val="Console"/>
      </w:pPr>
      <w:r>
        <w:tab/>
        <w:t>{</w:t>
      </w:r>
    </w:p>
    <w:p w14:paraId="02947480" w14:textId="77777777" w:rsidR="0088526B" w:rsidRDefault="0088526B" w:rsidP="00434685">
      <w:pPr>
        <w:pStyle w:val="Console"/>
      </w:pPr>
      <w:r>
        <w:tab/>
      </w:r>
      <w:r>
        <w:tab/>
        <w:t>if (dst-&gt;output_file != NULL)</w:t>
      </w:r>
    </w:p>
    <w:p w14:paraId="14460A66" w14:textId="77777777" w:rsidR="0088526B" w:rsidRDefault="0088526B" w:rsidP="00434685">
      <w:pPr>
        <w:pStyle w:val="Console"/>
      </w:pPr>
      <w:r>
        <w:tab/>
      </w:r>
      <w:r>
        <w:tab/>
      </w:r>
      <w:r>
        <w:tab/>
        <w:t>destroyCharVec(dst-&gt;output_file);</w:t>
      </w:r>
    </w:p>
    <w:p w14:paraId="5E09B1DD" w14:textId="77777777" w:rsidR="0088526B" w:rsidRDefault="0088526B" w:rsidP="00434685">
      <w:pPr>
        <w:pStyle w:val="Console"/>
      </w:pPr>
      <w:r>
        <w:lastRenderedPageBreak/>
        <w:tab/>
      </w:r>
      <w:r>
        <w:tab/>
        <w:t>dst-&gt;output_file = NULL;</w:t>
      </w:r>
    </w:p>
    <w:p w14:paraId="34F94EB7" w14:textId="77777777" w:rsidR="0088526B" w:rsidRDefault="0088526B" w:rsidP="00434685">
      <w:pPr>
        <w:pStyle w:val="Console"/>
      </w:pPr>
      <w:r>
        <w:tab/>
        <w:t>}</w:t>
      </w:r>
    </w:p>
    <w:p w14:paraId="5B4D9DBE" w14:textId="77777777" w:rsidR="0088526B" w:rsidRDefault="0088526B" w:rsidP="00434685">
      <w:pPr>
        <w:pStyle w:val="Console"/>
      </w:pPr>
      <w:r>
        <w:tab/>
        <w:t>else</w:t>
      </w:r>
    </w:p>
    <w:p w14:paraId="4BA96501" w14:textId="77777777" w:rsidR="0088526B" w:rsidRDefault="0088526B" w:rsidP="00434685">
      <w:pPr>
        <w:pStyle w:val="Console"/>
      </w:pPr>
      <w:r>
        <w:tab/>
        <w:t>{</w:t>
      </w:r>
    </w:p>
    <w:p w14:paraId="3C94AF2E" w14:textId="77777777" w:rsidR="0088526B" w:rsidRDefault="0088526B" w:rsidP="00434685">
      <w:pPr>
        <w:pStyle w:val="Console"/>
      </w:pPr>
      <w:r>
        <w:tab/>
      </w:r>
      <w:r>
        <w:tab/>
        <w:t>if (dst-&gt;output_file == NULL)</w:t>
      </w:r>
    </w:p>
    <w:p w14:paraId="2F114D0E" w14:textId="77777777" w:rsidR="0088526B" w:rsidRDefault="0088526B" w:rsidP="00434685">
      <w:pPr>
        <w:pStyle w:val="Console"/>
      </w:pPr>
      <w:r>
        <w:tab/>
      </w:r>
      <w:r>
        <w:tab/>
      </w:r>
      <w:r>
        <w:tab/>
        <w:t>dst-&gt;output_file = createCharVec();</w:t>
      </w:r>
    </w:p>
    <w:p w14:paraId="45C5E7A7" w14:textId="77777777" w:rsidR="0088526B" w:rsidRDefault="0088526B" w:rsidP="00434685">
      <w:pPr>
        <w:pStyle w:val="Console"/>
      </w:pPr>
      <w:r>
        <w:tab/>
      </w:r>
      <w:r>
        <w:tab/>
        <w:t>if (!copyCharVec(dst-&gt;output_file, src-&gt;output_file))</w:t>
      </w:r>
    </w:p>
    <w:p w14:paraId="5454DC24" w14:textId="77777777" w:rsidR="0088526B" w:rsidRDefault="0088526B" w:rsidP="00434685">
      <w:pPr>
        <w:pStyle w:val="Console"/>
      </w:pPr>
      <w:r>
        <w:tab/>
      </w:r>
      <w:r>
        <w:tab/>
      </w:r>
      <w:r>
        <w:tab/>
        <w:t>return 0;</w:t>
      </w:r>
    </w:p>
    <w:p w14:paraId="568E2F30" w14:textId="77777777" w:rsidR="0088526B" w:rsidRDefault="0088526B" w:rsidP="00434685">
      <w:pPr>
        <w:pStyle w:val="Console"/>
      </w:pPr>
      <w:r>
        <w:tab/>
        <w:t>}</w:t>
      </w:r>
    </w:p>
    <w:p w14:paraId="27B523AC" w14:textId="77777777" w:rsidR="0088526B" w:rsidRDefault="0088526B" w:rsidP="00434685">
      <w:pPr>
        <w:pStyle w:val="Console"/>
      </w:pPr>
      <w:r>
        <w:tab/>
        <w:t>dst-&gt;input_pipe = src-&gt;input_pipe;</w:t>
      </w:r>
    </w:p>
    <w:p w14:paraId="6B265227" w14:textId="77777777" w:rsidR="0088526B" w:rsidRDefault="0088526B" w:rsidP="00434685">
      <w:pPr>
        <w:pStyle w:val="Console"/>
      </w:pPr>
      <w:r>
        <w:tab/>
        <w:t>dst-&gt;output_pipe = src-&gt;output_pipe;</w:t>
      </w:r>
    </w:p>
    <w:p w14:paraId="382A85C0" w14:textId="77777777" w:rsidR="0088526B" w:rsidRDefault="0088526B" w:rsidP="00434685">
      <w:pPr>
        <w:pStyle w:val="Console"/>
      </w:pPr>
      <w:r>
        <w:tab/>
        <w:t>return 1;</w:t>
      </w:r>
    </w:p>
    <w:p w14:paraId="5259D9A9" w14:textId="77777777" w:rsidR="0088526B" w:rsidRDefault="0088526B" w:rsidP="00434685">
      <w:pPr>
        <w:pStyle w:val="Console"/>
      </w:pPr>
      <w:r>
        <w:t>}</w:t>
      </w:r>
    </w:p>
    <w:p w14:paraId="5C000A1A" w14:textId="77777777" w:rsidR="0088526B" w:rsidRDefault="0088526B" w:rsidP="00434685">
      <w:pPr>
        <w:pStyle w:val="Console"/>
      </w:pPr>
    </w:p>
    <w:p w14:paraId="08905BE5" w14:textId="77777777" w:rsidR="0088526B" w:rsidRDefault="0088526B" w:rsidP="00434685">
      <w:pPr>
        <w:pStyle w:val="Console"/>
      </w:pPr>
      <w:r>
        <w:t>int equalCom(const struct Command* com1, const struct Command* com2)</w:t>
      </w:r>
    </w:p>
    <w:p w14:paraId="25220881" w14:textId="77777777" w:rsidR="0088526B" w:rsidRDefault="0088526B" w:rsidP="00434685">
      <w:pPr>
        <w:pStyle w:val="Console"/>
      </w:pPr>
      <w:r>
        <w:t>{</w:t>
      </w:r>
    </w:p>
    <w:p w14:paraId="25AD0C10" w14:textId="77777777" w:rsidR="0088526B" w:rsidRDefault="0088526B" w:rsidP="00434685">
      <w:pPr>
        <w:pStyle w:val="Console"/>
      </w:pPr>
      <w:r>
        <w:tab/>
        <w:t>return com1 != NULL</w:t>
      </w:r>
    </w:p>
    <w:p w14:paraId="7AB49B6C" w14:textId="77777777" w:rsidR="0088526B" w:rsidRDefault="0088526B" w:rsidP="00434685">
      <w:pPr>
        <w:pStyle w:val="Console"/>
      </w:pPr>
      <w:r>
        <w:tab/>
      </w:r>
      <w:r>
        <w:tab/>
        <w:t>&amp;&amp; com2 != NULL</w:t>
      </w:r>
    </w:p>
    <w:p w14:paraId="7DBB87B9" w14:textId="77777777" w:rsidR="0088526B" w:rsidRDefault="0088526B" w:rsidP="00434685">
      <w:pPr>
        <w:pStyle w:val="Console"/>
      </w:pPr>
      <w:r>
        <w:tab/>
      </w:r>
      <w:r>
        <w:tab/>
        <w:t>&amp;&amp; com1-&gt;input_pipe == com2-&gt;input_pipe</w:t>
      </w:r>
    </w:p>
    <w:p w14:paraId="1E52D066" w14:textId="77777777" w:rsidR="0088526B" w:rsidRDefault="0088526B" w:rsidP="00434685">
      <w:pPr>
        <w:pStyle w:val="Console"/>
      </w:pPr>
      <w:r>
        <w:tab/>
      </w:r>
      <w:r>
        <w:tab/>
        <w:t>&amp;&amp; com1-&gt;output_pipe == com2-&gt;output_pipe</w:t>
      </w:r>
    </w:p>
    <w:p w14:paraId="6A11AD32" w14:textId="77777777" w:rsidR="0088526B" w:rsidRDefault="0088526B" w:rsidP="00434685">
      <w:pPr>
        <w:pStyle w:val="Console"/>
      </w:pPr>
      <w:r>
        <w:tab/>
      </w:r>
      <w:r>
        <w:tab/>
        <w:t>&amp;&amp; equalCharVec(com1-&gt;path, com2-&gt;path)</w:t>
      </w:r>
    </w:p>
    <w:p w14:paraId="432E56B1" w14:textId="77777777" w:rsidR="0088526B" w:rsidRDefault="0088526B" w:rsidP="00434685">
      <w:pPr>
        <w:pStyle w:val="Console"/>
      </w:pPr>
      <w:r>
        <w:tab/>
      </w:r>
      <w:r>
        <w:tab/>
        <w:t>&amp;&amp; equalCharVecVec(com1-&gt;args, com2-&gt;args)</w:t>
      </w:r>
    </w:p>
    <w:p w14:paraId="63C0A3FB" w14:textId="77777777" w:rsidR="0088526B" w:rsidRDefault="0088526B" w:rsidP="00434685">
      <w:pPr>
        <w:pStyle w:val="Console"/>
      </w:pPr>
      <w:r>
        <w:tab/>
      </w:r>
      <w:r>
        <w:tab/>
        <w:t>&amp;&amp; ((com1-&gt;input_file == NULL &amp;&amp; com2-&gt;input_file == NULL)</w:t>
      </w:r>
    </w:p>
    <w:p w14:paraId="705FD2A9" w14:textId="77777777" w:rsidR="0088526B" w:rsidRDefault="0088526B" w:rsidP="00434685">
      <w:pPr>
        <w:pStyle w:val="Console"/>
      </w:pPr>
      <w:r>
        <w:tab/>
      </w:r>
      <w:r>
        <w:tab/>
      </w:r>
      <w:r>
        <w:tab/>
        <w:t>|| (com1-&gt;input_file != NULL &amp;&amp; equalCharVec(com1-&gt;input_file, com2-&gt;input_file)))</w:t>
      </w:r>
    </w:p>
    <w:p w14:paraId="27218E9D" w14:textId="77777777" w:rsidR="0088526B" w:rsidRDefault="0088526B" w:rsidP="00434685">
      <w:pPr>
        <w:pStyle w:val="Console"/>
      </w:pPr>
      <w:r>
        <w:tab/>
      </w:r>
      <w:r>
        <w:tab/>
        <w:t>&amp;&amp; ((com1-&gt;output_file == NULL &amp;&amp; com2-&gt;output_file == NULL)</w:t>
      </w:r>
    </w:p>
    <w:p w14:paraId="4D68E232" w14:textId="77777777" w:rsidR="0088526B" w:rsidRDefault="0088526B" w:rsidP="00434685">
      <w:pPr>
        <w:pStyle w:val="Console"/>
      </w:pPr>
      <w:r>
        <w:tab/>
      </w:r>
      <w:r>
        <w:tab/>
      </w:r>
      <w:r>
        <w:tab/>
        <w:t>|| (com1-&gt;output_file != NULL &amp;&amp; equalCharVec(com1-&gt;output_file, com2-&gt;output_file)));</w:t>
      </w:r>
    </w:p>
    <w:p w14:paraId="57152CD5" w14:textId="4BBA64BE" w:rsidR="002410F6" w:rsidRDefault="0088526B" w:rsidP="00434685">
      <w:pPr>
        <w:pStyle w:val="Console"/>
      </w:pPr>
      <w:r>
        <w:t>}</w:t>
      </w:r>
    </w:p>
    <w:p w14:paraId="4D2C545B" w14:textId="77777777" w:rsidR="009D2919" w:rsidRDefault="009D2919" w:rsidP="00434685">
      <w:pPr>
        <w:pStyle w:val="Console"/>
      </w:pPr>
    </w:p>
    <w:p w14:paraId="2709529D" w14:textId="1B5EEB95" w:rsidR="004117CF" w:rsidRDefault="00587F37" w:rsidP="004117CF">
      <w:pPr>
        <w:pStyle w:val="Heading2"/>
      </w:pPr>
      <w:proofErr w:type="spellStart"/>
      <w:r>
        <w:t>e</w:t>
      </w:r>
      <w:r w:rsidR="004117CF">
        <w:t>xecute</w:t>
      </w:r>
      <w:r>
        <w:t>_c</w:t>
      </w:r>
      <w:r w:rsidR="004117CF">
        <w:t>ommand.h</w:t>
      </w:r>
      <w:proofErr w:type="spellEnd"/>
    </w:p>
    <w:p w14:paraId="66E476B9" w14:textId="77777777" w:rsidR="007C5FF4" w:rsidRDefault="007C5FF4" w:rsidP="00DE1DE1">
      <w:pPr>
        <w:pStyle w:val="Console"/>
      </w:pPr>
      <w:r>
        <w:t>#pragma once</w:t>
      </w:r>
    </w:p>
    <w:p w14:paraId="65AB728B" w14:textId="77777777" w:rsidR="007C5FF4" w:rsidRDefault="007C5FF4" w:rsidP="00DE1DE1">
      <w:pPr>
        <w:pStyle w:val="Console"/>
      </w:pPr>
    </w:p>
    <w:p w14:paraId="7D562871" w14:textId="77777777" w:rsidR="007C5FF4" w:rsidRDefault="007C5FF4" w:rsidP="00DE1DE1">
      <w:pPr>
        <w:pStyle w:val="Console"/>
      </w:pPr>
      <w:r>
        <w:t>#include "command.h"</w:t>
      </w:r>
    </w:p>
    <w:p w14:paraId="6D5A711B" w14:textId="77777777" w:rsidR="007C5FF4" w:rsidRDefault="007C5FF4" w:rsidP="00DE1DE1">
      <w:pPr>
        <w:pStyle w:val="Console"/>
      </w:pPr>
    </w:p>
    <w:p w14:paraId="41B214F7" w14:textId="77777777" w:rsidR="007C5FF4" w:rsidRDefault="007C5FF4" w:rsidP="00DE1DE1">
      <w:pPr>
        <w:pStyle w:val="Console"/>
      </w:pPr>
      <w:r>
        <w:t>/** The keyword used to run the print working directory command */</w:t>
      </w:r>
    </w:p>
    <w:p w14:paraId="67DB20D1" w14:textId="77777777" w:rsidR="007C5FF4" w:rsidRDefault="007C5FF4" w:rsidP="00DE1DE1">
      <w:pPr>
        <w:pStyle w:val="Console"/>
      </w:pPr>
      <w:r>
        <w:t>#define PWD_KEYWORD "pwd"</w:t>
      </w:r>
    </w:p>
    <w:p w14:paraId="5C86F101" w14:textId="77777777" w:rsidR="007C5FF4" w:rsidRDefault="007C5FF4" w:rsidP="00DE1DE1">
      <w:pPr>
        <w:pStyle w:val="Console"/>
      </w:pPr>
    </w:p>
    <w:p w14:paraId="3FD88F9A" w14:textId="77777777" w:rsidR="007C5FF4" w:rsidRDefault="007C5FF4" w:rsidP="00DE1DE1">
      <w:pPr>
        <w:pStyle w:val="Console"/>
      </w:pPr>
      <w:r>
        <w:t>/** The keyword used to run the change directory command */</w:t>
      </w:r>
    </w:p>
    <w:p w14:paraId="7209D16C" w14:textId="77777777" w:rsidR="007C5FF4" w:rsidRDefault="007C5FF4" w:rsidP="00DE1DE1">
      <w:pPr>
        <w:pStyle w:val="Console"/>
      </w:pPr>
      <w:r>
        <w:t>#define CD_KEYWORD "cd"</w:t>
      </w:r>
    </w:p>
    <w:p w14:paraId="7DB40B33" w14:textId="77777777" w:rsidR="007C5FF4" w:rsidRDefault="007C5FF4" w:rsidP="00DE1DE1">
      <w:pPr>
        <w:pStyle w:val="Console"/>
      </w:pPr>
    </w:p>
    <w:p w14:paraId="7F1EA42D" w14:textId="77777777" w:rsidR="007C5FF4" w:rsidRDefault="007C5FF4" w:rsidP="00DE1DE1">
      <w:pPr>
        <w:pStyle w:val="Console"/>
      </w:pPr>
      <w:r>
        <w:t>/** The keyword used to run the change prompt command */</w:t>
      </w:r>
    </w:p>
    <w:p w14:paraId="558D4DE7" w14:textId="77777777" w:rsidR="007C5FF4" w:rsidRDefault="007C5FF4" w:rsidP="00DE1DE1">
      <w:pPr>
        <w:pStyle w:val="Console"/>
      </w:pPr>
      <w:r>
        <w:t>#define PROMPT_KEYWORD "prompt"</w:t>
      </w:r>
    </w:p>
    <w:p w14:paraId="28F284FD" w14:textId="77777777" w:rsidR="007C5FF4" w:rsidRDefault="007C5FF4" w:rsidP="00DE1DE1">
      <w:pPr>
        <w:pStyle w:val="Console"/>
      </w:pPr>
    </w:p>
    <w:p w14:paraId="7AE4B13A" w14:textId="77777777" w:rsidR="007C5FF4" w:rsidRDefault="007C5FF4" w:rsidP="00DE1DE1">
      <w:pPr>
        <w:pStyle w:val="Console"/>
      </w:pPr>
      <w:r>
        <w:t>/** Execute the given command as the current process</w:t>
      </w:r>
    </w:p>
    <w:p w14:paraId="326FFDAD" w14:textId="77777777" w:rsidR="007C5FF4" w:rsidRDefault="007C5FF4" w:rsidP="00DE1DE1">
      <w:pPr>
        <w:pStyle w:val="Console"/>
      </w:pPr>
      <w:r>
        <w:t>\param com The command to run</w:t>
      </w:r>
    </w:p>
    <w:p w14:paraId="0D639637" w14:textId="77777777" w:rsidR="007C5FF4" w:rsidRDefault="007C5FF4" w:rsidP="00DE1DE1">
      <w:pPr>
        <w:pStyle w:val="Console"/>
      </w:pPr>
      <w:r>
        <w:t>\warning Does not return</w:t>
      </w:r>
    </w:p>
    <w:p w14:paraId="40867095" w14:textId="77777777" w:rsidR="007C5FF4" w:rsidRDefault="007C5FF4" w:rsidP="00DE1DE1">
      <w:pPr>
        <w:pStyle w:val="Console"/>
      </w:pPr>
      <w:r>
        <w:t>\note Process will exit with -1 on failure</w:t>
      </w:r>
    </w:p>
    <w:p w14:paraId="0099CB3D" w14:textId="77777777" w:rsidR="007C5FF4" w:rsidRDefault="007C5FF4" w:rsidP="00DE1DE1">
      <w:pPr>
        <w:pStyle w:val="Console"/>
      </w:pPr>
      <w:r>
        <w:t>*/</w:t>
      </w:r>
    </w:p>
    <w:p w14:paraId="2716A519" w14:textId="77777777" w:rsidR="007C5FF4" w:rsidRDefault="007C5FF4" w:rsidP="00DE1DE1">
      <w:pPr>
        <w:pStyle w:val="Console"/>
      </w:pPr>
      <w:r>
        <w:lastRenderedPageBreak/>
        <w:t>void executeCommand(const struct Command*const com);</w:t>
      </w:r>
    </w:p>
    <w:p w14:paraId="2AC883EE" w14:textId="77777777" w:rsidR="007C5FF4" w:rsidRDefault="007C5FF4" w:rsidP="00DE1DE1">
      <w:pPr>
        <w:pStyle w:val="Console"/>
      </w:pPr>
    </w:p>
    <w:p w14:paraId="697A0A40" w14:textId="77777777" w:rsidR="007C5FF4" w:rsidRDefault="007C5FF4" w:rsidP="00DE1DE1">
      <w:pPr>
        <w:pStyle w:val="Console"/>
      </w:pPr>
      <w:r>
        <w:t>/** Executes special built-in commands that affect the shell.</w:t>
      </w:r>
    </w:p>
    <w:p w14:paraId="09E83812" w14:textId="77777777" w:rsidR="007C5FF4" w:rsidRDefault="007C5FF4" w:rsidP="00DE1DE1">
      <w:pPr>
        <w:pStyle w:val="Console"/>
      </w:pPr>
      <w:r>
        <w:t xml:space="preserve"> \param com: a Command struct to execute.</w:t>
      </w:r>
    </w:p>
    <w:p w14:paraId="2CBBBB3E" w14:textId="77777777" w:rsidR="007C5FF4" w:rsidRDefault="007C5FF4" w:rsidP="00DE1DE1">
      <w:pPr>
        <w:pStyle w:val="Console"/>
      </w:pPr>
      <w:r>
        <w:t xml:space="preserve"> \return int: 0 if special commands not executed, or 1 if executed successfully.</w:t>
      </w:r>
    </w:p>
    <w:p w14:paraId="390B15E9" w14:textId="77777777" w:rsidR="007C5FF4" w:rsidRDefault="007C5FF4" w:rsidP="00DE1DE1">
      <w:pPr>
        <w:pStyle w:val="Console"/>
      </w:pPr>
      <w:r>
        <w:t xml:space="preserve"> */</w:t>
      </w:r>
    </w:p>
    <w:p w14:paraId="7B431CEF" w14:textId="7954640F" w:rsidR="004117CF" w:rsidRPr="004117CF" w:rsidRDefault="007C5FF4" w:rsidP="00DE1DE1">
      <w:pPr>
        <w:pStyle w:val="Console"/>
      </w:pPr>
      <w:r>
        <w:t>int executeSpecial(const struct Command *const com);</w:t>
      </w:r>
    </w:p>
    <w:p w14:paraId="415B8BB5" w14:textId="77777777" w:rsidR="004117CF" w:rsidRDefault="004117CF" w:rsidP="00434685">
      <w:pPr>
        <w:pStyle w:val="Console"/>
      </w:pPr>
    </w:p>
    <w:p w14:paraId="5B86B296" w14:textId="045C5A7E" w:rsidR="00587F37" w:rsidRDefault="00587F37" w:rsidP="00587F37">
      <w:pPr>
        <w:pStyle w:val="Heading2"/>
      </w:pPr>
      <w:proofErr w:type="spellStart"/>
      <w:r>
        <w:t>execute_command.c</w:t>
      </w:r>
      <w:proofErr w:type="spellEnd"/>
    </w:p>
    <w:p w14:paraId="3EC2A666" w14:textId="77777777" w:rsidR="00587F37" w:rsidRDefault="00587F37" w:rsidP="00DE1DE1">
      <w:pPr>
        <w:pStyle w:val="Console"/>
      </w:pPr>
      <w:r>
        <w:t>#include "execute_command.h"</w:t>
      </w:r>
    </w:p>
    <w:p w14:paraId="4C7665A7" w14:textId="77777777" w:rsidR="00587F37" w:rsidRDefault="00587F37" w:rsidP="00DE1DE1">
      <w:pPr>
        <w:pStyle w:val="Console"/>
      </w:pPr>
      <w:r>
        <w:t>#include "PWDFuncs.h"</w:t>
      </w:r>
    </w:p>
    <w:p w14:paraId="7526A642" w14:textId="77777777" w:rsidR="00587F37" w:rsidRDefault="00587F37" w:rsidP="00DE1DE1">
      <w:pPr>
        <w:pStyle w:val="Console"/>
      </w:pPr>
      <w:r>
        <w:t>#include "change_prompt.h"</w:t>
      </w:r>
    </w:p>
    <w:p w14:paraId="66C53613" w14:textId="77777777" w:rsidR="00587F37" w:rsidRDefault="00587F37" w:rsidP="00DE1DE1">
      <w:pPr>
        <w:pStyle w:val="Console"/>
      </w:pPr>
      <w:r>
        <w:t>#include &lt;unistd.h&gt;</w:t>
      </w:r>
    </w:p>
    <w:p w14:paraId="36B859BC" w14:textId="77777777" w:rsidR="00587F37" w:rsidRDefault="00587F37" w:rsidP="00DE1DE1">
      <w:pPr>
        <w:pStyle w:val="Console"/>
      </w:pPr>
      <w:r>
        <w:t>#include &lt;stdlib.h&gt;</w:t>
      </w:r>
    </w:p>
    <w:p w14:paraId="59574B2D" w14:textId="77777777" w:rsidR="00587F37" w:rsidRDefault="00587F37" w:rsidP="00DE1DE1">
      <w:pPr>
        <w:pStyle w:val="Console"/>
      </w:pPr>
    </w:p>
    <w:p w14:paraId="04EBDAF0" w14:textId="77777777" w:rsidR="00587F37" w:rsidRDefault="00587F37" w:rsidP="00DE1DE1">
      <w:pPr>
        <w:pStyle w:val="Console"/>
      </w:pPr>
      <w:r>
        <w:t>int equalCharVecStr(struct CharVec *vec, const char *str)</w:t>
      </w:r>
    </w:p>
    <w:p w14:paraId="673AD7A4" w14:textId="77777777" w:rsidR="00587F37" w:rsidRDefault="00587F37" w:rsidP="00DE1DE1">
      <w:pPr>
        <w:pStyle w:val="Console"/>
      </w:pPr>
      <w:r>
        <w:t>{</w:t>
      </w:r>
    </w:p>
    <w:p w14:paraId="576FA018" w14:textId="77777777" w:rsidR="00587F37" w:rsidRDefault="00587F37" w:rsidP="00DE1DE1">
      <w:pPr>
        <w:pStyle w:val="Console"/>
      </w:pPr>
      <w:r>
        <w:t xml:space="preserve">    int equal = 0;</w:t>
      </w:r>
    </w:p>
    <w:p w14:paraId="705D99AC" w14:textId="77777777" w:rsidR="00587F37" w:rsidRDefault="00587F37" w:rsidP="00DE1DE1">
      <w:pPr>
        <w:pStyle w:val="Console"/>
      </w:pPr>
      <w:r>
        <w:t xml:space="preserve">    struct CharVec *chVec = createCharVecStr(str);</w:t>
      </w:r>
    </w:p>
    <w:p w14:paraId="51DD5D56" w14:textId="77777777" w:rsidR="00587F37" w:rsidRDefault="00587F37" w:rsidP="00DE1DE1">
      <w:pPr>
        <w:pStyle w:val="Console"/>
      </w:pPr>
      <w:r>
        <w:t xml:space="preserve">    equal = equalCharVec(vec, chVec);</w:t>
      </w:r>
    </w:p>
    <w:p w14:paraId="34527DD7" w14:textId="77777777" w:rsidR="00587F37" w:rsidRDefault="00587F37" w:rsidP="00DE1DE1">
      <w:pPr>
        <w:pStyle w:val="Console"/>
      </w:pPr>
      <w:r>
        <w:t xml:space="preserve">    destroyCharVec(chVec);</w:t>
      </w:r>
    </w:p>
    <w:p w14:paraId="5BB27386" w14:textId="77777777" w:rsidR="00587F37" w:rsidRDefault="00587F37" w:rsidP="00DE1DE1">
      <w:pPr>
        <w:pStyle w:val="Console"/>
      </w:pPr>
      <w:r>
        <w:t xml:space="preserve">    return equal;</w:t>
      </w:r>
    </w:p>
    <w:p w14:paraId="6806D463" w14:textId="77777777" w:rsidR="00587F37" w:rsidRDefault="00587F37" w:rsidP="00DE1DE1">
      <w:pPr>
        <w:pStyle w:val="Console"/>
      </w:pPr>
      <w:r>
        <w:t>}</w:t>
      </w:r>
    </w:p>
    <w:p w14:paraId="690ECBB4" w14:textId="77777777" w:rsidR="00587F37" w:rsidRDefault="00587F37" w:rsidP="00DE1DE1">
      <w:pPr>
        <w:pStyle w:val="Console"/>
      </w:pPr>
    </w:p>
    <w:p w14:paraId="77A9AE40" w14:textId="77777777" w:rsidR="00587F37" w:rsidRDefault="00587F37" w:rsidP="00DE1DE1">
      <w:pPr>
        <w:pStyle w:val="Console"/>
      </w:pPr>
      <w:r>
        <w:t>int executeSpecial(const struct Command *const com)</w:t>
      </w:r>
    </w:p>
    <w:p w14:paraId="438EC2BD" w14:textId="77777777" w:rsidR="00587F37" w:rsidRDefault="00587F37" w:rsidP="00DE1DE1">
      <w:pPr>
        <w:pStyle w:val="Console"/>
      </w:pPr>
      <w:r>
        <w:t>{</w:t>
      </w:r>
    </w:p>
    <w:p w14:paraId="56D19F4E" w14:textId="77777777" w:rsidR="00587F37" w:rsidRDefault="00587F37" w:rsidP="00DE1DE1">
      <w:pPr>
        <w:pStyle w:val="Console"/>
      </w:pPr>
      <w:r>
        <w:t xml:space="preserve">    if(com == NULL)</w:t>
      </w:r>
    </w:p>
    <w:p w14:paraId="42D95A96" w14:textId="77777777" w:rsidR="00587F37" w:rsidRDefault="00587F37" w:rsidP="00DE1DE1">
      <w:pPr>
        <w:pStyle w:val="Console"/>
      </w:pPr>
      <w:r>
        <w:t xml:space="preserve">    {</w:t>
      </w:r>
    </w:p>
    <w:p w14:paraId="277511DF" w14:textId="77777777" w:rsidR="00587F37" w:rsidRDefault="00587F37" w:rsidP="00DE1DE1">
      <w:pPr>
        <w:pStyle w:val="Console"/>
      </w:pPr>
      <w:r>
        <w:t xml:space="preserve">        return 0;</w:t>
      </w:r>
    </w:p>
    <w:p w14:paraId="513B68A2" w14:textId="77777777" w:rsidR="00587F37" w:rsidRDefault="00587F37" w:rsidP="00DE1DE1">
      <w:pPr>
        <w:pStyle w:val="Console"/>
      </w:pPr>
      <w:r>
        <w:t xml:space="preserve">    }</w:t>
      </w:r>
    </w:p>
    <w:p w14:paraId="6F29F9C6" w14:textId="77777777" w:rsidR="00587F37" w:rsidRDefault="00587F37" w:rsidP="00DE1DE1">
      <w:pPr>
        <w:pStyle w:val="Console"/>
      </w:pPr>
    </w:p>
    <w:p w14:paraId="3860027D" w14:textId="77777777" w:rsidR="00587F37" w:rsidRDefault="00587F37" w:rsidP="00DE1DE1">
      <w:pPr>
        <w:pStyle w:val="Console"/>
      </w:pPr>
      <w:r>
        <w:t xml:space="preserve">    char* str = NULL;</w:t>
      </w:r>
    </w:p>
    <w:p w14:paraId="564C3C11" w14:textId="77777777" w:rsidR="00587F37" w:rsidRDefault="00587F37" w:rsidP="00DE1DE1">
      <w:pPr>
        <w:pStyle w:val="Console"/>
      </w:pPr>
      <w:r>
        <w:t xml:space="preserve">    int res;</w:t>
      </w:r>
    </w:p>
    <w:p w14:paraId="45A93D07" w14:textId="77777777" w:rsidR="00587F37" w:rsidRDefault="00587F37" w:rsidP="00DE1DE1">
      <w:pPr>
        <w:pStyle w:val="Console"/>
      </w:pPr>
    </w:p>
    <w:p w14:paraId="0897221E" w14:textId="77777777" w:rsidR="00587F37" w:rsidRDefault="00587F37" w:rsidP="00DE1DE1">
      <w:pPr>
        <w:pStyle w:val="Console"/>
      </w:pPr>
      <w:r>
        <w:t xml:space="preserve">    //Note: a check for CD_KEYWORD is in the normal executeCommand function</w:t>
      </w:r>
    </w:p>
    <w:p w14:paraId="290493F2" w14:textId="77777777" w:rsidR="00587F37" w:rsidRDefault="00587F37" w:rsidP="00DE1DE1">
      <w:pPr>
        <w:pStyle w:val="Console"/>
      </w:pPr>
      <w:r>
        <w:t xml:space="preserve">    //but it wouldn't really do anything if called from a child process. That</w:t>
      </w:r>
    </w:p>
    <w:p w14:paraId="2FAC637C" w14:textId="77777777" w:rsidR="00587F37" w:rsidRDefault="00587F37" w:rsidP="00DE1DE1">
      <w:pPr>
        <w:pStyle w:val="Console"/>
      </w:pPr>
      <w:r>
        <w:t xml:space="preserve">    //is OK and in line with the behaviour of the bash shell.</w:t>
      </w:r>
    </w:p>
    <w:p w14:paraId="03716B36" w14:textId="77777777" w:rsidR="00587F37" w:rsidRDefault="00587F37" w:rsidP="00DE1DE1">
      <w:pPr>
        <w:pStyle w:val="Console"/>
      </w:pPr>
      <w:r>
        <w:t xml:space="preserve">    if(equalCharVecStr(com-&gt;path, CD_KEYWORD))</w:t>
      </w:r>
    </w:p>
    <w:p w14:paraId="312A9DF5" w14:textId="77777777" w:rsidR="00587F37" w:rsidRDefault="00587F37" w:rsidP="00DE1DE1">
      <w:pPr>
        <w:pStyle w:val="Console"/>
      </w:pPr>
      <w:r>
        <w:t xml:space="preserve">    {</w:t>
      </w:r>
    </w:p>
    <w:p w14:paraId="4AFA8157" w14:textId="77777777" w:rsidR="00587F37" w:rsidRDefault="00587F37" w:rsidP="00DE1DE1">
      <w:pPr>
        <w:pStyle w:val="Console"/>
      </w:pPr>
      <w:r>
        <w:t xml:space="preserve">        if(com-&gt;args-&gt;count &gt;= 2 &amp;&amp; !getStrCharVec(&amp;str, getEleCharVecVec(com-&gt;args, 1)))</w:t>
      </w:r>
    </w:p>
    <w:p w14:paraId="0740CF6F" w14:textId="77777777" w:rsidR="00587F37" w:rsidRDefault="00587F37" w:rsidP="00DE1DE1">
      <w:pPr>
        <w:pStyle w:val="Console"/>
      </w:pPr>
      <w:r>
        <w:t xml:space="preserve">        {</w:t>
      </w:r>
    </w:p>
    <w:p w14:paraId="5C628D38" w14:textId="77777777" w:rsidR="00587F37" w:rsidRDefault="00587F37" w:rsidP="00DE1DE1">
      <w:pPr>
        <w:pStyle w:val="Console"/>
      </w:pPr>
      <w:r>
        <w:t xml:space="preserve">            return 0;</w:t>
      </w:r>
    </w:p>
    <w:p w14:paraId="4BD08A84" w14:textId="77777777" w:rsidR="00587F37" w:rsidRDefault="00587F37" w:rsidP="00DE1DE1">
      <w:pPr>
        <w:pStyle w:val="Console"/>
      </w:pPr>
      <w:r>
        <w:t xml:space="preserve">        }</w:t>
      </w:r>
    </w:p>
    <w:p w14:paraId="1A5EB662" w14:textId="77777777" w:rsidR="00587F37" w:rsidRDefault="00587F37" w:rsidP="00DE1DE1">
      <w:pPr>
        <w:pStyle w:val="Console"/>
      </w:pPr>
    </w:p>
    <w:p w14:paraId="3E878B91" w14:textId="77777777" w:rsidR="00587F37" w:rsidRDefault="00587F37" w:rsidP="00DE1DE1">
      <w:pPr>
        <w:pStyle w:val="Console"/>
      </w:pPr>
      <w:r>
        <w:t xml:space="preserve">        res = DirectoryWalk(str);</w:t>
      </w:r>
    </w:p>
    <w:p w14:paraId="71021BD4" w14:textId="77777777" w:rsidR="00587F37" w:rsidRDefault="00587F37" w:rsidP="00DE1DE1">
      <w:pPr>
        <w:pStyle w:val="Console"/>
      </w:pPr>
    </w:p>
    <w:p w14:paraId="78F29244" w14:textId="77777777" w:rsidR="00587F37" w:rsidRDefault="00587F37" w:rsidP="00DE1DE1">
      <w:pPr>
        <w:pStyle w:val="Console"/>
      </w:pPr>
      <w:r>
        <w:tab/>
      </w:r>
      <w:r>
        <w:tab/>
        <w:t>free(str);</w:t>
      </w:r>
    </w:p>
    <w:p w14:paraId="0CE23D75" w14:textId="77777777" w:rsidR="00587F37" w:rsidRDefault="00587F37" w:rsidP="00DE1DE1">
      <w:pPr>
        <w:pStyle w:val="Console"/>
      </w:pPr>
      <w:r>
        <w:tab/>
      </w:r>
      <w:r>
        <w:tab/>
        <w:t>if (res)</w:t>
      </w:r>
    </w:p>
    <w:p w14:paraId="5E5C63A1" w14:textId="77777777" w:rsidR="00587F37" w:rsidRDefault="00587F37" w:rsidP="00DE1DE1">
      <w:pPr>
        <w:pStyle w:val="Console"/>
      </w:pPr>
      <w:r>
        <w:tab/>
      </w:r>
      <w:r>
        <w:tab/>
        <w:t>{</w:t>
      </w:r>
    </w:p>
    <w:p w14:paraId="19670530" w14:textId="77777777" w:rsidR="00587F37" w:rsidRDefault="00587F37" w:rsidP="00DE1DE1">
      <w:pPr>
        <w:pStyle w:val="Console"/>
      </w:pPr>
      <w:r>
        <w:t xml:space="preserve">            return 1;</w:t>
      </w:r>
    </w:p>
    <w:p w14:paraId="203EB2EB" w14:textId="77777777" w:rsidR="00587F37" w:rsidRDefault="00587F37" w:rsidP="00DE1DE1">
      <w:pPr>
        <w:pStyle w:val="Console"/>
      </w:pPr>
      <w:r>
        <w:tab/>
      </w:r>
      <w:r>
        <w:tab/>
        <w:t>}</w:t>
      </w:r>
    </w:p>
    <w:p w14:paraId="2062A8DB" w14:textId="77777777" w:rsidR="00587F37" w:rsidRDefault="00587F37" w:rsidP="00DE1DE1">
      <w:pPr>
        <w:pStyle w:val="Console"/>
      </w:pPr>
      <w:r>
        <w:t xml:space="preserve">    }</w:t>
      </w:r>
    </w:p>
    <w:p w14:paraId="03F497FA" w14:textId="77777777" w:rsidR="00587F37" w:rsidRDefault="00587F37" w:rsidP="00DE1DE1">
      <w:pPr>
        <w:pStyle w:val="Console"/>
      </w:pPr>
    </w:p>
    <w:p w14:paraId="5977110F" w14:textId="77777777" w:rsidR="00587F37" w:rsidRDefault="00587F37" w:rsidP="00DE1DE1">
      <w:pPr>
        <w:pStyle w:val="Console"/>
      </w:pPr>
      <w:r>
        <w:t xml:space="preserve">    return 0;</w:t>
      </w:r>
    </w:p>
    <w:p w14:paraId="47D651FA" w14:textId="77777777" w:rsidR="00587F37" w:rsidRDefault="00587F37" w:rsidP="00DE1DE1">
      <w:pPr>
        <w:pStyle w:val="Console"/>
      </w:pPr>
      <w:r>
        <w:t>}</w:t>
      </w:r>
    </w:p>
    <w:p w14:paraId="0413C262" w14:textId="77777777" w:rsidR="00587F37" w:rsidRDefault="00587F37" w:rsidP="00DE1DE1">
      <w:pPr>
        <w:pStyle w:val="Console"/>
      </w:pPr>
    </w:p>
    <w:p w14:paraId="0514E5EC" w14:textId="77777777" w:rsidR="00587F37" w:rsidRDefault="00587F37" w:rsidP="00DE1DE1">
      <w:pPr>
        <w:pStyle w:val="Console"/>
      </w:pPr>
      <w:r>
        <w:t>void executeCommand(const struct Command*const com)</w:t>
      </w:r>
    </w:p>
    <w:p w14:paraId="0DC54AAE" w14:textId="77777777" w:rsidR="00587F37" w:rsidRDefault="00587F37" w:rsidP="00DE1DE1">
      <w:pPr>
        <w:pStyle w:val="Console"/>
      </w:pPr>
      <w:r>
        <w:t>{</w:t>
      </w:r>
    </w:p>
    <w:p w14:paraId="64CEB4AC" w14:textId="77777777" w:rsidR="00587F37" w:rsidRDefault="00587F37" w:rsidP="00DE1DE1">
      <w:pPr>
        <w:pStyle w:val="Console"/>
      </w:pPr>
      <w:r>
        <w:tab/>
        <w:t>if (com == NULL)</w:t>
      </w:r>
    </w:p>
    <w:p w14:paraId="68F624EA" w14:textId="77777777" w:rsidR="00587F37" w:rsidRDefault="00587F37" w:rsidP="00DE1DE1">
      <w:pPr>
        <w:pStyle w:val="Console"/>
      </w:pPr>
      <w:r>
        <w:tab/>
      </w:r>
      <w:r>
        <w:tab/>
        <w:t>exit(-1);</w:t>
      </w:r>
    </w:p>
    <w:p w14:paraId="45F31D91" w14:textId="77777777" w:rsidR="00587F37" w:rsidRDefault="00587F37" w:rsidP="00DE1DE1">
      <w:pPr>
        <w:pStyle w:val="Console"/>
      </w:pPr>
      <w:r>
        <w:tab/>
        <w:t>//check for special commands</w:t>
      </w:r>
    </w:p>
    <w:p w14:paraId="1AC2277C" w14:textId="77777777" w:rsidR="00587F37" w:rsidRDefault="00587F37" w:rsidP="00DE1DE1">
      <w:pPr>
        <w:pStyle w:val="Console"/>
      </w:pPr>
      <w:r>
        <w:tab/>
        <w:t>char* str = NULL;</w:t>
      </w:r>
    </w:p>
    <w:p w14:paraId="2571716D" w14:textId="77777777" w:rsidR="00587F37" w:rsidRDefault="00587F37" w:rsidP="00DE1DE1">
      <w:pPr>
        <w:pStyle w:val="Console"/>
      </w:pPr>
      <w:r>
        <w:tab/>
        <w:t>int res;</w:t>
      </w:r>
    </w:p>
    <w:p w14:paraId="0C1930FA" w14:textId="77777777" w:rsidR="00587F37" w:rsidRDefault="00587F37" w:rsidP="00DE1DE1">
      <w:pPr>
        <w:pStyle w:val="Console"/>
      </w:pPr>
      <w:r>
        <w:tab/>
        <w:t>if (equalCharVecStr(com-&gt;path, PWD_KEYWORD))</w:t>
      </w:r>
    </w:p>
    <w:p w14:paraId="3D789A26" w14:textId="77777777" w:rsidR="00587F37" w:rsidRDefault="00587F37" w:rsidP="00DE1DE1">
      <w:pPr>
        <w:pStyle w:val="Console"/>
      </w:pPr>
      <w:r>
        <w:tab/>
        <w:t>{</w:t>
      </w:r>
    </w:p>
    <w:p w14:paraId="56BE678A" w14:textId="77777777" w:rsidR="00587F37" w:rsidRDefault="00587F37" w:rsidP="00DE1DE1">
      <w:pPr>
        <w:pStyle w:val="Console"/>
      </w:pPr>
      <w:r>
        <w:tab/>
      </w:r>
      <w:r>
        <w:tab/>
        <w:t>PrintPWD();</w:t>
      </w:r>
    </w:p>
    <w:p w14:paraId="6196FAC3" w14:textId="77777777" w:rsidR="00587F37" w:rsidRDefault="00587F37" w:rsidP="00DE1DE1">
      <w:pPr>
        <w:pStyle w:val="Console"/>
      </w:pPr>
      <w:r>
        <w:tab/>
      </w:r>
      <w:r>
        <w:tab/>
        <w:t>exit(0);</w:t>
      </w:r>
    </w:p>
    <w:p w14:paraId="781EFEAD" w14:textId="77777777" w:rsidR="00587F37" w:rsidRDefault="00587F37" w:rsidP="00DE1DE1">
      <w:pPr>
        <w:pStyle w:val="Console"/>
      </w:pPr>
      <w:r>
        <w:tab/>
        <w:t>}</w:t>
      </w:r>
    </w:p>
    <w:p w14:paraId="581D2C01" w14:textId="77777777" w:rsidR="00587F37" w:rsidRDefault="00587F37" w:rsidP="00DE1DE1">
      <w:pPr>
        <w:pStyle w:val="Console"/>
      </w:pPr>
      <w:r>
        <w:tab/>
        <w:t>if (equalCharVecStr(com-&gt;path, CD_KEYWORD))</w:t>
      </w:r>
    </w:p>
    <w:p w14:paraId="722E17A0" w14:textId="77777777" w:rsidR="00587F37" w:rsidRDefault="00587F37" w:rsidP="00DE1DE1">
      <w:pPr>
        <w:pStyle w:val="Console"/>
      </w:pPr>
      <w:r>
        <w:tab/>
        <w:t>{</w:t>
      </w:r>
    </w:p>
    <w:p w14:paraId="6D4D393A" w14:textId="77777777" w:rsidR="00587F37" w:rsidRDefault="00587F37" w:rsidP="00DE1DE1">
      <w:pPr>
        <w:pStyle w:val="Console"/>
      </w:pPr>
      <w:r>
        <w:tab/>
      </w:r>
      <w:r>
        <w:tab/>
        <w:t>res = com-&gt;args-&gt;count &lt; 2 || !getStrCharVec(&amp;str, com-&gt;args-&gt;vec + 1) || !DirectoryWalk(str);</w:t>
      </w:r>
    </w:p>
    <w:p w14:paraId="469959AF" w14:textId="77777777" w:rsidR="00587F37" w:rsidRDefault="00587F37" w:rsidP="00DE1DE1">
      <w:pPr>
        <w:pStyle w:val="Console"/>
      </w:pPr>
      <w:r>
        <w:tab/>
      </w:r>
      <w:r>
        <w:tab/>
        <w:t>free(str);</w:t>
      </w:r>
    </w:p>
    <w:p w14:paraId="041272E8" w14:textId="77777777" w:rsidR="00587F37" w:rsidRDefault="00587F37" w:rsidP="00DE1DE1">
      <w:pPr>
        <w:pStyle w:val="Console"/>
      </w:pPr>
      <w:r>
        <w:tab/>
      </w:r>
      <w:r>
        <w:tab/>
        <w:t>if (res)</w:t>
      </w:r>
    </w:p>
    <w:p w14:paraId="52CEEA13" w14:textId="77777777" w:rsidR="00587F37" w:rsidRDefault="00587F37" w:rsidP="00DE1DE1">
      <w:pPr>
        <w:pStyle w:val="Console"/>
      </w:pPr>
      <w:r>
        <w:tab/>
      </w:r>
      <w:r>
        <w:tab/>
      </w:r>
      <w:r>
        <w:tab/>
        <w:t>exit(0);</w:t>
      </w:r>
    </w:p>
    <w:p w14:paraId="66F6B2CB" w14:textId="77777777" w:rsidR="00587F37" w:rsidRDefault="00587F37" w:rsidP="00DE1DE1">
      <w:pPr>
        <w:pStyle w:val="Console"/>
      </w:pPr>
      <w:r>
        <w:tab/>
      </w:r>
      <w:r>
        <w:tab/>
        <w:t>exit(-1);</w:t>
      </w:r>
    </w:p>
    <w:p w14:paraId="2135F20F" w14:textId="77777777" w:rsidR="00587F37" w:rsidRDefault="00587F37" w:rsidP="00DE1DE1">
      <w:pPr>
        <w:pStyle w:val="Console"/>
      </w:pPr>
      <w:r>
        <w:tab/>
        <w:t>}</w:t>
      </w:r>
    </w:p>
    <w:p w14:paraId="2D93FAE6" w14:textId="77777777" w:rsidR="00587F37" w:rsidRDefault="00587F37" w:rsidP="00DE1DE1">
      <w:pPr>
        <w:pStyle w:val="Console"/>
      </w:pPr>
      <w:r>
        <w:tab/>
        <w:t>if (equalCharVecStr(com-&gt;path, PROMPT_KEYWORD))</w:t>
      </w:r>
    </w:p>
    <w:p w14:paraId="210D0E0B" w14:textId="77777777" w:rsidR="00587F37" w:rsidRDefault="00587F37" w:rsidP="00DE1DE1">
      <w:pPr>
        <w:pStyle w:val="Console"/>
      </w:pPr>
      <w:r>
        <w:tab/>
        <w:t>{</w:t>
      </w:r>
    </w:p>
    <w:p w14:paraId="0CE07039" w14:textId="77777777" w:rsidR="00587F37" w:rsidRDefault="00587F37" w:rsidP="00DE1DE1">
      <w:pPr>
        <w:pStyle w:val="Console"/>
      </w:pPr>
      <w:r>
        <w:tab/>
      </w:r>
      <w:r>
        <w:tab/>
        <w:t>res = com-&gt;args-&gt;count &lt; 2 || !getStrCharVec(&amp;str, com-&gt;args-&gt;vec + 1) || !changePrompt(str);</w:t>
      </w:r>
    </w:p>
    <w:p w14:paraId="193E0557" w14:textId="77777777" w:rsidR="00587F37" w:rsidRDefault="00587F37" w:rsidP="00DE1DE1">
      <w:pPr>
        <w:pStyle w:val="Console"/>
      </w:pPr>
      <w:r>
        <w:tab/>
      </w:r>
      <w:r>
        <w:tab/>
        <w:t>free(str);</w:t>
      </w:r>
    </w:p>
    <w:p w14:paraId="7B5F8AC8" w14:textId="77777777" w:rsidR="00587F37" w:rsidRDefault="00587F37" w:rsidP="00DE1DE1">
      <w:pPr>
        <w:pStyle w:val="Console"/>
      </w:pPr>
      <w:r>
        <w:tab/>
      </w:r>
      <w:r>
        <w:tab/>
        <w:t>if (res)</w:t>
      </w:r>
    </w:p>
    <w:p w14:paraId="1B5C12FE" w14:textId="77777777" w:rsidR="00587F37" w:rsidRDefault="00587F37" w:rsidP="00DE1DE1">
      <w:pPr>
        <w:pStyle w:val="Console"/>
      </w:pPr>
      <w:r>
        <w:tab/>
      </w:r>
      <w:r>
        <w:tab/>
      </w:r>
      <w:r>
        <w:tab/>
        <w:t>exit(0);</w:t>
      </w:r>
    </w:p>
    <w:p w14:paraId="36516953" w14:textId="77777777" w:rsidR="00587F37" w:rsidRDefault="00587F37" w:rsidP="00DE1DE1">
      <w:pPr>
        <w:pStyle w:val="Console"/>
      </w:pPr>
      <w:r>
        <w:tab/>
      </w:r>
      <w:r>
        <w:tab/>
        <w:t>exit(-1);</w:t>
      </w:r>
    </w:p>
    <w:p w14:paraId="6C4260D4" w14:textId="77777777" w:rsidR="00587F37" w:rsidRDefault="00587F37" w:rsidP="00DE1DE1">
      <w:pPr>
        <w:pStyle w:val="Console"/>
      </w:pPr>
      <w:r>
        <w:tab/>
        <w:t>}</w:t>
      </w:r>
    </w:p>
    <w:p w14:paraId="49899063" w14:textId="77777777" w:rsidR="00587F37" w:rsidRDefault="00587F37" w:rsidP="00DE1DE1">
      <w:pPr>
        <w:pStyle w:val="Console"/>
      </w:pPr>
      <w:r>
        <w:tab/>
        <w:t>if (!getStrCharVec(&amp;str, com-&gt;path))</w:t>
      </w:r>
    </w:p>
    <w:p w14:paraId="3D750B0B" w14:textId="77777777" w:rsidR="00587F37" w:rsidRDefault="00587F37" w:rsidP="00DE1DE1">
      <w:pPr>
        <w:pStyle w:val="Console"/>
      </w:pPr>
      <w:r>
        <w:tab/>
      </w:r>
      <w:r>
        <w:tab/>
        <w:t>exit(-1);</w:t>
      </w:r>
    </w:p>
    <w:p w14:paraId="4E35801C" w14:textId="77777777" w:rsidR="00587F37" w:rsidRDefault="00587F37" w:rsidP="00DE1DE1">
      <w:pPr>
        <w:pStyle w:val="Console"/>
      </w:pPr>
      <w:r>
        <w:tab/>
        <w:t>char** argv = malloc(sizeof(char*) * (com-&gt;args-&gt;count + 1));</w:t>
      </w:r>
    </w:p>
    <w:p w14:paraId="75808736" w14:textId="77777777" w:rsidR="00587F37" w:rsidRDefault="00587F37" w:rsidP="00DE1DE1">
      <w:pPr>
        <w:pStyle w:val="Console"/>
      </w:pPr>
      <w:r>
        <w:tab/>
        <w:t>if (argv == NULL)</w:t>
      </w:r>
    </w:p>
    <w:p w14:paraId="5ED02909" w14:textId="77777777" w:rsidR="00587F37" w:rsidRDefault="00587F37" w:rsidP="00DE1DE1">
      <w:pPr>
        <w:pStyle w:val="Console"/>
      </w:pPr>
      <w:r>
        <w:tab/>
        <w:t>{</w:t>
      </w:r>
    </w:p>
    <w:p w14:paraId="72C33960" w14:textId="77777777" w:rsidR="00587F37" w:rsidRDefault="00587F37" w:rsidP="00DE1DE1">
      <w:pPr>
        <w:pStyle w:val="Console"/>
      </w:pPr>
      <w:r>
        <w:tab/>
      </w:r>
      <w:r>
        <w:tab/>
        <w:t>free(str);</w:t>
      </w:r>
    </w:p>
    <w:p w14:paraId="467D026C" w14:textId="77777777" w:rsidR="00587F37" w:rsidRDefault="00587F37" w:rsidP="00DE1DE1">
      <w:pPr>
        <w:pStyle w:val="Console"/>
      </w:pPr>
      <w:r>
        <w:tab/>
      </w:r>
      <w:r>
        <w:tab/>
        <w:t>exit(-1);</w:t>
      </w:r>
    </w:p>
    <w:p w14:paraId="44D2CE76" w14:textId="77777777" w:rsidR="00587F37" w:rsidRDefault="00587F37" w:rsidP="00DE1DE1">
      <w:pPr>
        <w:pStyle w:val="Console"/>
      </w:pPr>
      <w:r>
        <w:tab/>
        <w:t>}</w:t>
      </w:r>
    </w:p>
    <w:p w14:paraId="66476DEA" w14:textId="77777777" w:rsidR="00587F37" w:rsidRDefault="00587F37" w:rsidP="00DE1DE1">
      <w:pPr>
        <w:pStyle w:val="Console"/>
      </w:pPr>
      <w:r>
        <w:tab/>
        <w:t>argv[com-&gt;args-&gt;count] = NULL;</w:t>
      </w:r>
    </w:p>
    <w:p w14:paraId="5D509D2C" w14:textId="77777777" w:rsidR="00587F37" w:rsidRDefault="00587F37" w:rsidP="00DE1DE1">
      <w:pPr>
        <w:pStyle w:val="Console"/>
      </w:pPr>
      <w:r>
        <w:lastRenderedPageBreak/>
        <w:tab/>
        <w:t>char* arg = NULL;</w:t>
      </w:r>
    </w:p>
    <w:p w14:paraId="78AA81CA" w14:textId="77777777" w:rsidR="00587F37" w:rsidRDefault="00587F37" w:rsidP="00DE1DE1">
      <w:pPr>
        <w:pStyle w:val="Console"/>
      </w:pPr>
      <w:r>
        <w:tab/>
        <w:t>for (unsigned int i = 0; i &lt; com-&gt;args-&gt;count; ++i)</w:t>
      </w:r>
    </w:p>
    <w:p w14:paraId="4042164C" w14:textId="77777777" w:rsidR="00587F37" w:rsidRDefault="00587F37" w:rsidP="00DE1DE1">
      <w:pPr>
        <w:pStyle w:val="Console"/>
      </w:pPr>
      <w:r>
        <w:tab/>
        <w:t>{</w:t>
      </w:r>
    </w:p>
    <w:p w14:paraId="425E3B73" w14:textId="77777777" w:rsidR="00587F37" w:rsidRDefault="00587F37" w:rsidP="00DE1DE1">
      <w:pPr>
        <w:pStyle w:val="Console"/>
      </w:pPr>
      <w:r>
        <w:tab/>
      </w:r>
      <w:r>
        <w:tab/>
        <w:t>argv[i] = NULL;</w:t>
      </w:r>
    </w:p>
    <w:p w14:paraId="341B7C73" w14:textId="77777777" w:rsidR="00587F37" w:rsidRDefault="00587F37" w:rsidP="00DE1DE1">
      <w:pPr>
        <w:pStyle w:val="Console"/>
      </w:pPr>
      <w:r>
        <w:tab/>
      </w:r>
      <w:r>
        <w:tab/>
        <w:t>if (!getStrCharVec(&amp;argv[i], &amp;(com-&gt;args-&gt;vec[i])))</w:t>
      </w:r>
    </w:p>
    <w:p w14:paraId="1D82212B" w14:textId="77777777" w:rsidR="00587F37" w:rsidRDefault="00587F37" w:rsidP="00DE1DE1">
      <w:pPr>
        <w:pStyle w:val="Console"/>
      </w:pPr>
      <w:r>
        <w:tab/>
      </w:r>
      <w:r>
        <w:tab/>
        <w:t>{</w:t>
      </w:r>
    </w:p>
    <w:p w14:paraId="243F3CD9" w14:textId="77777777" w:rsidR="00587F37" w:rsidRDefault="00587F37" w:rsidP="00DE1DE1">
      <w:pPr>
        <w:pStyle w:val="Console"/>
      </w:pPr>
      <w:r>
        <w:tab/>
      </w:r>
      <w:r>
        <w:tab/>
      </w:r>
      <w:r>
        <w:tab/>
        <w:t>free(str);</w:t>
      </w:r>
    </w:p>
    <w:p w14:paraId="290E1C96" w14:textId="77777777" w:rsidR="00587F37" w:rsidRDefault="00587F37" w:rsidP="00DE1DE1">
      <w:pPr>
        <w:pStyle w:val="Console"/>
      </w:pPr>
      <w:r>
        <w:tab/>
      </w:r>
      <w:r>
        <w:tab/>
      </w:r>
      <w:r>
        <w:tab/>
        <w:t>exit(-1);</w:t>
      </w:r>
    </w:p>
    <w:p w14:paraId="1D6B7279" w14:textId="77777777" w:rsidR="00587F37" w:rsidRDefault="00587F37" w:rsidP="00DE1DE1">
      <w:pPr>
        <w:pStyle w:val="Console"/>
      </w:pPr>
      <w:r>
        <w:tab/>
      </w:r>
      <w:r>
        <w:tab/>
        <w:t>}</w:t>
      </w:r>
    </w:p>
    <w:p w14:paraId="3E13467A" w14:textId="77777777" w:rsidR="00587F37" w:rsidRDefault="00587F37" w:rsidP="00DE1DE1">
      <w:pPr>
        <w:pStyle w:val="Console"/>
      </w:pPr>
      <w:r>
        <w:tab/>
        <w:t>}</w:t>
      </w:r>
    </w:p>
    <w:p w14:paraId="04838AD8" w14:textId="77777777" w:rsidR="00587F37" w:rsidRDefault="00587F37" w:rsidP="00DE1DE1">
      <w:pPr>
        <w:pStyle w:val="Console"/>
      </w:pPr>
      <w:r>
        <w:tab/>
        <w:t>execv(str, argv);</w:t>
      </w:r>
    </w:p>
    <w:p w14:paraId="45722FC0" w14:textId="77777777" w:rsidR="00587F37" w:rsidRDefault="00587F37" w:rsidP="00DE1DE1">
      <w:pPr>
        <w:pStyle w:val="Console"/>
      </w:pPr>
      <w:r>
        <w:tab/>
        <w:t>free(str);</w:t>
      </w:r>
    </w:p>
    <w:p w14:paraId="489EA3D4" w14:textId="77777777" w:rsidR="00587F37" w:rsidRDefault="00587F37" w:rsidP="00DE1DE1">
      <w:pPr>
        <w:pStyle w:val="Console"/>
      </w:pPr>
      <w:r>
        <w:tab/>
        <w:t>exit(-1);</w:t>
      </w:r>
    </w:p>
    <w:p w14:paraId="10857321" w14:textId="08FFD602" w:rsidR="00587F37" w:rsidRPr="00587F37" w:rsidRDefault="00587F37" w:rsidP="00DE1DE1">
      <w:pPr>
        <w:pStyle w:val="Console"/>
      </w:pPr>
      <w:r>
        <w:t>}</w:t>
      </w:r>
    </w:p>
    <w:p w14:paraId="51EB56A4" w14:textId="77777777" w:rsidR="004117CF" w:rsidRPr="002410F6" w:rsidRDefault="004117CF" w:rsidP="00434685">
      <w:pPr>
        <w:pStyle w:val="Console"/>
      </w:pPr>
    </w:p>
    <w:p w14:paraId="44CA1F29" w14:textId="5A0D8BFE" w:rsidR="009D2919" w:rsidRDefault="009D2919" w:rsidP="009D2919">
      <w:pPr>
        <w:pStyle w:val="Heading2"/>
      </w:pPr>
      <w:bookmarkStart w:id="157" w:name="_Toc85128369"/>
      <w:proofErr w:type="spellStart"/>
      <w:r>
        <w:t>executeJob.h</w:t>
      </w:r>
      <w:proofErr w:type="spellEnd"/>
    </w:p>
    <w:p w14:paraId="2D03F48A" w14:textId="77777777" w:rsidR="00277974" w:rsidRPr="00277974" w:rsidRDefault="00277974" w:rsidP="00DE1DE1">
      <w:pPr>
        <w:pStyle w:val="Console"/>
      </w:pPr>
      <w:r w:rsidRPr="00277974">
        <w:t>/* File: executeJob.h</w:t>
      </w:r>
    </w:p>
    <w:p w14:paraId="0BC924EF" w14:textId="77777777" w:rsidR="00277974" w:rsidRPr="00277974" w:rsidRDefault="00277974" w:rsidP="00DE1DE1">
      <w:pPr>
        <w:pStyle w:val="Console"/>
      </w:pPr>
      <w:r w:rsidRPr="00277974">
        <w:t xml:space="preserve"> * Date: 16 October 2021</w:t>
      </w:r>
    </w:p>
    <w:p w14:paraId="3E9A8D49" w14:textId="77777777" w:rsidR="00277974" w:rsidRPr="00277974" w:rsidRDefault="00277974" w:rsidP="00DE1DE1">
      <w:pPr>
        <w:pStyle w:val="Console"/>
      </w:pPr>
      <w:r w:rsidRPr="00277974">
        <w:t xml:space="preserve"> * Author: Orlando Molina Santos, ID: 33302151</w:t>
      </w:r>
    </w:p>
    <w:p w14:paraId="4A2B06A8" w14:textId="77777777" w:rsidR="00277974" w:rsidRPr="00277974" w:rsidRDefault="00277974" w:rsidP="00DE1DE1">
      <w:pPr>
        <w:pStyle w:val="Console"/>
      </w:pPr>
      <w:r w:rsidRPr="00277974">
        <w:t xml:space="preserve"> * Purpose: Provides functions to execute jobs from a command line.</w:t>
      </w:r>
    </w:p>
    <w:p w14:paraId="6FAB2C67" w14:textId="77777777" w:rsidR="00277974" w:rsidRPr="00277974" w:rsidRDefault="00277974" w:rsidP="00DE1DE1">
      <w:pPr>
        <w:pStyle w:val="Console"/>
      </w:pPr>
      <w:r w:rsidRPr="00277974">
        <w:t xml:space="preserve"> */</w:t>
      </w:r>
    </w:p>
    <w:p w14:paraId="14D34F4D" w14:textId="77777777" w:rsidR="00277974" w:rsidRPr="00277974" w:rsidRDefault="00277974" w:rsidP="00DE1DE1">
      <w:pPr>
        <w:pStyle w:val="Console"/>
      </w:pPr>
    </w:p>
    <w:p w14:paraId="0995F566" w14:textId="77777777" w:rsidR="00277974" w:rsidRPr="00277974" w:rsidRDefault="00277974" w:rsidP="00DE1DE1">
      <w:pPr>
        <w:pStyle w:val="Console"/>
      </w:pPr>
      <w:r w:rsidRPr="00277974">
        <w:t>#include "job.h"</w:t>
      </w:r>
    </w:p>
    <w:p w14:paraId="58F3F4EA" w14:textId="77777777" w:rsidR="00277974" w:rsidRPr="00277974" w:rsidRDefault="00277974" w:rsidP="00DE1DE1">
      <w:pPr>
        <w:pStyle w:val="Console"/>
      </w:pPr>
    </w:p>
    <w:p w14:paraId="22078AF4" w14:textId="77777777" w:rsidR="00277974" w:rsidRPr="00277974" w:rsidRDefault="00277974" w:rsidP="00DE1DE1">
      <w:pPr>
        <w:pStyle w:val="Console"/>
      </w:pPr>
      <w:r w:rsidRPr="00277974">
        <w:t>/* Executes a job from the command line.</w:t>
      </w:r>
    </w:p>
    <w:p w14:paraId="166A733B" w14:textId="77777777" w:rsidR="00277974" w:rsidRPr="00277974" w:rsidRDefault="00277974" w:rsidP="00DE1DE1">
      <w:pPr>
        <w:pStyle w:val="Console"/>
      </w:pPr>
      <w:r w:rsidRPr="00277974">
        <w:t xml:space="preserve"> * job: Job struct representing the job to be executed.</w:t>
      </w:r>
    </w:p>
    <w:p w14:paraId="0CD367F1" w14:textId="77777777" w:rsidR="00277974" w:rsidRPr="00277974" w:rsidRDefault="00277974" w:rsidP="00DE1DE1">
      <w:pPr>
        <w:pStyle w:val="Console"/>
      </w:pPr>
      <w:r w:rsidRPr="00277974">
        <w:t xml:space="preserve"> * Returns int: 0 if error, 1 on success</w:t>
      </w:r>
    </w:p>
    <w:p w14:paraId="2547434C" w14:textId="77777777" w:rsidR="00277974" w:rsidRPr="00277974" w:rsidRDefault="00277974" w:rsidP="00DE1DE1">
      <w:pPr>
        <w:pStyle w:val="Console"/>
      </w:pPr>
      <w:r w:rsidRPr="00277974">
        <w:t xml:space="preserve"> */</w:t>
      </w:r>
    </w:p>
    <w:p w14:paraId="47D39880" w14:textId="39ED7DAC" w:rsidR="00277974" w:rsidRPr="00277974" w:rsidRDefault="00277974" w:rsidP="00DE1DE1">
      <w:pPr>
        <w:pStyle w:val="Console"/>
      </w:pPr>
      <w:r w:rsidRPr="00277974">
        <w:t>int ExecuteJob(const struct Job *job);</w:t>
      </w:r>
    </w:p>
    <w:p w14:paraId="0E490AC2" w14:textId="77777777" w:rsidR="009D2919" w:rsidRDefault="009D2919" w:rsidP="009D2919"/>
    <w:p w14:paraId="554020E7" w14:textId="2C2FD676" w:rsidR="001A4A96" w:rsidRDefault="001A4A96" w:rsidP="001A4A96">
      <w:pPr>
        <w:pStyle w:val="Heading2"/>
      </w:pPr>
      <w:proofErr w:type="spellStart"/>
      <w:r>
        <w:t>executeJob.c</w:t>
      </w:r>
      <w:proofErr w:type="spellEnd"/>
    </w:p>
    <w:p w14:paraId="199F2D8C" w14:textId="77777777" w:rsidR="004117CF" w:rsidRDefault="004117CF" w:rsidP="00DE1DE1">
      <w:pPr>
        <w:pStyle w:val="Console"/>
      </w:pPr>
      <w:r>
        <w:t>/* File: executeJob.c</w:t>
      </w:r>
    </w:p>
    <w:p w14:paraId="0AA310C8" w14:textId="77777777" w:rsidR="004117CF" w:rsidRDefault="004117CF" w:rsidP="00DE1DE1">
      <w:pPr>
        <w:pStyle w:val="Console"/>
      </w:pPr>
      <w:r>
        <w:t xml:space="preserve"> * Date: 16 October 2021</w:t>
      </w:r>
    </w:p>
    <w:p w14:paraId="2CC76F9F" w14:textId="77777777" w:rsidR="004117CF" w:rsidRDefault="004117CF" w:rsidP="00DE1DE1">
      <w:pPr>
        <w:pStyle w:val="Console"/>
      </w:pPr>
      <w:r>
        <w:t xml:space="preserve"> * Author: Orlando Molina Santos, ID: 33302151</w:t>
      </w:r>
    </w:p>
    <w:p w14:paraId="7A11EB9E" w14:textId="77777777" w:rsidR="004117CF" w:rsidRDefault="004117CF" w:rsidP="00DE1DE1">
      <w:pPr>
        <w:pStyle w:val="Console"/>
      </w:pPr>
      <w:r>
        <w:t xml:space="preserve"> * Purpose: Provides functions to execute jobs from a command line.</w:t>
      </w:r>
    </w:p>
    <w:p w14:paraId="1C8909D5" w14:textId="77777777" w:rsidR="004117CF" w:rsidRDefault="004117CF" w:rsidP="00DE1DE1">
      <w:pPr>
        <w:pStyle w:val="Console"/>
      </w:pPr>
      <w:r>
        <w:t xml:space="preserve"> */</w:t>
      </w:r>
    </w:p>
    <w:p w14:paraId="504AE68D" w14:textId="77777777" w:rsidR="004117CF" w:rsidRDefault="004117CF" w:rsidP="00DE1DE1">
      <w:pPr>
        <w:pStyle w:val="Console"/>
      </w:pPr>
    </w:p>
    <w:p w14:paraId="647B9593" w14:textId="77777777" w:rsidR="004117CF" w:rsidRDefault="004117CF" w:rsidP="00DE1DE1">
      <w:pPr>
        <w:pStyle w:val="Console"/>
      </w:pPr>
      <w:r>
        <w:t>#include &lt;stdlib.h&gt;</w:t>
      </w:r>
    </w:p>
    <w:p w14:paraId="742606E2" w14:textId="77777777" w:rsidR="004117CF" w:rsidRDefault="004117CF" w:rsidP="00DE1DE1">
      <w:pPr>
        <w:pStyle w:val="Console"/>
      </w:pPr>
      <w:r>
        <w:t>#include &lt;unistd.h&gt;</w:t>
      </w:r>
    </w:p>
    <w:p w14:paraId="71E30E2D" w14:textId="77777777" w:rsidR="004117CF" w:rsidRDefault="004117CF" w:rsidP="00DE1DE1">
      <w:pPr>
        <w:pStyle w:val="Console"/>
      </w:pPr>
      <w:r>
        <w:t>#include "executeJob.h"</w:t>
      </w:r>
    </w:p>
    <w:p w14:paraId="2EA3BAC7" w14:textId="77777777" w:rsidR="004117CF" w:rsidRDefault="004117CF" w:rsidP="00DE1DE1">
      <w:pPr>
        <w:pStyle w:val="Console"/>
      </w:pPr>
      <w:r>
        <w:t>#include "pipe.h"</w:t>
      </w:r>
    </w:p>
    <w:p w14:paraId="5A412375" w14:textId="77777777" w:rsidR="004117CF" w:rsidRDefault="004117CF" w:rsidP="00DE1DE1">
      <w:pPr>
        <w:pStyle w:val="Console"/>
      </w:pPr>
      <w:r>
        <w:t>#include "fileIORedirect.h"</w:t>
      </w:r>
    </w:p>
    <w:p w14:paraId="0FFA1E11" w14:textId="77777777" w:rsidR="004117CF" w:rsidRDefault="004117CF" w:rsidP="00DE1DE1">
      <w:pPr>
        <w:pStyle w:val="Console"/>
      </w:pPr>
      <w:r>
        <w:t>#include "execute_command.h"</w:t>
      </w:r>
    </w:p>
    <w:p w14:paraId="09602E7F" w14:textId="77777777" w:rsidR="004117CF" w:rsidRDefault="004117CF" w:rsidP="00DE1DE1">
      <w:pPr>
        <w:pStyle w:val="Console"/>
      </w:pPr>
    </w:p>
    <w:p w14:paraId="49E47A14" w14:textId="77777777" w:rsidR="004117CF" w:rsidRDefault="004117CF" w:rsidP="00DE1DE1">
      <w:pPr>
        <w:pStyle w:val="Console"/>
      </w:pPr>
      <w:r>
        <w:t>/* Redirects stdin and stdout</w:t>
      </w:r>
    </w:p>
    <w:p w14:paraId="5D2C3717" w14:textId="77777777" w:rsidR="004117CF" w:rsidRDefault="004117CF" w:rsidP="00DE1DE1">
      <w:pPr>
        <w:pStyle w:val="Console"/>
      </w:pPr>
      <w:r>
        <w:t xml:space="preserve"> * prevPipe: Pipe to receive input from.</w:t>
      </w:r>
    </w:p>
    <w:p w14:paraId="044A67CB" w14:textId="77777777" w:rsidR="004117CF" w:rsidRDefault="004117CF" w:rsidP="00DE1DE1">
      <w:pPr>
        <w:pStyle w:val="Console"/>
      </w:pPr>
      <w:r>
        <w:t xml:space="preserve"> * nextPipe: Pipe to redirect output to.</w:t>
      </w:r>
    </w:p>
    <w:p w14:paraId="357C8295" w14:textId="77777777" w:rsidR="004117CF" w:rsidRDefault="004117CF" w:rsidP="00DE1DE1">
      <w:pPr>
        <w:pStyle w:val="Console"/>
      </w:pPr>
      <w:r>
        <w:t xml:space="preserve"> * Pre: Is invoked in a child process.</w:t>
      </w:r>
    </w:p>
    <w:p w14:paraId="04AA4B93" w14:textId="77777777" w:rsidR="004117CF" w:rsidRDefault="004117CF" w:rsidP="00DE1DE1">
      <w:pPr>
        <w:pStyle w:val="Console"/>
      </w:pPr>
      <w:r>
        <w:t xml:space="preserve"> * Post: stdin and stdout are redirected to pipes.</w:t>
      </w:r>
    </w:p>
    <w:p w14:paraId="1421F7C8" w14:textId="77777777" w:rsidR="004117CF" w:rsidRDefault="004117CF" w:rsidP="00DE1DE1">
      <w:pPr>
        <w:pStyle w:val="Console"/>
      </w:pPr>
      <w:r>
        <w:lastRenderedPageBreak/>
        <w:t xml:space="preserve"> */</w:t>
      </w:r>
    </w:p>
    <w:p w14:paraId="762B8207" w14:textId="77777777" w:rsidR="004117CF" w:rsidRDefault="004117CF" w:rsidP="00DE1DE1">
      <w:pPr>
        <w:pStyle w:val="Console"/>
      </w:pPr>
      <w:r>
        <w:t>void RedirectPipes(Pipe *prevPipe, Pipe *nextPipe)</w:t>
      </w:r>
    </w:p>
    <w:p w14:paraId="7E284698" w14:textId="77777777" w:rsidR="004117CF" w:rsidRDefault="004117CF" w:rsidP="00DE1DE1">
      <w:pPr>
        <w:pStyle w:val="Console"/>
      </w:pPr>
      <w:r>
        <w:t>{</w:t>
      </w:r>
    </w:p>
    <w:p w14:paraId="6A291F64" w14:textId="77777777" w:rsidR="004117CF" w:rsidRDefault="004117CF" w:rsidP="00DE1DE1">
      <w:pPr>
        <w:pStyle w:val="Console"/>
      </w:pPr>
      <w:r>
        <w:t xml:space="preserve">    CloseReadEnd(nextPipe);</w:t>
      </w:r>
    </w:p>
    <w:p w14:paraId="46A62801" w14:textId="77777777" w:rsidR="004117CF" w:rsidRDefault="004117CF" w:rsidP="00DE1DE1">
      <w:pPr>
        <w:pStyle w:val="Console"/>
      </w:pPr>
      <w:r>
        <w:t xml:space="preserve">    CloseWriteEnd(prevPipe);</w:t>
      </w:r>
    </w:p>
    <w:p w14:paraId="6F597EAF" w14:textId="77777777" w:rsidR="004117CF" w:rsidRDefault="004117CF" w:rsidP="00DE1DE1">
      <w:pPr>
        <w:pStyle w:val="Console"/>
      </w:pPr>
    </w:p>
    <w:p w14:paraId="575DF4FC" w14:textId="77777777" w:rsidR="004117CF" w:rsidRDefault="004117CF" w:rsidP="00DE1DE1">
      <w:pPr>
        <w:pStyle w:val="Console"/>
      </w:pPr>
      <w:r>
        <w:t xml:space="preserve">    if(WriteEndOpen(nextPipe) &amp;&amp; dup2(GetWriteEnd(nextPipe), STDOUT_FILENO) == -1)</w:t>
      </w:r>
    </w:p>
    <w:p w14:paraId="4A8C59AA" w14:textId="77777777" w:rsidR="004117CF" w:rsidRDefault="004117CF" w:rsidP="00DE1DE1">
      <w:pPr>
        <w:pStyle w:val="Console"/>
      </w:pPr>
      <w:r>
        <w:t xml:space="preserve">    {</w:t>
      </w:r>
    </w:p>
    <w:p w14:paraId="05589ABD" w14:textId="77777777" w:rsidR="004117CF" w:rsidRDefault="004117CF" w:rsidP="00DE1DE1">
      <w:pPr>
        <w:pStyle w:val="Console"/>
      </w:pPr>
      <w:r>
        <w:t xml:space="preserve">        exit(1);</w:t>
      </w:r>
    </w:p>
    <w:p w14:paraId="3334FF2E" w14:textId="77777777" w:rsidR="004117CF" w:rsidRDefault="004117CF" w:rsidP="00DE1DE1">
      <w:pPr>
        <w:pStyle w:val="Console"/>
      </w:pPr>
      <w:r>
        <w:t xml:space="preserve">    }</w:t>
      </w:r>
    </w:p>
    <w:p w14:paraId="132E5C3C" w14:textId="77777777" w:rsidR="004117CF" w:rsidRDefault="004117CF" w:rsidP="00DE1DE1">
      <w:pPr>
        <w:pStyle w:val="Console"/>
      </w:pPr>
      <w:r>
        <w:t xml:space="preserve">    CloseWriteEnd(nextPipe);</w:t>
      </w:r>
    </w:p>
    <w:p w14:paraId="74951913" w14:textId="77777777" w:rsidR="004117CF" w:rsidRDefault="004117CF" w:rsidP="00DE1DE1">
      <w:pPr>
        <w:pStyle w:val="Console"/>
      </w:pPr>
    </w:p>
    <w:p w14:paraId="16EFDF59" w14:textId="77777777" w:rsidR="004117CF" w:rsidRDefault="004117CF" w:rsidP="00DE1DE1">
      <w:pPr>
        <w:pStyle w:val="Console"/>
      </w:pPr>
      <w:r>
        <w:t xml:space="preserve">    if(ReadEndOpen(prevPipe) &amp;&amp; dup2(GetReadEnd(prevPipe), STDIN_FILENO) == -1)</w:t>
      </w:r>
    </w:p>
    <w:p w14:paraId="0B580D1C" w14:textId="77777777" w:rsidR="004117CF" w:rsidRDefault="004117CF" w:rsidP="00DE1DE1">
      <w:pPr>
        <w:pStyle w:val="Console"/>
      </w:pPr>
      <w:r>
        <w:t xml:space="preserve">    {</w:t>
      </w:r>
    </w:p>
    <w:p w14:paraId="4BFBB25A" w14:textId="77777777" w:rsidR="004117CF" w:rsidRDefault="004117CF" w:rsidP="00DE1DE1">
      <w:pPr>
        <w:pStyle w:val="Console"/>
      </w:pPr>
      <w:r>
        <w:t xml:space="preserve">        exit(1);</w:t>
      </w:r>
    </w:p>
    <w:p w14:paraId="11F615F8" w14:textId="77777777" w:rsidR="004117CF" w:rsidRDefault="004117CF" w:rsidP="00DE1DE1">
      <w:pPr>
        <w:pStyle w:val="Console"/>
      </w:pPr>
      <w:r>
        <w:t xml:space="preserve">    }</w:t>
      </w:r>
    </w:p>
    <w:p w14:paraId="28B57475" w14:textId="77777777" w:rsidR="004117CF" w:rsidRDefault="004117CF" w:rsidP="00DE1DE1">
      <w:pPr>
        <w:pStyle w:val="Console"/>
      </w:pPr>
      <w:r>
        <w:t xml:space="preserve">    CloseReadEnd(prevPipe);</w:t>
      </w:r>
    </w:p>
    <w:p w14:paraId="54416A2B" w14:textId="77777777" w:rsidR="004117CF" w:rsidRDefault="004117CF" w:rsidP="00DE1DE1">
      <w:pPr>
        <w:pStyle w:val="Console"/>
      </w:pPr>
      <w:r>
        <w:t>}</w:t>
      </w:r>
    </w:p>
    <w:p w14:paraId="6C92E044" w14:textId="77777777" w:rsidR="004117CF" w:rsidRDefault="004117CF" w:rsidP="00DE1DE1">
      <w:pPr>
        <w:pStyle w:val="Console"/>
      </w:pPr>
    </w:p>
    <w:p w14:paraId="59B27914" w14:textId="77777777" w:rsidR="004117CF" w:rsidRDefault="004117CF" w:rsidP="00DE1DE1">
      <w:pPr>
        <w:pStyle w:val="Console"/>
      </w:pPr>
      <w:r>
        <w:t>/* Redirects stdin and stdout</w:t>
      </w:r>
    </w:p>
    <w:p w14:paraId="2EDBCF28" w14:textId="77777777" w:rsidR="004117CF" w:rsidRDefault="004117CF" w:rsidP="00DE1DE1">
      <w:pPr>
        <w:pStyle w:val="Console"/>
      </w:pPr>
      <w:r>
        <w:t xml:space="preserve"> * prevPipe: Pipe to receive input from.</w:t>
      </w:r>
    </w:p>
    <w:p w14:paraId="41A6F1AC" w14:textId="77777777" w:rsidR="004117CF" w:rsidRDefault="004117CF" w:rsidP="00DE1DE1">
      <w:pPr>
        <w:pStyle w:val="Console"/>
      </w:pPr>
      <w:r>
        <w:t xml:space="preserve"> * nextPipe: Pipe to redirect output to.</w:t>
      </w:r>
    </w:p>
    <w:p w14:paraId="3C92198B" w14:textId="77777777" w:rsidR="004117CF" w:rsidRDefault="004117CF" w:rsidP="00DE1DE1">
      <w:pPr>
        <w:pStyle w:val="Console"/>
      </w:pPr>
      <w:r>
        <w:t xml:space="preserve"> * command: the Command struct to redirect stdin and stdout for.</w:t>
      </w:r>
    </w:p>
    <w:p w14:paraId="4BEABCF7" w14:textId="77777777" w:rsidR="004117CF" w:rsidRDefault="004117CF" w:rsidP="00DE1DE1">
      <w:pPr>
        <w:pStyle w:val="Console"/>
      </w:pPr>
      <w:r>
        <w:t xml:space="preserve"> * Pre: Is invoked in a child process</w:t>
      </w:r>
    </w:p>
    <w:p w14:paraId="076036E9" w14:textId="77777777" w:rsidR="004117CF" w:rsidRDefault="004117CF" w:rsidP="00DE1DE1">
      <w:pPr>
        <w:pStyle w:val="Console"/>
      </w:pPr>
      <w:r>
        <w:t xml:space="preserve"> * Post: stdin and stdout are redirected for child process</w:t>
      </w:r>
    </w:p>
    <w:p w14:paraId="112740B2" w14:textId="77777777" w:rsidR="004117CF" w:rsidRDefault="004117CF" w:rsidP="00DE1DE1">
      <w:pPr>
        <w:pStyle w:val="Console"/>
      </w:pPr>
      <w:r>
        <w:t xml:space="preserve"> */</w:t>
      </w:r>
    </w:p>
    <w:p w14:paraId="29E99B0C" w14:textId="77777777" w:rsidR="004117CF" w:rsidRDefault="004117CF" w:rsidP="00DE1DE1">
      <w:pPr>
        <w:pStyle w:val="Console"/>
      </w:pPr>
      <w:r>
        <w:t>void RedirectStdinStdout(Pipe *prevPipe, Pipe *nextPipe, const struct Command *command)</w:t>
      </w:r>
    </w:p>
    <w:p w14:paraId="01EDDF8C" w14:textId="77777777" w:rsidR="004117CF" w:rsidRDefault="004117CF" w:rsidP="00DE1DE1">
      <w:pPr>
        <w:pStyle w:val="Console"/>
      </w:pPr>
      <w:r>
        <w:t>{</w:t>
      </w:r>
    </w:p>
    <w:p w14:paraId="1DA5BC94" w14:textId="77777777" w:rsidR="004117CF" w:rsidRDefault="004117CF" w:rsidP="00DE1DE1">
      <w:pPr>
        <w:pStyle w:val="Console"/>
      </w:pPr>
      <w:r>
        <w:t xml:space="preserve">    char *fileOutBuf = NULL;</w:t>
      </w:r>
    </w:p>
    <w:p w14:paraId="7A402E84" w14:textId="77777777" w:rsidR="004117CF" w:rsidRDefault="004117CF" w:rsidP="00DE1DE1">
      <w:pPr>
        <w:pStyle w:val="Console"/>
      </w:pPr>
      <w:r>
        <w:t xml:space="preserve">    char *fileInBuf = NULL;</w:t>
      </w:r>
    </w:p>
    <w:p w14:paraId="0B456A01" w14:textId="77777777" w:rsidR="004117CF" w:rsidRDefault="004117CF" w:rsidP="00DE1DE1">
      <w:pPr>
        <w:pStyle w:val="Console"/>
      </w:pPr>
    </w:p>
    <w:p w14:paraId="01005925" w14:textId="77777777" w:rsidR="004117CF" w:rsidRDefault="004117CF" w:rsidP="00DE1DE1">
      <w:pPr>
        <w:pStyle w:val="Console"/>
      </w:pPr>
      <w:r>
        <w:t xml:space="preserve">    if(command-&gt;input_file != NULL)</w:t>
      </w:r>
    </w:p>
    <w:p w14:paraId="05689D70" w14:textId="77777777" w:rsidR="004117CF" w:rsidRDefault="004117CF" w:rsidP="00DE1DE1">
      <w:pPr>
        <w:pStyle w:val="Console"/>
      </w:pPr>
      <w:r>
        <w:t xml:space="preserve">    {</w:t>
      </w:r>
    </w:p>
    <w:p w14:paraId="196C7F9F" w14:textId="77777777" w:rsidR="004117CF" w:rsidRDefault="004117CF" w:rsidP="00DE1DE1">
      <w:pPr>
        <w:pStyle w:val="Console"/>
      </w:pPr>
      <w:r>
        <w:t xml:space="preserve">        if(getStrCharVec(&amp;fileInBuf, command-&gt;input_file) == 0)</w:t>
      </w:r>
    </w:p>
    <w:p w14:paraId="7268C2FE" w14:textId="77777777" w:rsidR="004117CF" w:rsidRDefault="004117CF" w:rsidP="00DE1DE1">
      <w:pPr>
        <w:pStyle w:val="Console"/>
      </w:pPr>
      <w:r>
        <w:t xml:space="preserve">        {</w:t>
      </w:r>
    </w:p>
    <w:p w14:paraId="380D8F1A" w14:textId="77777777" w:rsidR="004117CF" w:rsidRDefault="004117CF" w:rsidP="00DE1DE1">
      <w:pPr>
        <w:pStyle w:val="Console"/>
      </w:pPr>
      <w:r>
        <w:t xml:space="preserve">            exit(1);</w:t>
      </w:r>
    </w:p>
    <w:p w14:paraId="7B37BC06" w14:textId="77777777" w:rsidR="004117CF" w:rsidRDefault="004117CF" w:rsidP="00DE1DE1">
      <w:pPr>
        <w:pStyle w:val="Console"/>
      </w:pPr>
      <w:r>
        <w:t xml:space="preserve">        }</w:t>
      </w:r>
    </w:p>
    <w:p w14:paraId="24351B62" w14:textId="77777777" w:rsidR="004117CF" w:rsidRDefault="004117CF" w:rsidP="00DE1DE1">
      <w:pPr>
        <w:pStyle w:val="Console"/>
      </w:pPr>
    </w:p>
    <w:p w14:paraId="246832FA" w14:textId="77777777" w:rsidR="004117CF" w:rsidRDefault="004117CF" w:rsidP="00DE1DE1">
      <w:pPr>
        <w:pStyle w:val="Console"/>
      </w:pPr>
      <w:r>
        <w:t xml:space="preserve">        if(access(fileInBuf, F_OK) == -1)</w:t>
      </w:r>
    </w:p>
    <w:p w14:paraId="4C787963" w14:textId="77777777" w:rsidR="004117CF" w:rsidRDefault="004117CF" w:rsidP="00DE1DE1">
      <w:pPr>
        <w:pStyle w:val="Console"/>
      </w:pPr>
      <w:r>
        <w:t xml:space="preserve">        {</w:t>
      </w:r>
    </w:p>
    <w:p w14:paraId="44D59944" w14:textId="77777777" w:rsidR="004117CF" w:rsidRDefault="004117CF" w:rsidP="00DE1DE1">
      <w:pPr>
        <w:pStyle w:val="Console"/>
      </w:pPr>
      <w:r>
        <w:t xml:space="preserve">            printf("Shell: %s is not an existing file\n", fileInBuf);</w:t>
      </w:r>
    </w:p>
    <w:p w14:paraId="5165986C" w14:textId="77777777" w:rsidR="004117CF" w:rsidRDefault="004117CF" w:rsidP="00DE1DE1">
      <w:pPr>
        <w:pStyle w:val="Console"/>
      </w:pPr>
      <w:r>
        <w:t xml:space="preserve">            exit(1);</w:t>
      </w:r>
    </w:p>
    <w:p w14:paraId="41955574" w14:textId="77777777" w:rsidR="004117CF" w:rsidRDefault="004117CF" w:rsidP="00DE1DE1">
      <w:pPr>
        <w:pStyle w:val="Console"/>
      </w:pPr>
      <w:r>
        <w:t xml:space="preserve">        }</w:t>
      </w:r>
    </w:p>
    <w:p w14:paraId="18FC2466" w14:textId="77777777" w:rsidR="004117CF" w:rsidRDefault="004117CF" w:rsidP="00DE1DE1">
      <w:pPr>
        <w:pStyle w:val="Console"/>
      </w:pPr>
      <w:r>
        <w:t xml:space="preserve">    }</w:t>
      </w:r>
    </w:p>
    <w:p w14:paraId="1C0D2E0E" w14:textId="77777777" w:rsidR="004117CF" w:rsidRDefault="004117CF" w:rsidP="00DE1DE1">
      <w:pPr>
        <w:pStyle w:val="Console"/>
      </w:pPr>
    </w:p>
    <w:p w14:paraId="40AC9020" w14:textId="77777777" w:rsidR="004117CF" w:rsidRDefault="004117CF" w:rsidP="00DE1DE1">
      <w:pPr>
        <w:pStyle w:val="Console"/>
      </w:pPr>
      <w:r>
        <w:t xml:space="preserve">    if(command-&gt;output_file != NULL &amp;&amp; getStrCharVec(&amp;fileOutBuf, command-&gt;output_file) == 0)</w:t>
      </w:r>
    </w:p>
    <w:p w14:paraId="3721E894" w14:textId="77777777" w:rsidR="004117CF" w:rsidRDefault="004117CF" w:rsidP="00DE1DE1">
      <w:pPr>
        <w:pStyle w:val="Console"/>
      </w:pPr>
      <w:r>
        <w:lastRenderedPageBreak/>
        <w:t xml:space="preserve">    {</w:t>
      </w:r>
    </w:p>
    <w:p w14:paraId="2AE43E26" w14:textId="77777777" w:rsidR="004117CF" w:rsidRDefault="004117CF" w:rsidP="00DE1DE1">
      <w:pPr>
        <w:pStyle w:val="Console"/>
      </w:pPr>
      <w:r>
        <w:t xml:space="preserve">        exit(1);</w:t>
      </w:r>
    </w:p>
    <w:p w14:paraId="1130FD1E" w14:textId="77777777" w:rsidR="004117CF" w:rsidRDefault="004117CF" w:rsidP="00DE1DE1">
      <w:pPr>
        <w:pStyle w:val="Console"/>
      </w:pPr>
      <w:r>
        <w:t xml:space="preserve">    }</w:t>
      </w:r>
    </w:p>
    <w:p w14:paraId="1F6B1C0D" w14:textId="77777777" w:rsidR="004117CF" w:rsidRDefault="004117CF" w:rsidP="00DE1DE1">
      <w:pPr>
        <w:pStyle w:val="Console"/>
      </w:pPr>
    </w:p>
    <w:p w14:paraId="6B1FE261" w14:textId="77777777" w:rsidR="004117CF" w:rsidRDefault="004117CF" w:rsidP="00DE1DE1">
      <w:pPr>
        <w:pStyle w:val="Console"/>
      </w:pPr>
      <w:r>
        <w:t xml:space="preserve">    RedirectPipes(prevPipe, nextPipe);</w:t>
      </w:r>
    </w:p>
    <w:p w14:paraId="413CA444" w14:textId="77777777" w:rsidR="004117CF" w:rsidRDefault="004117CF" w:rsidP="00DE1DE1">
      <w:pPr>
        <w:pStyle w:val="Console"/>
      </w:pPr>
    </w:p>
    <w:p w14:paraId="4E769673" w14:textId="77777777" w:rsidR="004117CF" w:rsidRDefault="004117CF" w:rsidP="00DE1DE1">
      <w:pPr>
        <w:pStyle w:val="Console"/>
      </w:pPr>
      <w:r>
        <w:t xml:space="preserve">    if(fileInBuf != NULL &amp;&amp; RedirectStdin(fileInBuf) == 0)</w:t>
      </w:r>
    </w:p>
    <w:p w14:paraId="36769A23" w14:textId="77777777" w:rsidR="004117CF" w:rsidRDefault="004117CF" w:rsidP="00DE1DE1">
      <w:pPr>
        <w:pStyle w:val="Console"/>
      </w:pPr>
      <w:r>
        <w:t xml:space="preserve">    {</w:t>
      </w:r>
    </w:p>
    <w:p w14:paraId="7F03FAD1" w14:textId="77777777" w:rsidR="004117CF" w:rsidRDefault="004117CF" w:rsidP="00DE1DE1">
      <w:pPr>
        <w:pStyle w:val="Console"/>
      </w:pPr>
      <w:r>
        <w:t xml:space="preserve">        exit(1);</w:t>
      </w:r>
    </w:p>
    <w:p w14:paraId="56BA166A" w14:textId="77777777" w:rsidR="004117CF" w:rsidRDefault="004117CF" w:rsidP="00DE1DE1">
      <w:pPr>
        <w:pStyle w:val="Console"/>
      </w:pPr>
      <w:r>
        <w:t xml:space="preserve">    }</w:t>
      </w:r>
    </w:p>
    <w:p w14:paraId="3BFACF54" w14:textId="77777777" w:rsidR="004117CF" w:rsidRDefault="004117CF" w:rsidP="00DE1DE1">
      <w:pPr>
        <w:pStyle w:val="Console"/>
      </w:pPr>
    </w:p>
    <w:p w14:paraId="1FF095CB" w14:textId="77777777" w:rsidR="004117CF" w:rsidRDefault="004117CF" w:rsidP="00DE1DE1">
      <w:pPr>
        <w:pStyle w:val="Console"/>
      </w:pPr>
      <w:r>
        <w:t xml:space="preserve">    if(fileOutBuf != NULL &amp;&amp; RedirectStdout(fileOutBuf) == 0)</w:t>
      </w:r>
    </w:p>
    <w:p w14:paraId="6BAF6323" w14:textId="77777777" w:rsidR="004117CF" w:rsidRDefault="004117CF" w:rsidP="00DE1DE1">
      <w:pPr>
        <w:pStyle w:val="Console"/>
      </w:pPr>
      <w:r>
        <w:t xml:space="preserve">    {</w:t>
      </w:r>
    </w:p>
    <w:p w14:paraId="427B201D" w14:textId="77777777" w:rsidR="004117CF" w:rsidRDefault="004117CF" w:rsidP="00DE1DE1">
      <w:pPr>
        <w:pStyle w:val="Console"/>
      </w:pPr>
      <w:r>
        <w:t xml:space="preserve">        exit(1);</w:t>
      </w:r>
    </w:p>
    <w:p w14:paraId="088BCFAE" w14:textId="77777777" w:rsidR="004117CF" w:rsidRDefault="004117CF" w:rsidP="00DE1DE1">
      <w:pPr>
        <w:pStyle w:val="Console"/>
      </w:pPr>
      <w:r>
        <w:t xml:space="preserve">    }</w:t>
      </w:r>
    </w:p>
    <w:p w14:paraId="76AB0333" w14:textId="77777777" w:rsidR="004117CF" w:rsidRDefault="004117CF" w:rsidP="00DE1DE1">
      <w:pPr>
        <w:pStyle w:val="Console"/>
      </w:pPr>
      <w:r>
        <w:t xml:space="preserve">    free(fileInBuf);</w:t>
      </w:r>
    </w:p>
    <w:p w14:paraId="19A6B630" w14:textId="77777777" w:rsidR="004117CF" w:rsidRDefault="004117CF" w:rsidP="00DE1DE1">
      <w:pPr>
        <w:pStyle w:val="Console"/>
      </w:pPr>
      <w:r>
        <w:t xml:space="preserve">    fileInBuf = NULL;</w:t>
      </w:r>
    </w:p>
    <w:p w14:paraId="2BA81041" w14:textId="77777777" w:rsidR="004117CF" w:rsidRDefault="004117CF" w:rsidP="00DE1DE1">
      <w:pPr>
        <w:pStyle w:val="Console"/>
      </w:pPr>
      <w:r>
        <w:t xml:space="preserve">    free(fileOutBuf);</w:t>
      </w:r>
    </w:p>
    <w:p w14:paraId="698445A8" w14:textId="77777777" w:rsidR="004117CF" w:rsidRDefault="004117CF" w:rsidP="00DE1DE1">
      <w:pPr>
        <w:pStyle w:val="Console"/>
      </w:pPr>
      <w:r>
        <w:t xml:space="preserve">    fileOutBuf = NULL;</w:t>
      </w:r>
    </w:p>
    <w:p w14:paraId="12713924" w14:textId="77777777" w:rsidR="004117CF" w:rsidRDefault="004117CF" w:rsidP="00DE1DE1">
      <w:pPr>
        <w:pStyle w:val="Console"/>
      </w:pPr>
      <w:r>
        <w:t>}</w:t>
      </w:r>
    </w:p>
    <w:p w14:paraId="1CA9DE44" w14:textId="77777777" w:rsidR="004117CF" w:rsidRDefault="004117CF" w:rsidP="00DE1DE1">
      <w:pPr>
        <w:pStyle w:val="Console"/>
      </w:pPr>
    </w:p>
    <w:p w14:paraId="3BC0956B" w14:textId="77777777" w:rsidR="004117CF" w:rsidRDefault="004117CF" w:rsidP="00DE1DE1">
      <w:pPr>
        <w:pStyle w:val="Console"/>
      </w:pPr>
      <w:r>
        <w:t>/* Waits for all jobs in the same process group as caller to finish.</w:t>
      </w:r>
    </w:p>
    <w:p w14:paraId="663104FB" w14:textId="77777777" w:rsidR="004117CF" w:rsidRDefault="004117CF" w:rsidP="00DE1DE1">
      <w:pPr>
        <w:pStyle w:val="Console"/>
      </w:pPr>
      <w:r>
        <w:t xml:space="preserve"> */</w:t>
      </w:r>
    </w:p>
    <w:p w14:paraId="01990C98" w14:textId="77777777" w:rsidR="004117CF" w:rsidRDefault="004117CF" w:rsidP="00DE1DE1">
      <w:pPr>
        <w:pStyle w:val="Console"/>
      </w:pPr>
      <w:r>
        <w:t>void WaitForSeqJob()</w:t>
      </w:r>
    </w:p>
    <w:p w14:paraId="6784DCE9" w14:textId="77777777" w:rsidR="004117CF" w:rsidRDefault="004117CF" w:rsidP="00DE1DE1">
      <w:pPr>
        <w:pStyle w:val="Console"/>
      </w:pPr>
      <w:r>
        <w:t>{</w:t>
      </w:r>
    </w:p>
    <w:p w14:paraId="6F1BD19A" w14:textId="77777777" w:rsidR="004117CF" w:rsidRDefault="004117CF" w:rsidP="00DE1DE1">
      <w:pPr>
        <w:pStyle w:val="Console"/>
      </w:pPr>
      <w:r>
        <w:t xml:space="preserve">    int status;</w:t>
      </w:r>
    </w:p>
    <w:p w14:paraId="1944E906" w14:textId="77777777" w:rsidR="004117CF" w:rsidRDefault="004117CF" w:rsidP="00DE1DE1">
      <w:pPr>
        <w:pStyle w:val="Console"/>
      </w:pPr>
      <w:r>
        <w:t xml:space="preserve">    int returnPID = 0;</w:t>
      </w:r>
    </w:p>
    <w:p w14:paraId="03AC4A33" w14:textId="77777777" w:rsidR="004117CF" w:rsidRDefault="004117CF" w:rsidP="00DE1DE1">
      <w:pPr>
        <w:pStyle w:val="Console"/>
      </w:pPr>
    </w:p>
    <w:p w14:paraId="03A730CA" w14:textId="77777777" w:rsidR="004117CF" w:rsidRDefault="004117CF" w:rsidP="00DE1DE1">
      <w:pPr>
        <w:pStyle w:val="Console"/>
      </w:pPr>
      <w:r>
        <w:t xml:space="preserve">    while(returnPID != -1)</w:t>
      </w:r>
    </w:p>
    <w:p w14:paraId="400779F1" w14:textId="77777777" w:rsidR="004117CF" w:rsidRDefault="004117CF" w:rsidP="00DE1DE1">
      <w:pPr>
        <w:pStyle w:val="Console"/>
      </w:pPr>
      <w:r>
        <w:t xml:space="preserve">    {</w:t>
      </w:r>
    </w:p>
    <w:p w14:paraId="79DDF41B" w14:textId="77777777" w:rsidR="004117CF" w:rsidRDefault="004117CF" w:rsidP="00DE1DE1">
      <w:pPr>
        <w:pStyle w:val="Console"/>
      </w:pPr>
      <w:r>
        <w:t xml:space="preserve">        returnPID = waitpid(0, &amp;status, 0);</w:t>
      </w:r>
    </w:p>
    <w:p w14:paraId="52EA9CAE" w14:textId="77777777" w:rsidR="004117CF" w:rsidRDefault="004117CF" w:rsidP="00DE1DE1">
      <w:pPr>
        <w:pStyle w:val="Console"/>
      </w:pPr>
      <w:r>
        <w:t xml:space="preserve">    }</w:t>
      </w:r>
    </w:p>
    <w:p w14:paraId="0D899635" w14:textId="77777777" w:rsidR="004117CF" w:rsidRDefault="004117CF" w:rsidP="00DE1DE1">
      <w:pPr>
        <w:pStyle w:val="Console"/>
      </w:pPr>
      <w:r>
        <w:t>}</w:t>
      </w:r>
    </w:p>
    <w:p w14:paraId="72541E4E" w14:textId="77777777" w:rsidR="004117CF" w:rsidRDefault="004117CF" w:rsidP="00DE1DE1">
      <w:pPr>
        <w:pStyle w:val="Console"/>
      </w:pPr>
    </w:p>
    <w:p w14:paraId="201B993D" w14:textId="77777777" w:rsidR="004117CF" w:rsidRDefault="004117CF" w:rsidP="00DE1DE1">
      <w:pPr>
        <w:pStyle w:val="Console"/>
      </w:pPr>
      <w:r>
        <w:t>int ExecuteJob(const struct Job *job)</w:t>
      </w:r>
    </w:p>
    <w:p w14:paraId="5DD27939" w14:textId="77777777" w:rsidR="004117CF" w:rsidRDefault="004117CF" w:rsidP="00DE1DE1">
      <w:pPr>
        <w:pStyle w:val="Console"/>
      </w:pPr>
      <w:r>
        <w:t>{</w:t>
      </w:r>
    </w:p>
    <w:p w14:paraId="6E816528" w14:textId="77777777" w:rsidR="004117CF" w:rsidRDefault="004117CF" w:rsidP="00DE1DE1">
      <w:pPr>
        <w:pStyle w:val="Console"/>
      </w:pPr>
      <w:r>
        <w:t xml:space="preserve">    Pipe *nextPipe = NULL;</w:t>
      </w:r>
    </w:p>
    <w:p w14:paraId="7512AD7C" w14:textId="77777777" w:rsidR="004117CF" w:rsidRDefault="004117CF" w:rsidP="00DE1DE1">
      <w:pPr>
        <w:pStyle w:val="Console"/>
      </w:pPr>
      <w:r>
        <w:t xml:space="preserve">    Pipe *prevPipe = NULL;</w:t>
      </w:r>
    </w:p>
    <w:p w14:paraId="689654EC" w14:textId="77777777" w:rsidR="004117CF" w:rsidRDefault="004117CF" w:rsidP="00DE1DE1">
      <w:pPr>
        <w:pStyle w:val="Console"/>
      </w:pPr>
      <w:r>
        <w:t xml:space="preserve">    int pid;</w:t>
      </w:r>
    </w:p>
    <w:p w14:paraId="6A44CAB5" w14:textId="77777777" w:rsidR="004117CF" w:rsidRDefault="004117CF" w:rsidP="00DE1DE1">
      <w:pPr>
        <w:pStyle w:val="Console"/>
      </w:pPr>
      <w:r>
        <w:t xml:space="preserve">    int pgID = -1;</w:t>
      </w:r>
    </w:p>
    <w:p w14:paraId="6C216DF3" w14:textId="77777777" w:rsidR="004117CF" w:rsidRDefault="004117CF" w:rsidP="00DE1DE1">
      <w:pPr>
        <w:pStyle w:val="Console"/>
      </w:pPr>
    </w:p>
    <w:p w14:paraId="5983E834" w14:textId="77777777" w:rsidR="004117CF" w:rsidRDefault="004117CF" w:rsidP="00DE1DE1">
      <w:pPr>
        <w:pStyle w:val="Console"/>
      </w:pPr>
    </w:p>
    <w:p w14:paraId="34700682" w14:textId="77777777" w:rsidR="004117CF" w:rsidRDefault="004117CF" w:rsidP="00DE1DE1">
      <w:pPr>
        <w:pStyle w:val="Console"/>
      </w:pPr>
      <w:r>
        <w:t xml:space="preserve">    //Some commands aren't executed in a forked child process.</w:t>
      </w:r>
    </w:p>
    <w:p w14:paraId="48B6671E" w14:textId="77777777" w:rsidR="004117CF" w:rsidRDefault="004117CF" w:rsidP="00DE1DE1">
      <w:pPr>
        <w:pStyle w:val="Console"/>
      </w:pPr>
      <w:r>
        <w:t xml:space="preserve">    if(job-&gt;count == 1 &amp;&amp; executeSpecial(&amp;(job-&gt;coms[0])))</w:t>
      </w:r>
    </w:p>
    <w:p w14:paraId="189EC517" w14:textId="77777777" w:rsidR="004117CF" w:rsidRDefault="004117CF" w:rsidP="00DE1DE1">
      <w:pPr>
        <w:pStyle w:val="Console"/>
      </w:pPr>
      <w:r>
        <w:t xml:space="preserve">    {</w:t>
      </w:r>
    </w:p>
    <w:p w14:paraId="1DFBB902" w14:textId="77777777" w:rsidR="004117CF" w:rsidRDefault="004117CF" w:rsidP="00DE1DE1">
      <w:pPr>
        <w:pStyle w:val="Console"/>
      </w:pPr>
      <w:r>
        <w:t xml:space="preserve">        return 1;</w:t>
      </w:r>
    </w:p>
    <w:p w14:paraId="5CF5374D" w14:textId="77777777" w:rsidR="004117CF" w:rsidRDefault="004117CF" w:rsidP="00DE1DE1">
      <w:pPr>
        <w:pStyle w:val="Console"/>
      </w:pPr>
      <w:r>
        <w:t xml:space="preserve">    }</w:t>
      </w:r>
    </w:p>
    <w:p w14:paraId="465759F1" w14:textId="77777777" w:rsidR="004117CF" w:rsidRDefault="004117CF" w:rsidP="00DE1DE1">
      <w:pPr>
        <w:pStyle w:val="Console"/>
      </w:pPr>
    </w:p>
    <w:p w14:paraId="20224BA5" w14:textId="77777777" w:rsidR="004117CF" w:rsidRDefault="004117CF" w:rsidP="00DE1DE1">
      <w:pPr>
        <w:pStyle w:val="Console"/>
      </w:pPr>
      <w:r>
        <w:t xml:space="preserve">    for(unsigned int i = 0; i &lt; job-&gt;count; i++)</w:t>
      </w:r>
    </w:p>
    <w:p w14:paraId="5EBCAB4B" w14:textId="77777777" w:rsidR="004117CF" w:rsidRDefault="004117CF" w:rsidP="00DE1DE1">
      <w:pPr>
        <w:pStyle w:val="Console"/>
      </w:pPr>
      <w:r>
        <w:t xml:space="preserve">    {</w:t>
      </w:r>
    </w:p>
    <w:p w14:paraId="0704387D" w14:textId="77777777" w:rsidR="004117CF" w:rsidRDefault="004117CF" w:rsidP="00DE1DE1">
      <w:pPr>
        <w:pStyle w:val="Console"/>
      </w:pPr>
    </w:p>
    <w:p w14:paraId="47F7B787" w14:textId="77777777" w:rsidR="004117CF" w:rsidRDefault="004117CF" w:rsidP="00DE1DE1">
      <w:pPr>
        <w:pStyle w:val="Console"/>
      </w:pPr>
      <w:r>
        <w:t xml:space="preserve">        if(i + 1 &lt; job-&gt;count &amp;&amp; (nextPipe = CreatePipe()) == NULL)</w:t>
      </w:r>
    </w:p>
    <w:p w14:paraId="05487EA7" w14:textId="77777777" w:rsidR="004117CF" w:rsidRDefault="004117CF" w:rsidP="00DE1DE1">
      <w:pPr>
        <w:pStyle w:val="Console"/>
      </w:pPr>
      <w:r>
        <w:t xml:space="preserve">        {</w:t>
      </w:r>
    </w:p>
    <w:p w14:paraId="492F8085" w14:textId="77777777" w:rsidR="004117CF" w:rsidRDefault="004117CF" w:rsidP="00DE1DE1">
      <w:pPr>
        <w:pStyle w:val="Console"/>
      </w:pPr>
      <w:r>
        <w:t xml:space="preserve">            return 0;</w:t>
      </w:r>
    </w:p>
    <w:p w14:paraId="3E623C78" w14:textId="77777777" w:rsidR="004117CF" w:rsidRDefault="004117CF" w:rsidP="00DE1DE1">
      <w:pPr>
        <w:pStyle w:val="Console"/>
      </w:pPr>
      <w:r>
        <w:t xml:space="preserve">        }</w:t>
      </w:r>
    </w:p>
    <w:p w14:paraId="59B68C60" w14:textId="77777777" w:rsidR="004117CF" w:rsidRDefault="004117CF" w:rsidP="00DE1DE1">
      <w:pPr>
        <w:pStyle w:val="Console"/>
      </w:pPr>
    </w:p>
    <w:p w14:paraId="4B343556" w14:textId="77777777" w:rsidR="004117CF" w:rsidRDefault="004117CF" w:rsidP="00DE1DE1">
      <w:pPr>
        <w:pStyle w:val="Console"/>
      </w:pPr>
      <w:r>
        <w:t xml:space="preserve">        pid = fork();</w:t>
      </w:r>
    </w:p>
    <w:p w14:paraId="2CEF04C0" w14:textId="77777777" w:rsidR="004117CF" w:rsidRDefault="004117CF" w:rsidP="00DE1DE1">
      <w:pPr>
        <w:pStyle w:val="Console"/>
      </w:pPr>
      <w:r>
        <w:t xml:space="preserve">        if(pid == -1)</w:t>
      </w:r>
    </w:p>
    <w:p w14:paraId="689611CA" w14:textId="77777777" w:rsidR="004117CF" w:rsidRDefault="004117CF" w:rsidP="00DE1DE1">
      <w:pPr>
        <w:pStyle w:val="Console"/>
      </w:pPr>
      <w:r>
        <w:t xml:space="preserve">        {</w:t>
      </w:r>
    </w:p>
    <w:p w14:paraId="60355CA1" w14:textId="77777777" w:rsidR="004117CF" w:rsidRDefault="004117CF" w:rsidP="00DE1DE1">
      <w:pPr>
        <w:pStyle w:val="Console"/>
      </w:pPr>
      <w:r>
        <w:t xml:space="preserve">            return 0;</w:t>
      </w:r>
    </w:p>
    <w:p w14:paraId="7A2F7C0E" w14:textId="77777777" w:rsidR="004117CF" w:rsidRDefault="004117CF" w:rsidP="00DE1DE1">
      <w:pPr>
        <w:pStyle w:val="Console"/>
      </w:pPr>
      <w:r>
        <w:t xml:space="preserve">        }</w:t>
      </w:r>
    </w:p>
    <w:p w14:paraId="0AB710B0" w14:textId="77777777" w:rsidR="004117CF" w:rsidRDefault="004117CF" w:rsidP="00DE1DE1">
      <w:pPr>
        <w:pStyle w:val="Console"/>
      </w:pPr>
    </w:p>
    <w:p w14:paraId="2C07DD1F" w14:textId="77777777" w:rsidR="004117CF" w:rsidRDefault="004117CF" w:rsidP="00DE1DE1">
      <w:pPr>
        <w:pStyle w:val="Console"/>
      </w:pPr>
      <w:r>
        <w:t xml:space="preserve">        if(pid == 0)</w:t>
      </w:r>
    </w:p>
    <w:p w14:paraId="44BAB60B" w14:textId="77777777" w:rsidR="004117CF" w:rsidRDefault="004117CF" w:rsidP="00DE1DE1">
      <w:pPr>
        <w:pStyle w:val="Console"/>
      </w:pPr>
      <w:r>
        <w:t xml:space="preserve">        {</w:t>
      </w:r>
    </w:p>
    <w:p w14:paraId="49E69E49" w14:textId="77777777" w:rsidR="004117CF" w:rsidRDefault="004117CF" w:rsidP="00DE1DE1">
      <w:pPr>
        <w:pStyle w:val="Console"/>
      </w:pPr>
      <w:r>
        <w:t xml:space="preserve">            RedirectStdinStdout(prevPipe, nextPipe, &amp;(job-&gt;coms[i]));</w:t>
      </w:r>
    </w:p>
    <w:p w14:paraId="2F532BA4" w14:textId="77777777" w:rsidR="004117CF" w:rsidRDefault="004117CF" w:rsidP="00DE1DE1">
      <w:pPr>
        <w:pStyle w:val="Console"/>
      </w:pPr>
      <w:r>
        <w:t xml:space="preserve">            executeCommand(&amp;(job-&gt;coms[i]));</w:t>
      </w:r>
    </w:p>
    <w:p w14:paraId="24BDF33E" w14:textId="77777777" w:rsidR="004117CF" w:rsidRDefault="004117CF" w:rsidP="00DE1DE1">
      <w:pPr>
        <w:pStyle w:val="Console"/>
      </w:pPr>
      <w:r>
        <w:t xml:space="preserve">        }</w:t>
      </w:r>
    </w:p>
    <w:p w14:paraId="26296200" w14:textId="77777777" w:rsidR="004117CF" w:rsidRDefault="004117CF" w:rsidP="00DE1DE1">
      <w:pPr>
        <w:pStyle w:val="Console"/>
      </w:pPr>
    </w:p>
    <w:p w14:paraId="1CA150A0" w14:textId="77777777" w:rsidR="004117CF" w:rsidRDefault="004117CF" w:rsidP="00DE1DE1">
      <w:pPr>
        <w:pStyle w:val="Console"/>
      </w:pPr>
      <w:r>
        <w:t xml:space="preserve">        CloseWriteEnd(prevPipe);</w:t>
      </w:r>
    </w:p>
    <w:p w14:paraId="739ECD8F" w14:textId="77777777" w:rsidR="004117CF" w:rsidRDefault="004117CF" w:rsidP="00DE1DE1">
      <w:pPr>
        <w:pStyle w:val="Console"/>
      </w:pPr>
      <w:r>
        <w:t xml:space="preserve">        CloseReadEnd(prevPipe);</w:t>
      </w:r>
    </w:p>
    <w:p w14:paraId="2E40D312" w14:textId="77777777" w:rsidR="004117CF" w:rsidRDefault="004117CF" w:rsidP="00DE1DE1">
      <w:pPr>
        <w:pStyle w:val="Console"/>
      </w:pPr>
      <w:r>
        <w:t xml:space="preserve">        free(prevPipe);</w:t>
      </w:r>
    </w:p>
    <w:p w14:paraId="07EE3794" w14:textId="77777777" w:rsidR="004117CF" w:rsidRDefault="004117CF" w:rsidP="00DE1DE1">
      <w:pPr>
        <w:pStyle w:val="Console"/>
      </w:pPr>
      <w:r>
        <w:t xml:space="preserve">        prevPipe = NULL;</w:t>
      </w:r>
    </w:p>
    <w:p w14:paraId="58D6DAAB" w14:textId="77777777" w:rsidR="004117CF" w:rsidRDefault="004117CF" w:rsidP="00DE1DE1">
      <w:pPr>
        <w:pStyle w:val="Console"/>
      </w:pPr>
    </w:p>
    <w:p w14:paraId="458FAAE9" w14:textId="77777777" w:rsidR="004117CF" w:rsidRDefault="004117CF" w:rsidP="00DE1DE1">
      <w:pPr>
        <w:pStyle w:val="Console"/>
      </w:pPr>
      <w:r>
        <w:t xml:space="preserve">        CloseWriteEnd(nextPipe);</w:t>
      </w:r>
    </w:p>
    <w:p w14:paraId="339C8FDA" w14:textId="77777777" w:rsidR="004117CF" w:rsidRDefault="004117CF" w:rsidP="00DE1DE1">
      <w:pPr>
        <w:pStyle w:val="Console"/>
      </w:pPr>
      <w:r>
        <w:t xml:space="preserve">        prevPipe = nextPipe;</w:t>
      </w:r>
    </w:p>
    <w:p w14:paraId="1847648E" w14:textId="77777777" w:rsidR="004117CF" w:rsidRDefault="004117CF" w:rsidP="00DE1DE1">
      <w:pPr>
        <w:pStyle w:val="Console"/>
      </w:pPr>
      <w:r>
        <w:t xml:space="preserve">        nextPipe = NULL;</w:t>
      </w:r>
    </w:p>
    <w:p w14:paraId="05E96492" w14:textId="77777777" w:rsidR="004117CF" w:rsidRDefault="004117CF" w:rsidP="00DE1DE1">
      <w:pPr>
        <w:pStyle w:val="Console"/>
      </w:pPr>
    </w:p>
    <w:p w14:paraId="65C3E55E" w14:textId="77777777" w:rsidR="004117CF" w:rsidRDefault="004117CF" w:rsidP="00DE1DE1">
      <w:pPr>
        <w:pStyle w:val="Console"/>
      </w:pPr>
      <w:r>
        <w:t xml:space="preserve">        if(job-&gt;async == 1)</w:t>
      </w:r>
    </w:p>
    <w:p w14:paraId="2743270F" w14:textId="77777777" w:rsidR="004117CF" w:rsidRDefault="004117CF" w:rsidP="00DE1DE1">
      <w:pPr>
        <w:pStyle w:val="Console"/>
      </w:pPr>
      <w:r>
        <w:t xml:space="preserve">        {</w:t>
      </w:r>
    </w:p>
    <w:p w14:paraId="563E311B" w14:textId="77777777" w:rsidR="004117CF" w:rsidRDefault="004117CF" w:rsidP="00DE1DE1">
      <w:pPr>
        <w:pStyle w:val="Console"/>
      </w:pPr>
      <w:r>
        <w:t xml:space="preserve">            //Set the process group ID for the job</w:t>
      </w:r>
    </w:p>
    <w:p w14:paraId="2AEEBDAA" w14:textId="77777777" w:rsidR="004117CF" w:rsidRDefault="004117CF" w:rsidP="00DE1DE1">
      <w:pPr>
        <w:pStyle w:val="Console"/>
      </w:pPr>
      <w:r>
        <w:t xml:space="preserve">            if(pgID == -1)</w:t>
      </w:r>
    </w:p>
    <w:p w14:paraId="23EEE8F8" w14:textId="77777777" w:rsidR="004117CF" w:rsidRDefault="004117CF" w:rsidP="00DE1DE1">
      <w:pPr>
        <w:pStyle w:val="Console"/>
      </w:pPr>
      <w:r>
        <w:t xml:space="preserve">            {</w:t>
      </w:r>
    </w:p>
    <w:p w14:paraId="1F6C2D24" w14:textId="77777777" w:rsidR="004117CF" w:rsidRDefault="004117CF" w:rsidP="00DE1DE1">
      <w:pPr>
        <w:pStyle w:val="Console"/>
      </w:pPr>
      <w:r>
        <w:t xml:space="preserve">                pgID = pid;</w:t>
      </w:r>
    </w:p>
    <w:p w14:paraId="140C76A7" w14:textId="77777777" w:rsidR="004117CF" w:rsidRDefault="004117CF" w:rsidP="00DE1DE1">
      <w:pPr>
        <w:pStyle w:val="Console"/>
      </w:pPr>
      <w:r>
        <w:t xml:space="preserve">                if(setpgid(pid, 0) == -1)</w:t>
      </w:r>
    </w:p>
    <w:p w14:paraId="3D309D77" w14:textId="77777777" w:rsidR="004117CF" w:rsidRDefault="004117CF" w:rsidP="00DE1DE1">
      <w:pPr>
        <w:pStyle w:val="Console"/>
      </w:pPr>
      <w:r>
        <w:t xml:space="preserve">                {</w:t>
      </w:r>
    </w:p>
    <w:p w14:paraId="0D15ABEF" w14:textId="77777777" w:rsidR="004117CF" w:rsidRDefault="004117CF" w:rsidP="00DE1DE1">
      <w:pPr>
        <w:pStyle w:val="Console"/>
      </w:pPr>
      <w:r>
        <w:t xml:space="preserve">                    return 0;</w:t>
      </w:r>
    </w:p>
    <w:p w14:paraId="1371B12A" w14:textId="77777777" w:rsidR="004117CF" w:rsidRDefault="004117CF" w:rsidP="00DE1DE1">
      <w:pPr>
        <w:pStyle w:val="Console"/>
      </w:pPr>
      <w:r>
        <w:t xml:space="preserve">                }</w:t>
      </w:r>
    </w:p>
    <w:p w14:paraId="0BA65AB9" w14:textId="77777777" w:rsidR="004117CF" w:rsidRDefault="004117CF" w:rsidP="00DE1DE1">
      <w:pPr>
        <w:pStyle w:val="Console"/>
      </w:pPr>
      <w:r>
        <w:t xml:space="preserve">            }</w:t>
      </w:r>
    </w:p>
    <w:p w14:paraId="07F3231B" w14:textId="77777777" w:rsidR="004117CF" w:rsidRDefault="004117CF" w:rsidP="00DE1DE1">
      <w:pPr>
        <w:pStyle w:val="Console"/>
      </w:pPr>
    </w:p>
    <w:p w14:paraId="1596899E" w14:textId="77777777" w:rsidR="004117CF" w:rsidRDefault="004117CF" w:rsidP="00DE1DE1">
      <w:pPr>
        <w:pStyle w:val="Console"/>
      </w:pPr>
      <w:r>
        <w:t xml:space="preserve">            //Set the process group for the child process</w:t>
      </w:r>
    </w:p>
    <w:p w14:paraId="4B2A3ED3" w14:textId="77777777" w:rsidR="004117CF" w:rsidRDefault="004117CF" w:rsidP="00DE1DE1">
      <w:pPr>
        <w:pStyle w:val="Console"/>
      </w:pPr>
      <w:r>
        <w:t xml:space="preserve">            if(setpgid(pid, pgID) == -1)</w:t>
      </w:r>
    </w:p>
    <w:p w14:paraId="2EB908FC" w14:textId="77777777" w:rsidR="004117CF" w:rsidRDefault="004117CF" w:rsidP="00DE1DE1">
      <w:pPr>
        <w:pStyle w:val="Console"/>
      </w:pPr>
      <w:r>
        <w:t xml:space="preserve">            {</w:t>
      </w:r>
    </w:p>
    <w:p w14:paraId="0B9A6758" w14:textId="77777777" w:rsidR="004117CF" w:rsidRDefault="004117CF" w:rsidP="00DE1DE1">
      <w:pPr>
        <w:pStyle w:val="Console"/>
      </w:pPr>
      <w:r>
        <w:t xml:space="preserve">                return 0;</w:t>
      </w:r>
    </w:p>
    <w:p w14:paraId="3D7B4C7F" w14:textId="77777777" w:rsidR="004117CF" w:rsidRDefault="004117CF" w:rsidP="00DE1DE1">
      <w:pPr>
        <w:pStyle w:val="Console"/>
      </w:pPr>
      <w:r>
        <w:t xml:space="preserve">            }</w:t>
      </w:r>
    </w:p>
    <w:p w14:paraId="3E328073" w14:textId="77777777" w:rsidR="004117CF" w:rsidRDefault="004117CF" w:rsidP="00DE1DE1">
      <w:pPr>
        <w:pStyle w:val="Console"/>
      </w:pPr>
      <w:r>
        <w:t xml:space="preserve">        }</w:t>
      </w:r>
    </w:p>
    <w:p w14:paraId="32768D3A" w14:textId="77777777" w:rsidR="004117CF" w:rsidRDefault="004117CF" w:rsidP="00DE1DE1">
      <w:pPr>
        <w:pStyle w:val="Console"/>
      </w:pPr>
    </w:p>
    <w:p w14:paraId="0914AE8F" w14:textId="77777777" w:rsidR="004117CF" w:rsidRDefault="004117CF" w:rsidP="00DE1DE1">
      <w:pPr>
        <w:pStyle w:val="Console"/>
      </w:pPr>
    </w:p>
    <w:p w14:paraId="7979582C" w14:textId="77777777" w:rsidR="004117CF" w:rsidRDefault="004117CF" w:rsidP="00DE1DE1">
      <w:pPr>
        <w:pStyle w:val="Console"/>
      </w:pPr>
      <w:r>
        <w:t xml:space="preserve">    }</w:t>
      </w:r>
    </w:p>
    <w:p w14:paraId="3F3880FA" w14:textId="77777777" w:rsidR="004117CF" w:rsidRDefault="004117CF" w:rsidP="00DE1DE1">
      <w:pPr>
        <w:pStyle w:val="Console"/>
      </w:pPr>
    </w:p>
    <w:p w14:paraId="75B8CD5C" w14:textId="77777777" w:rsidR="004117CF" w:rsidRDefault="004117CF" w:rsidP="00DE1DE1">
      <w:pPr>
        <w:pStyle w:val="Console"/>
      </w:pPr>
      <w:r>
        <w:t xml:space="preserve">    if(job-&gt;async == 0)</w:t>
      </w:r>
    </w:p>
    <w:p w14:paraId="4DAB3AC2" w14:textId="77777777" w:rsidR="004117CF" w:rsidRDefault="004117CF" w:rsidP="00DE1DE1">
      <w:pPr>
        <w:pStyle w:val="Console"/>
      </w:pPr>
      <w:r>
        <w:lastRenderedPageBreak/>
        <w:t xml:space="preserve">    {</w:t>
      </w:r>
    </w:p>
    <w:p w14:paraId="3CF9F387" w14:textId="77777777" w:rsidR="004117CF" w:rsidRDefault="004117CF" w:rsidP="00DE1DE1">
      <w:pPr>
        <w:pStyle w:val="Console"/>
      </w:pPr>
      <w:r>
        <w:t xml:space="preserve">        WaitForSeqJob();</w:t>
      </w:r>
    </w:p>
    <w:p w14:paraId="5C004DB8" w14:textId="77777777" w:rsidR="004117CF" w:rsidRDefault="004117CF" w:rsidP="00DE1DE1">
      <w:pPr>
        <w:pStyle w:val="Console"/>
      </w:pPr>
      <w:r>
        <w:t xml:space="preserve">    }</w:t>
      </w:r>
    </w:p>
    <w:p w14:paraId="12B27738" w14:textId="77777777" w:rsidR="004117CF" w:rsidRDefault="004117CF" w:rsidP="00DE1DE1">
      <w:pPr>
        <w:pStyle w:val="Console"/>
      </w:pPr>
    </w:p>
    <w:p w14:paraId="63945DFB" w14:textId="77777777" w:rsidR="004117CF" w:rsidRDefault="004117CF" w:rsidP="00DE1DE1">
      <w:pPr>
        <w:pStyle w:val="Console"/>
      </w:pPr>
      <w:r>
        <w:t xml:space="preserve">    return 1;</w:t>
      </w:r>
    </w:p>
    <w:p w14:paraId="7172DC63" w14:textId="4DE660B1" w:rsidR="004117CF" w:rsidRPr="004117CF" w:rsidRDefault="004117CF" w:rsidP="00DE1DE1">
      <w:pPr>
        <w:pStyle w:val="Console"/>
      </w:pPr>
      <w:r>
        <w:t>}</w:t>
      </w:r>
    </w:p>
    <w:p w14:paraId="7CEB1FC6" w14:textId="77777777" w:rsidR="001A4A96" w:rsidRPr="009D2919" w:rsidRDefault="001A4A96" w:rsidP="009D2919"/>
    <w:p w14:paraId="7D749031" w14:textId="6265D539" w:rsidR="002410F6" w:rsidRDefault="002410F6" w:rsidP="002410F6">
      <w:pPr>
        <w:pStyle w:val="Heading2"/>
      </w:pPr>
      <w:proofErr w:type="spellStart"/>
      <w:r>
        <w:t>fileIORedirect.h</w:t>
      </w:r>
      <w:bookmarkEnd w:id="157"/>
      <w:proofErr w:type="spellEnd"/>
    </w:p>
    <w:p w14:paraId="02D49303" w14:textId="77777777" w:rsidR="00B84D0D" w:rsidRDefault="00B84D0D" w:rsidP="00434685">
      <w:pPr>
        <w:pStyle w:val="Console"/>
      </w:pPr>
      <w:r>
        <w:t>/* File: fileIORedirect.h</w:t>
      </w:r>
    </w:p>
    <w:p w14:paraId="30189343" w14:textId="77777777" w:rsidR="00B84D0D" w:rsidRDefault="00B84D0D" w:rsidP="00434685">
      <w:pPr>
        <w:pStyle w:val="Console"/>
      </w:pPr>
      <w:r>
        <w:t xml:space="preserve"> * Author: Orlando Molina Santos, ID: 33302151</w:t>
      </w:r>
    </w:p>
    <w:p w14:paraId="39D63B86" w14:textId="77777777" w:rsidR="00B84D0D" w:rsidRDefault="00B84D0D" w:rsidP="00434685">
      <w:pPr>
        <w:pStyle w:val="Console"/>
      </w:pPr>
      <w:r>
        <w:t xml:space="preserve"> * Date: 28 September 2021</w:t>
      </w:r>
    </w:p>
    <w:p w14:paraId="6AB6476A" w14:textId="77777777" w:rsidR="00B84D0D" w:rsidRDefault="00B84D0D" w:rsidP="00434685">
      <w:pPr>
        <w:pStyle w:val="Console"/>
      </w:pPr>
      <w:r>
        <w:t xml:space="preserve"> * Purpose: Provides functions to redirect input and output.</w:t>
      </w:r>
    </w:p>
    <w:p w14:paraId="6DDE8F23" w14:textId="77777777" w:rsidR="00B84D0D" w:rsidRDefault="00B84D0D" w:rsidP="00434685">
      <w:pPr>
        <w:pStyle w:val="Console"/>
      </w:pPr>
      <w:r>
        <w:t xml:space="preserve"> */</w:t>
      </w:r>
    </w:p>
    <w:p w14:paraId="0E26258F" w14:textId="77777777" w:rsidR="00B84D0D" w:rsidRDefault="00B84D0D" w:rsidP="00434685">
      <w:pPr>
        <w:pStyle w:val="Console"/>
      </w:pPr>
    </w:p>
    <w:p w14:paraId="687B8B88" w14:textId="77777777" w:rsidR="00B84D0D" w:rsidRDefault="00B84D0D" w:rsidP="00434685">
      <w:pPr>
        <w:pStyle w:val="Console"/>
      </w:pPr>
      <w:r>
        <w:t>/* Redirects the input of a process from stdin.</w:t>
      </w:r>
    </w:p>
    <w:p w14:paraId="66A4BD2A" w14:textId="77777777" w:rsidR="00B84D0D" w:rsidRDefault="00B84D0D" w:rsidP="00434685">
      <w:pPr>
        <w:pStyle w:val="Console"/>
      </w:pPr>
      <w:r>
        <w:t xml:space="preserve"> * inputFileName: the name of the input file to redirect to.</w:t>
      </w:r>
    </w:p>
    <w:p w14:paraId="58F9EF83" w14:textId="77777777" w:rsidR="00B84D0D" w:rsidRDefault="00B84D0D" w:rsidP="00434685">
      <w:pPr>
        <w:pStyle w:val="Console"/>
      </w:pPr>
      <w:r>
        <w:t xml:space="preserve"> * Returns: 0 if error, 1 on success</w:t>
      </w:r>
    </w:p>
    <w:p w14:paraId="07666D14" w14:textId="77777777" w:rsidR="00B84D0D" w:rsidRDefault="00B84D0D" w:rsidP="00434685">
      <w:pPr>
        <w:pStyle w:val="Console"/>
      </w:pPr>
      <w:r>
        <w:t xml:space="preserve"> */</w:t>
      </w:r>
    </w:p>
    <w:p w14:paraId="7F734EBC" w14:textId="77777777" w:rsidR="00B84D0D" w:rsidRDefault="00B84D0D" w:rsidP="00434685">
      <w:pPr>
        <w:pStyle w:val="Console"/>
      </w:pPr>
      <w:r>
        <w:t>int RedirectStdin(const char *inputFileName);</w:t>
      </w:r>
    </w:p>
    <w:p w14:paraId="05A08487" w14:textId="77777777" w:rsidR="00B84D0D" w:rsidRDefault="00B84D0D" w:rsidP="00434685">
      <w:pPr>
        <w:pStyle w:val="Console"/>
      </w:pPr>
    </w:p>
    <w:p w14:paraId="7A08D6D4" w14:textId="77777777" w:rsidR="00B84D0D" w:rsidRDefault="00B84D0D" w:rsidP="00434685">
      <w:pPr>
        <w:pStyle w:val="Console"/>
      </w:pPr>
      <w:r>
        <w:t>/* Redirects the output of a process from stdout.</w:t>
      </w:r>
    </w:p>
    <w:p w14:paraId="40266E2A" w14:textId="77777777" w:rsidR="00B84D0D" w:rsidRDefault="00B84D0D" w:rsidP="00434685">
      <w:pPr>
        <w:pStyle w:val="Console"/>
      </w:pPr>
      <w:r>
        <w:t xml:space="preserve"> * outputFileName: the name of the output file to redirect to.</w:t>
      </w:r>
    </w:p>
    <w:p w14:paraId="1D5D1182" w14:textId="77777777" w:rsidR="00B84D0D" w:rsidRDefault="00B84D0D" w:rsidP="00434685">
      <w:pPr>
        <w:pStyle w:val="Console"/>
      </w:pPr>
      <w:r>
        <w:t xml:space="preserve"> * Returns: 0 if error, 1 on success.</w:t>
      </w:r>
    </w:p>
    <w:p w14:paraId="1675704F" w14:textId="77777777" w:rsidR="00B84D0D" w:rsidRDefault="00B84D0D" w:rsidP="00434685">
      <w:pPr>
        <w:pStyle w:val="Console"/>
      </w:pPr>
      <w:r>
        <w:t xml:space="preserve"> */</w:t>
      </w:r>
    </w:p>
    <w:p w14:paraId="32625680" w14:textId="77777777" w:rsidR="00B84D0D" w:rsidRDefault="00B84D0D" w:rsidP="00434685">
      <w:pPr>
        <w:pStyle w:val="Console"/>
      </w:pPr>
      <w:r>
        <w:t>int RedirectStdout(const char *outputFileName);</w:t>
      </w:r>
    </w:p>
    <w:p w14:paraId="77B1D07C" w14:textId="77777777" w:rsidR="002410F6" w:rsidRPr="002410F6" w:rsidRDefault="002410F6" w:rsidP="00434685">
      <w:pPr>
        <w:pStyle w:val="Console"/>
      </w:pPr>
    </w:p>
    <w:p w14:paraId="7BCCA8F9" w14:textId="7B980AA5" w:rsidR="002410F6" w:rsidRDefault="002410F6" w:rsidP="002410F6">
      <w:pPr>
        <w:pStyle w:val="Heading2"/>
      </w:pPr>
      <w:bookmarkStart w:id="158" w:name="_Toc85128370"/>
      <w:proofErr w:type="spellStart"/>
      <w:r>
        <w:t>fileIORedirect.c</w:t>
      </w:r>
      <w:bookmarkEnd w:id="158"/>
      <w:proofErr w:type="spellEnd"/>
    </w:p>
    <w:p w14:paraId="6CA64F7D" w14:textId="77777777" w:rsidR="00B84D0D" w:rsidRDefault="00B84D0D" w:rsidP="00434685">
      <w:pPr>
        <w:pStyle w:val="Console"/>
      </w:pPr>
      <w:r>
        <w:t>/* File: fileIORedirect.c</w:t>
      </w:r>
    </w:p>
    <w:p w14:paraId="43446638" w14:textId="77777777" w:rsidR="00B84D0D" w:rsidRDefault="00B84D0D" w:rsidP="00434685">
      <w:pPr>
        <w:pStyle w:val="Console"/>
      </w:pPr>
      <w:r>
        <w:t xml:space="preserve"> * Author: Orlando Molina Santos, ID: 33302151</w:t>
      </w:r>
    </w:p>
    <w:p w14:paraId="32125D45" w14:textId="77777777" w:rsidR="00B84D0D" w:rsidRDefault="00B84D0D" w:rsidP="00434685">
      <w:pPr>
        <w:pStyle w:val="Console"/>
      </w:pPr>
      <w:r>
        <w:t xml:space="preserve"> * Date: 29 September 2021</w:t>
      </w:r>
    </w:p>
    <w:p w14:paraId="0590DB43" w14:textId="77777777" w:rsidR="00B84D0D" w:rsidRDefault="00B84D0D" w:rsidP="00434685">
      <w:pPr>
        <w:pStyle w:val="Console"/>
      </w:pPr>
      <w:r>
        <w:t xml:space="preserve"> * Changes: 12 October 2021:</w:t>
      </w:r>
    </w:p>
    <w:p w14:paraId="21385FD9" w14:textId="77777777" w:rsidR="00B84D0D" w:rsidRDefault="00B84D0D" w:rsidP="00434685">
      <w:pPr>
        <w:pStyle w:val="Console"/>
      </w:pPr>
      <w:r>
        <w:t xml:space="preserve"> *      - Opened files are closed after stdin/stdout are redirected.</w:t>
      </w:r>
    </w:p>
    <w:p w14:paraId="0AC1DEC1" w14:textId="77777777" w:rsidR="00B84D0D" w:rsidRDefault="00B84D0D" w:rsidP="00434685">
      <w:pPr>
        <w:pStyle w:val="Console"/>
      </w:pPr>
      <w:r>
        <w:t xml:space="preserve"> *      - Added appropriate permissions for created output files.</w:t>
      </w:r>
    </w:p>
    <w:p w14:paraId="4A8B3A33" w14:textId="77777777" w:rsidR="00B84D0D" w:rsidRDefault="00B84D0D" w:rsidP="00434685">
      <w:pPr>
        <w:pStyle w:val="Console"/>
      </w:pPr>
      <w:r>
        <w:t xml:space="preserve"> * Purpose: Provides functions to redirect input and output.</w:t>
      </w:r>
    </w:p>
    <w:p w14:paraId="5A44972F" w14:textId="77777777" w:rsidR="00B84D0D" w:rsidRDefault="00B84D0D" w:rsidP="00434685">
      <w:pPr>
        <w:pStyle w:val="Console"/>
      </w:pPr>
      <w:r>
        <w:t xml:space="preserve"> */</w:t>
      </w:r>
    </w:p>
    <w:p w14:paraId="1468CC0E" w14:textId="77777777" w:rsidR="00B84D0D" w:rsidRDefault="00B84D0D" w:rsidP="00434685">
      <w:pPr>
        <w:pStyle w:val="Console"/>
      </w:pPr>
    </w:p>
    <w:p w14:paraId="1368F0BB" w14:textId="77777777" w:rsidR="00B84D0D" w:rsidRDefault="00B84D0D" w:rsidP="00434685">
      <w:pPr>
        <w:pStyle w:val="Console"/>
      </w:pPr>
      <w:r>
        <w:t>#include &lt;unistd.h&gt;</w:t>
      </w:r>
    </w:p>
    <w:p w14:paraId="3BE7FFE3" w14:textId="77777777" w:rsidR="00B84D0D" w:rsidRDefault="00B84D0D" w:rsidP="00434685">
      <w:pPr>
        <w:pStyle w:val="Console"/>
      </w:pPr>
      <w:r>
        <w:t>#include &lt;fcntl.h&gt;</w:t>
      </w:r>
    </w:p>
    <w:p w14:paraId="4E508C05" w14:textId="77777777" w:rsidR="00B84D0D" w:rsidRDefault="00B84D0D" w:rsidP="00434685">
      <w:pPr>
        <w:pStyle w:val="Console"/>
      </w:pPr>
      <w:r>
        <w:t>#include "fileIORedirect.h"</w:t>
      </w:r>
    </w:p>
    <w:p w14:paraId="03186C85" w14:textId="77777777" w:rsidR="00B84D0D" w:rsidRDefault="00B84D0D" w:rsidP="00434685">
      <w:pPr>
        <w:pStyle w:val="Console"/>
      </w:pPr>
    </w:p>
    <w:p w14:paraId="5B07CF7B" w14:textId="77777777" w:rsidR="00B84D0D" w:rsidRDefault="00B84D0D" w:rsidP="00434685">
      <w:pPr>
        <w:pStyle w:val="Console"/>
      </w:pPr>
      <w:r>
        <w:t>int RedirectStdin(const char *inputFileName)</w:t>
      </w:r>
    </w:p>
    <w:p w14:paraId="55AF7F1F" w14:textId="77777777" w:rsidR="00B84D0D" w:rsidRDefault="00B84D0D" w:rsidP="00434685">
      <w:pPr>
        <w:pStyle w:val="Console"/>
      </w:pPr>
      <w:r>
        <w:t>{</w:t>
      </w:r>
    </w:p>
    <w:p w14:paraId="48ACA626" w14:textId="77777777" w:rsidR="00B84D0D" w:rsidRDefault="00B84D0D" w:rsidP="00434685">
      <w:pPr>
        <w:pStyle w:val="Console"/>
      </w:pPr>
      <w:r>
        <w:t xml:space="preserve">    int success = 0;</w:t>
      </w:r>
    </w:p>
    <w:p w14:paraId="226ECA23" w14:textId="77777777" w:rsidR="00B84D0D" w:rsidRDefault="00B84D0D" w:rsidP="00434685">
      <w:pPr>
        <w:pStyle w:val="Console"/>
      </w:pPr>
      <w:r>
        <w:t xml:space="preserve">    int fd;</w:t>
      </w:r>
    </w:p>
    <w:p w14:paraId="0F4D5B63" w14:textId="77777777" w:rsidR="00B84D0D" w:rsidRDefault="00B84D0D" w:rsidP="00434685">
      <w:pPr>
        <w:pStyle w:val="Console"/>
      </w:pPr>
    </w:p>
    <w:p w14:paraId="25B7A10F" w14:textId="77777777" w:rsidR="00B84D0D" w:rsidRDefault="00B84D0D" w:rsidP="00434685">
      <w:pPr>
        <w:pStyle w:val="Console"/>
      </w:pPr>
      <w:r>
        <w:tab/>
        <w:t>if((fd = open(inputFileName, O_RDONLY)) == -1)</w:t>
      </w:r>
    </w:p>
    <w:p w14:paraId="10AA89DA" w14:textId="77777777" w:rsidR="00B84D0D" w:rsidRDefault="00B84D0D" w:rsidP="00434685">
      <w:pPr>
        <w:pStyle w:val="Console"/>
      </w:pPr>
      <w:r>
        <w:tab/>
        <w:t>{</w:t>
      </w:r>
    </w:p>
    <w:p w14:paraId="79773C05" w14:textId="77777777" w:rsidR="00B84D0D" w:rsidRDefault="00B84D0D" w:rsidP="00434685">
      <w:pPr>
        <w:pStyle w:val="Console"/>
      </w:pPr>
      <w:r>
        <w:t xml:space="preserve">        return 0;</w:t>
      </w:r>
    </w:p>
    <w:p w14:paraId="6E46851F" w14:textId="77777777" w:rsidR="00B84D0D" w:rsidRDefault="00B84D0D" w:rsidP="00434685">
      <w:pPr>
        <w:pStyle w:val="Console"/>
      </w:pPr>
      <w:r>
        <w:t xml:space="preserve">    }</w:t>
      </w:r>
    </w:p>
    <w:p w14:paraId="226DF977" w14:textId="77777777" w:rsidR="00B84D0D" w:rsidRDefault="00B84D0D" w:rsidP="00434685">
      <w:pPr>
        <w:pStyle w:val="Console"/>
      </w:pPr>
    </w:p>
    <w:p w14:paraId="7007FFCD" w14:textId="77777777" w:rsidR="00B84D0D" w:rsidRDefault="00B84D0D" w:rsidP="00434685">
      <w:pPr>
        <w:pStyle w:val="Console"/>
      </w:pPr>
      <w:r>
        <w:tab/>
        <w:t>if(dup2(fd, STDIN_FILENO) &gt;= 0)</w:t>
      </w:r>
    </w:p>
    <w:p w14:paraId="7DED56CD" w14:textId="77777777" w:rsidR="00B84D0D" w:rsidRDefault="00B84D0D" w:rsidP="00434685">
      <w:pPr>
        <w:pStyle w:val="Console"/>
      </w:pPr>
      <w:r>
        <w:tab/>
        <w:t>{</w:t>
      </w:r>
    </w:p>
    <w:p w14:paraId="1527F614" w14:textId="77777777" w:rsidR="00B84D0D" w:rsidRDefault="00B84D0D" w:rsidP="00434685">
      <w:pPr>
        <w:pStyle w:val="Console"/>
      </w:pPr>
      <w:r>
        <w:t xml:space="preserve">        success = 1;</w:t>
      </w:r>
    </w:p>
    <w:p w14:paraId="39181DA1" w14:textId="77777777" w:rsidR="00B84D0D" w:rsidRDefault="00B84D0D" w:rsidP="00434685">
      <w:pPr>
        <w:pStyle w:val="Console"/>
      </w:pPr>
      <w:r>
        <w:tab/>
        <w:t>}</w:t>
      </w:r>
    </w:p>
    <w:p w14:paraId="6D358473" w14:textId="77777777" w:rsidR="00B84D0D" w:rsidRDefault="00B84D0D" w:rsidP="00434685">
      <w:pPr>
        <w:pStyle w:val="Console"/>
      </w:pPr>
    </w:p>
    <w:p w14:paraId="39271D40" w14:textId="77777777" w:rsidR="00B84D0D" w:rsidRDefault="00B84D0D" w:rsidP="00434685">
      <w:pPr>
        <w:pStyle w:val="Console"/>
      </w:pPr>
      <w:r>
        <w:t xml:space="preserve">    close(fd);</w:t>
      </w:r>
    </w:p>
    <w:p w14:paraId="2C99E243" w14:textId="77777777" w:rsidR="00B84D0D" w:rsidRDefault="00B84D0D" w:rsidP="00434685">
      <w:pPr>
        <w:pStyle w:val="Console"/>
      </w:pPr>
    </w:p>
    <w:p w14:paraId="2689FF28" w14:textId="77777777" w:rsidR="00B84D0D" w:rsidRDefault="00B84D0D" w:rsidP="00434685">
      <w:pPr>
        <w:pStyle w:val="Console"/>
      </w:pPr>
      <w:r>
        <w:tab/>
        <w:t>return success;</w:t>
      </w:r>
    </w:p>
    <w:p w14:paraId="170E5AB4" w14:textId="77777777" w:rsidR="00B84D0D" w:rsidRDefault="00B84D0D" w:rsidP="00434685">
      <w:pPr>
        <w:pStyle w:val="Console"/>
      </w:pPr>
      <w:r>
        <w:t>}</w:t>
      </w:r>
    </w:p>
    <w:p w14:paraId="1CBA7592" w14:textId="77777777" w:rsidR="00B84D0D" w:rsidRDefault="00B84D0D" w:rsidP="00434685">
      <w:pPr>
        <w:pStyle w:val="Console"/>
      </w:pPr>
    </w:p>
    <w:p w14:paraId="383D3523" w14:textId="77777777" w:rsidR="00B84D0D" w:rsidRDefault="00B84D0D" w:rsidP="00434685">
      <w:pPr>
        <w:pStyle w:val="Console"/>
      </w:pPr>
      <w:r>
        <w:t>int RedirectStdout(const char *outputFileName)</w:t>
      </w:r>
    </w:p>
    <w:p w14:paraId="1F2C440D" w14:textId="77777777" w:rsidR="00B84D0D" w:rsidRDefault="00B84D0D" w:rsidP="00434685">
      <w:pPr>
        <w:pStyle w:val="Console"/>
      </w:pPr>
      <w:r>
        <w:t>{</w:t>
      </w:r>
    </w:p>
    <w:p w14:paraId="003B7361" w14:textId="77777777" w:rsidR="00B84D0D" w:rsidRDefault="00B84D0D" w:rsidP="00434685">
      <w:pPr>
        <w:pStyle w:val="Console"/>
      </w:pPr>
      <w:r>
        <w:t xml:space="preserve">    int success = 0;</w:t>
      </w:r>
    </w:p>
    <w:p w14:paraId="03C5FCC0" w14:textId="77777777" w:rsidR="00B84D0D" w:rsidRDefault="00B84D0D" w:rsidP="00434685">
      <w:pPr>
        <w:pStyle w:val="Console"/>
      </w:pPr>
      <w:r>
        <w:tab/>
        <w:t>int fd;</w:t>
      </w:r>
    </w:p>
    <w:p w14:paraId="5D7E012E" w14:textId="77777777" w:rsidR="00B84D0D" w:rsidRDefault="00B84D0D" w:rsidP="00434685">
      <w:pPr>
        <w:pStyle w:val="Console"/>
      </w:pPr>
      <w:r>
        <w:tab/>
        <w:t>//mode of 0664 is rw-rw-r--, which is what bash shell sets for new output files.</w:t>
      </w:r>
    </w:p>
    <w:p w14:paraId="46002919" w14:textId="77777777" w:rsidR="00B84D0D" w:rsidRDefault="00B84D0D" w:rsidP="00434685">
      <w:pPr>
        <w:pStyle w:val="Console"/>
      </w:pPr>
      <w:r>
        <w:tab/>
        <w:t>if((fd = open (outputFileName, O_WRONLY|O_TRUNC|O_CREAT, 0664)) == -1)</w:t>
      </w:r>
    </w:p>
    <w:p w14:paraId="0F35808C" w14:textId="77777777" w:rsidR="00B84D0D" w:rsidRDefault="00B84D0D" w:rsidP="00434685">
      <w:pPr>
        <w:pStyle w:val="Console"/>
      </w:pPr>
      <w:r>
        <w:tab/>
        <w:t>{</w:t>
      </w:r>
    </w:p>
    <w:p w14:paraId="129133E2" w14:textId="77777777" w:rsidR="00B84D0D" w:rsidRDefault="00B84D0D" w:rsidP="00434685">
      <w:pPr>
        <w:pStyle w:val="Console"/>
      </w:pPr>
      <w:r>
        <w:t xml:space="preserve">        return 0;</w:t>
      </w:r>
    </w:p>
    <w:p w14:paraId="67802158" w14:textId="77777777" w:rsidR="00B84D0D" w:rsidRDefault="00B84D0D" w:rsidP="00434685">
      <w:pPr>
        <w:pStyle w:val="Console"/>
      </w:pPr>
      <w:r>
        <w:tab/>
        <w:t>}</w:t>
      </w:r>
    </w:p>
    <w:p w14:paraId="398C084F" w14:textId="77777777" w:rsidR="00B84D0D" w:rsidRDefault="00B84D0D" w:rsidP="00434685">
      <w:pPr>
        <w:pStyle w:val="Console"/>
      </w:pPr>
    </w:p>
    <w:p w14:paraId="4C278249" w14:textId="77777777" w:rsidR="00B84D0D" w:rsidRDefault="00B84D0D" w:rsidP="00434685">
      <w:pPr>
        <w:pStyle w:val="Console"/>
      </w:pPr>
      <w:r>
        <w:tab/>
        <w:t>if(dup2(fd, STDOUT_FILENO) &gt;= 0)</w:t>
      </w:r>
    </w:p>
    <w:p w14:paraId="22BDFE37" w14:textId="77777777" w:rsidR="00B84D0D" w:rsidRDefault="00B84D0D" w:rsidP="00434685">
      <w:pPr>
        <w:pStyle w:val="Console"/>
      </w:pPr>
      <w:r>
        <w:tab/>
        <w:t>{</w:t>
      </w:r>
    </w:p>
    <w:p w14:paraId="6DCE59B2" w14:textId="77777777" w:rsidR="00B84D0D" w:rsidRDefault="00B84D0D" w:rsidP="00434685">
      <w:pPr>
        <w:pStyle w:val="Console"/>
      </w:pPr>
      <w:r>
        <w:t xml:space="preserve">        success = 1;</w:t>
      </w:r>
    </w:p>
    <w:p w14:paraId="2053FA13" w14:textId="77777777" w:rsidR="00B84D0D" w:rsidRDefault="00B84D0D" w:rsidP="00434685">
      <w:pPr>
        <w:pStyle w:val="Console"/>
      </w:pPr>
      <w:r>
        <w:tab/>
        <w:t>}</w:t>
      </w:r>
    </w:p>
    <w:p w14:paraId="50AD80D8" w14:textId="77777777" w:rsidR="00B84D0D" w:rsidRDefault="00B84D0D" w:rsidP="00434685">
      <w:pPr>
        <w:pStyle w:val="Console"/>
      </w:pPr>
    </w:p>
    <w:p w14:paraId="2B34C56C" w14:textId="77777777" w:rsidR="00B84D0D" w:rsidRDefault="00B84D0D" w:rsidP="00434685">
      <w:pPr>
        <w:pStyle w:val="Console"/>
      </w:pPr>
      <w:r>
        <w:t xml:space="preserve">    close(fd);</w:t>
      </w:r>
    </w:p>
    <w:p w14:paraId="228689BE" w14:textId="77777777" w:rsidR="00B84D0D" w:rsidRDefault="00B84D0D" w:rsidP="00434685">
      <w:pPr>
        <w:pStyle w:val="Console"/>
      </w:pPr>
    </w:p>
    <w:p w14:paraId="1E5EF8C5" w14:textId="77777777" w:rsidR="00B84D0D" w:rsidRDefault="00B84D0D" w:rsidP="00434685">
      <w:pPr>
        <w:pStyle w:val="Console"/>
      </w:pPr>
      <w:r>
        <w:tab/>
        <w:t>return success;</w:t>
      </w:r>
    </w:p>
    <w:p w14:paraId="12DD67D6" w14:textId="3C7A60A1" w:rsidR="002410F6" w:rsidRPr="002410F6" w:rsidRDefault="00B84D0D" w:rsidP="00434685">
      <w:pPr>
        <w:pStyle w:val="Console"/>
      </w:pPr>
      <w:r>
        <w:t>}</w:t>
      </w:r>
    </w:p>
    <w:p w14:paraId="757B5E5A" w14:textId="52E53503" w:rsidR="002410F6" w:rsidRDefault="002410F6" w:rsidP="002410F6">
      <w:pPr>
        <w:pStyle w:val="Heading2"/>
      </w:pPr>
      <w:bookmarkStart w:id="159" w:name="_Toc85128371"/>
      <w:proofErr w:type="spellStart"/>
      <w:r>
        <w:t>get_line.h</w:t>
      </w:r>
      <w:bookmarkEnd w:id="159"/>
      <w:proofErr w:type="spellEnd"/>
    </w:p>
    <w:p w14:paraId="55000CA6" w14:textId="77777777" w:rsidR="00033E5A" w:rsidRDefault="00033E5A" w:rsidP="00434685">
      <w:pPr>
        <w:pStyle w:val="Console"/>
      </w:pPr>
      <w:r>
        <w:t>#ifndef GET_LINE_H_INCLUDED</w:t>
      </w:r>
    </w:p>
    <w:p w14:paraId="7DF212EB" w14:textId="77777777" w:rsidR="00033E5A" w:rsidRDefault="00033E5A" w:rsidP="00434685">
      <w:pPr>
        <w:pStyle w:val="Console"/>
      </w:pPr>
      <w:r>
        <w:t>#define GET_LINE_H_INCLUDED</w:t>
      </w:r>
    </w:p>
    <w:p w14:paraId="4ACCC0AD" w14:textId="77777777" w:rsidR="00033E5A" w:rsidRDefault="00033E5A" w:rsidP="00434685">
      <w:pPr>
        <w:pStyle w:val="Console"/>
      </w:pPr>
    </w:p>
    <w:p w14:paraId="2C0877B4" w14:textId="77777777" w:rsidR="00033E5A" w:rsidRDefault="00033E5A" w:rsidP="00434685">
      <w:pPr>
        <w:pStyle w:val="Console"/>
      </w:pPr>
      <w:r>
        <w:t>#include "char_vector.h"</w:t>
      </w:r>
    </w:p>
    <w:p w14:paraId="5BE4F979" w14:textId="77777777" w:rsidR="00033E5A" w:rsidRDefault="00033E5A" w:rsidP="00434685">
      <w:pPr>
        <w:pStyle w:val="Console"/>
      </w:pPr>
    </w:p>
    <w:p w14:paraId="7A4382ED" w14:textId="77777777" w:rsidR="00033E5A" w:rsidRDefault="00033E5A" w:rsidP="00434685">
      <w:pPr>
        <w:pStyle w:val="Console"/>
      </w:pPr>
      <w:r>
        <w:t>/** Get a line from standard input</w:t>
      </w:r>
    </w:p>
    <w:p w14:paraId="0B02B47D" w14:textId="77777777" w:rsidR="00033E5A" w:rsidRDefault="00033E5A" w:rsidP="00434685">
      <w:pPr>
        <w:pStyle w:val="Console"/>
      </w:pPr>
      <w:r>
        <w:t>\param v The character vector to fill with the retrieved line</w:t>
      </w:r>
    </w:p>
    <w:p w14:paraId="01D2D297" w14:textId="77777777" w:rsidR="00033E5A" w:rsidRDefault="00033E5A" w:rsidP="00434685">
      <w:pPr>
        <w:pStyle w:val="Console"/>
      </w:pPr>
      <w:r>
        <w:t>\return 0 on failure, 1 on success</w:t>
      </w:r>
    </w:p>
    <w:p w14:paraId="0FE5A0A8" w14:textId="77777777" w:rsidR="00033E5A" w:rsidRDefault="00033E5A" w:rsidP="00434685">
      <w:pPr>
        <w:pStyle w:val="Console"/>
      </w:pPr>
      <w:r>
        <w:t>\note Blocks until a newline or end of file character has been read</w:t>
      </w:r>
    </w:p>
    <w:p w14:paraId="7751108A" w14:textId="77777777" w:rsidR="00033E5A" w:rsidRDefault="00033E5A" w:rsidP="00434685">
      <w:pPr>
        <w:pStyle w:val="Console"/>
      </w:pPr>
      <w:r>
        <w:t>*/</w:t>
      </w:r>
    </w:p>
    <w:p w14:paraId="7BF48839" w14:textId="77777777" w:rsidR="00033E5A" w:rsidRDefault="00033E5A" w:rsidP="00434685">
      <w:pPr>
        <w:pStyle w:val="Console"/>
      </w:pPr>
      <w:r>
        <w:t>int getLine(struct CharVec* v);</w:t>
      </w:r>
    </w:p>
    <w:p w14:paraId="6F1AE9EA" w14:textId="77777777" w:rsidR="00033E5A" w:rsidRDefault="00033E5A" w:rsidP="00434685">
      <w:pPr>
        <w:pStyle w:val="Console"/>
      </w:pPr>
    </w:p>
    <w:p w14:paraId="3E2F9DBD" w14:textId="768CB5E8" w:rsidR="002410F6" w:rsidRPr="002410F6" w:rsidRDefault="00033E5A" w:rsidP="00434685">
      <w:pPr>
        <w:pStyle w:val="Console"/>
      </w:pPr>
      <w:r>
        <w:t>#endif // GET_LINE_H_INCLUDED</w:t>
      </w:r>
    </w:p>
    <w:p w14:paraId="18DF9351" w14:textId="43C339D8" w:rsidR="002410F6" w:rsidRDefault="002410F6" w:rsidP="002410F6">
      <w:pPr>
        <w:pStyle w:val="Heading2"/>
      </w:pPr>
      <w:bookmarkStart w:id="160" w:name="_Toc85128372"/>
      <w:proofErr w:type="spellStart"/>
      <w:r>
        <w:t>get_line.c</w:t>
      </w:r>
      <w:bookmarkEnd w:id="160"/>
      <w:proofErr w:type="spellEnd"/>
    </w:p>
    <w:p w14:paraId="48DC48BE" w14:textId="77777777" w:rsidR="00033E5A" w:rsidRDefault="00033E5A" w:rsidP="00434685">
      <w:pPr>
        <w:pStyle w:val="Console"/>
      </w:pPr>
      <w:r>
        <w:t>#include "get_line.h"</w:t>
      </w:r>
    </w:p>
    <w:p w14:paraId="45DF8C8C" w14:textId="77777777" w:rsidR="00033E5A" w:rsidRDefault="00033E5A" w:rsidP="00434685">
      <w:pPr>
        <w:pStyle w:val="Console"/>
      </w:pPr>
      <w:r>
        <w:t>#include "char_vector.h"</w:t>
      </w:r>
    </w:p>
    <w:p w14:paraId="2C1FA370" w14:textId="77777777" w:rsidR="00033E5A" w:rsidRDefault="00033E5A" w:rsidP="00434685">
      <w:pPr>
        <w:pStyle w:val="Console"/>
      </w:pPr>
      <w:r>
        <w:lastRenderedPageBreak/>
        <w:t>#include &lt;stdio.h&gt;</w:t>
      </w:r>
    </w:p>
    <w:p w14:paraId="54CDCB97" w14:textId="77777777" w:rsidR="00033E5A" w:rsidRDefault="00033E5A" w:rsidP="00434685">
      <w:pPr>
        <w:pStyle w:val="Console"/>
      </w:pPr>
    </w:p>
    <w:p w14:paraId="760839C4" w14:textId="77777777" w:rsidR="00033E5A" w:rsidRDefault="00033E5A" w:rsidP="00434685">
      <w:pPr>
        <w:pStyle w:val="Console"/>
      </w:pPr>
      <w:r>
        <w:t>int getLine(struct CharVec* v)</w:t>
      </w:r>
    </w:p>
    <w:p w14:paraId="349D1335" w14:textId="77777777" w:rsidR="00033E5A" w:rsidRDefault="00033E5A" w:rsidP="00434685">
      <w:pPr>
        <w:pStyle w:val="Console"/>
      </w:pPr>
      <w:r>
        <w:t>{</w:t>
      </w:r>
    </w:p>
    <w:p w14:paraId="08F6AD9A" w14:textId="77777777" w:rsidR="00033E5A" w:rsidRDefault="00033E5A" w:rsidP="00434685">
      <w:pPr>
        <w:pStyle w:val="Console"/>
      </w:pPr>
      <w:r>
        <w:tab/>
        <w:t>if (!clearCharVec(v)) return 0;</w:t>
      </w:r>
    </w:p>
    <w:p w14:paraId="7A6E9C26" w14:textId="77777777" w:rsidR="00033E5A" w:rsidRDefault="00033E5A" w:rsidP="00434685">
      <w:pPr>
        <w:pStyle w:val="Console"/>
      </w:pPr>
      <w:r>
        <w:tab/>
        <w:t>int c;</w:t>
      </w:r>
    </w:p>
    <w:p w14:paraId="00694848" w14:textId="77777777" w:rsidR="00033E5A" w:rsidRDefault="00033E5A" w:rsidP="00434685">
      <w:pPr>
        <w:pStyle w:val="Console"/>
      </w:pPr>
      <w:r>
        <w:tab/>
        <w:t>while (1)</w:t>
      </w:r>
    </w:p>
    <w:p w14:paraId="6206A9FA" w14:textId="77777777" w:rsidR="00033E5A" w:rsidRDefault="00033E5A" w:rsidP="00434685">
      <w:pPr>
        <w:pStyle w:val="Console"/>
      </w:pPr>
      <w:r>
        <w:tab/>
        <w:t>{</w:t>
      </w:r>
    </w:p>
    <w:p w14:paraId="34B3C206" w14:textId="77777777" w:rsidR="00033E5A" w:rsidRDefault="00033E5A" w:rsidP="00434685">
      <w:pPr>
        <w:pStyle w:val="Console"/>
      </w:pPr>
      <w:r>
        <w:tab/>
      </w:r>
      <w:r>
        <w:tab/>
        <w:t>c = getchar();</w:t>
      </w:r>
    </w:p>
    <w:p w14:paraId="6F273F1C" w14:textId="77777777" w:rsidR="00033E5A" w:rsidRDefault="00033E5A" w:rsidP="00434685">
      <w:pPr>
        <w:pStyle w:val="Console"/>
      </w:pPr>
      <w:r>
        <w:tab/>
      </w:r>
      <w:r>
        <w:tab/>
        <w:t>if (c == EOF || c == '\n') break;</w:t>
      </w:r>
    </w:p>
    <w:p w14:paraId="4FAD1AB2" w14:textId="77777777" w:rsidR="00033E5A" w:rsidRDefault="00033E5A" w:rsidP="00434685">
      <w:pPr>
        <w:pStyle w:val="Console"/>
      </w:pPr>
      <w:r>
        <w:tab/>
      </w:r>
      <w:r>
        <w:tab/>
        <w:t>if (!appendEleCharVec(v, (char)c)) return 0;</w:t>
      </w:r>
    </w:p>
    <w:p w14:paraId="3EE5EC84" w14:textId="77777777" w:rsidR="00033E5A" w:rsidRDefault="00033E5A" w:rsidP="00434685">
      <w:pPr>
        <w:pStyle w:val="Console"/>
      </w:pPr>
      <w:r>
        <w:tab/>
        <w:t>}</w:t>
      </w:r>
    </w:p>
    <w:p w14:paraId="15AF533B" w14:textId="77777777" w:rsidR="00033E5A" w:rsidRDefault="00033E5A" w:rsidP="00434685">
      <w:pPr>
        <w:pStyle w:val="Console"/>
      </w:pPr>
      <w:r>
        <w:tab/>
        <w:t>return 1;</w:t>
      </w:r>
    </w:p>
    <w:p w14:paraId="338EF9AC" w14:textId="0218B8A8" w:rsidR="002410F6" w:rsidRPr="002410F6" w:rsidRDefault="00033E5A" w:rsidP="00434685">
      <w:pPr>
        <w:pStyle w:val="Console"/>
      </w:pPr>
      <w:r>
        <w:t>}</w:t>
      </w:r>
    </w:p>
    <w:p w14:paraId="54233E33" w14:textId="0F0D0C09" w:rsidR="002410F6" w:rsidRDefault="002410F6" w:rsidP="002410F6">
      <w:pPr>
        <w:pStyle w:val="Heading2"/>
      </w:pPr>
      <w:bookmarkStart w:id="161" w:name="_Toc85128373"/>
      <w:proofErr w:type="spellStart"/>
      <w:r>
        <w:t>job.h</w:t>
      </w:r>
      <w:bookmarkEnd w:id="161"/>
      <w:proofErr w:type="spellEnd"/>
    </w:p>
    <w:p w14:paraId="7DC5ED2D" w14:textId="77777777" w:rsidR="003B3A58" w:rsidRDefault="003B3A58" w:rsidP="00434685">
      <w:pPr>
        <w:pStyle w:val="Console"/>
      </w:pPr>
      <w:r>
        <w:t>#ifndef JOB_H_INCLUDED</w:t>
      </w:r>
    </w:p>
    <w:p w14:paraId="2D28C4E5" w14:textId="77777777" w:rsidR="003B3A58" w:rsidRDefault="003B3A58" w:rsidP="00434685">
      <w:pPr>
        <w:pStyle w:val="Console"/>
      </w:pPr>
      <w:r>
        <w:t>#define JOB_H_INCLUDED</w:t>
      </w:r>
    </w:p>
    <w:p w14:paraId="10164E40" w14:textId="77777777" w:rsidR="003B3A58" w:rsidRDefault="003B3A58" w:rsidP="00434685">
      <w:pPr>
        <w:pStyle w:val="Console"/>
      </w:pPr>
    </w:p>
    <w:p w14:paraId="42C4A48C" w14:textId="77777777" w:rsidR="003B3A58" w:rsidRDefault="003B3A58" w:rsidP="00434685">
      <w:pPr>
        <w:pStyle w:val="Console"/>
      </w:pPr>
      <w:r>
        <w:t>#include "command.h"</w:t>
      </w:r>
    </w:p>
    <w:p w14:paraId="0CE96AA6" w14:textId="77777777" w:rsidR="003B3A58" w:rsidRDefault="003B3A58" w:rsidP="00434685">
      <w:pPr>
        <w:pStyle w:val="Console"/>
      </w:pPr>
    </w:p>
    <w:p w14:paraId="71AD2956" w14:textId="77777777" w:rsidR="003B3A58" w:rsidRDefault="003B3A58" w:rsidP="00434685">
      <w:pPr>
        <w:pStyle w:val="Console"/>
      </w:pPr>
      <w:r>
        <w:t>struct Job</w:t>
      </w:r>
    </w:p>
    <w:p w14:paraId="1B17A994" w14:textId="77777777" w:rsidR="003B3A58" w:rsidRDefault="003B3A58" w:rsidP="00434685">
      <w:pPr>
        <w:pStyle w:val="Console"/>
      </w:pPr>
      <w:r>
        <w:t>{</w:t>
      </w:r>
    </w:p>
    <w:p w14:paraId="75D14471" w14:textId="77777777" w:rsidR="003B3A58" w:rsidRDefault="003B3A58" w:rsidP="00434685">
      <w:pPr>
        <w:pStyle w:val="Console"/>
      </w:pPr>
      <w:r>
        <w:tab/>
        <w:t>struct Command* coms; ///The dynamic array that hollds all the command elements</w:t>
      </w:r>
    </w:p>
    <w:p w14:paraId="783B8D4C" w14:textId="77777777" w:rsidR="003B3A58" w:rsidRDefault="003B3A58" w:rsidP="00434685">
      <w:pPr>
        <w:pStyle w:val="Console"/>
      </w:pPr>
      <w:r>
        <w:tab/>
        <w:t>unsigned int capacity; ///The number of elements the job can hold</w:t>
      </w:r>
    </w:p>
    <w:p w14:paraId="1FA88C54" w14:textId="77777777" w:rsidR="003B3A58" w:rsidRDefault="003B3A58" w:rsidP="00434685">
      <w:pPr>
        <w:pStyle w:val="Console"/>
      </w:pPr>
      <w:r>
        <w:tab/>
        <w:t>unsigned int count; ///The number of elements the job is currently holding</w:t>
      </w:r>
    </w:p>
    <w:p w14:paraId="201C45C3" w14:textId="77777777" w:rsidR="003B3A58" w:rsidRDefault="003B3A58" w:rsidP="00434685">
      <w:pPr>
        <w:pStyle w:val="Console"/>
      </w:pPr>
      <w:r>
        <w:tab/>
        <w:t>unsigned char async; ///0 if this job should be executed sequentially, 1 if this job should be executed asynchronously</w:t>
      </w:r>
    </w:p>
    <w:p w14:paraId="77AD1C1C" w14:textId="77777777" w:rsidR="003B3A58" w:rsidRDefault="003B3A58" w:rsidP="00434685">
      <w:pPr>
        <w:pStyle w:val="Console"/>
      </w:pPr>
      <w:r>
        <w:t>};</w:t>
      </w:r>
    </w:p>
    <w:p w14:paraId="471C48F2" w14:textId="77777777" w:rsidR="003B3A58" w:rsidRDefault="003B3A58" w:rsidP="00434685">
      <w:pPr>
        <w:pStyle w:val="Console"/>
      </w:pPr>
    </w:p>
    <w:p w14:paraId="23273F9C" w14:textId="77777777" w:rsidR="003B3A58" w:rsidRDefault="003B3A58" w:rsidP="00434685">
      <w:pPr>
        <w:pStyle w:val="Console"/>
      </w:pPr>
      <w:r>
        <w:t>/** Write empty values to the given job</w:t>
      </w:r>
    </w:p>
    <w:p w14:paraId="33C01964" w14:textId="77777777" w:rsidR="003B3A58" w:rsidRDefault="003B3A58" w:rsidP="00434685">
      <w:pPr>
        <w:pStyle w:val="Console"/>
      </w:pPr>
      <w:r>
        <w:t>\param job The job to write empty values in</w:t>
      </w:r>
    </w:p>
    <w:p w14:paraId="6B9AE35F" w14:textId="77777777" w:rsidR="003B3A58" w:rsidRDefault="003B3A58" w:rsidP="00434685">
      <w:pPr>
        <w:pStyle w:val="Console"/>
      </w:pPr>
      <w:r>
        <w:t>\return The given pointer on success or NULL on failure</w:t>
      </w:r>
    </w:p>
    <w:p w14:paraId="3011AFBE" w14:textId="77777777" w:rsidR="003B3A58" w:rsidRDefault="003B3A58" w:rsidP="00434685">
      <w:pPr>
        <w:pStyle w:val="Console"/>
      </w:pPr>
      <w:r>
        <w:t>\warning Does not properly destroy existing values</w:t>
      </w:r>
    </w:p>
    <w:p w14:paraId="318FEC28" w14:textId="77777777" w:rsidR="003B3A58" w:rsidRDefault="003B3A58" w:rsidP="00434685">
      <w:pPr>
        <w:pStyle w:val="Console"/>
      </w:pPr>
      <w:r>
        <w:t>\note Should only be used when reserving space for a job</w:t>
      </w:r>
    </w:p>
    <w:p w14:paraId="79639617" w14:textId="77777777" w:rsidR="003B3A58" w:rsidRDefault="003B3A58" w:rsidP="00434685">
      <w:pPr>
        <w:pStyle w:val="Console"/>
      </w:pPr>
      <w:r>
        <w:t>*/</w:t>
      </w:r>
    </w:p>
    <w:p w14:paraId="7C81EF35" w14:textId="77777777" w:rsidR="003B3A58" w:rsidRDefault="003B3A58" w:rsidP="00434685">
      <w:pPr>
        <w:pStyle w:val="Console"/>
      </w:pPr>
      <w:r>
        <w:t>struct Job* emplaceJob(struct Job* job);</w:t>
      </w:r>
    </w:p>
    <w:p w14:paraId="1FC2B207" w14:textId="77777777" w:rsidR="003B3A58" w:rsidRDefault="003B3A58" w:rsidP="00434685">
      <w:pPr>
        <w:pStyle w:val="Console"/>
      </w:pPr>
    </w:p>
    <w:p w14:paraId="0B346E12" w14:textId="77777777" w:rsidR="003B3A58" w:rsidRDefault="003B3A58" w:rsidP="00434685">
      <w:pPr>
        <w:pStyle w:val="Console"/>
      </w:pPr>
      <w:r>
        <w:t>/** Create an empty job</w:t>
      </w:r>
    </w:p>
    <w:p w14:paraId="756F4C80" w14:textId="77777777" w:rsidR="003B3A58" w:rsidRDefault="003B3A58" w:rsidP="00434685">
      <w:pPr>
        <w:pStyle w:val="Console"/>
      </w:pPr>
      <w:r>
        <w:t>\return The empty job</w:t>
      </w:r>
    </w:p>
    <w:p w14:paraId="49D6D1E5" w14:textId="77777777" w:rsidR="003B3A58" w:rsidRDefault="003B3A58" w:rsidP="00434685">
      <w:pPr>
        <w:pStyle w:val="Console"/>
      </w:pPr>
      <w:r>
        <w:t>*/</w:t>
      </w:r>
    </w:p>
    <w:p w14:paraId="513F20B9" w14:textId="77777777" w:rsidR="003B3A58" w:rsidRDefault="003B3A58" w:rsidP="00434685">
      <w:pPr>
        <w:pStyle w:val="Console"/>
      </w:pPr>
      <w:r>
        <w:t>struct Job* createJob();</w:t>
      </w:r>
    </w:p>
    <w:p w14:paraId="7DD72D93" w14:textId="77777777" w:rsidR="003B3A58" w:rsidRDefault="003B3A58" w:rsidP="00434685">
      <w:pPr>
        <w:pStyle w:val="Console"/>
      </w:pPr>
    </w:p>
    <w:p w14:paraId="42FC4E79" w14:textId="77777777" w:rsidR="003B3A58" w:rsidRDefault="003B3A58" w:rsidP="00434685">
      <w:pPr>
        <w:pStyle w:val="Console"/>
      </w:pPr>
      <w:r>
        <w:t>/** Destroy the given job</w:t>
      </w:r>
    </w:p>
    <w:p w14:paraId="645B4B5A" w14:textId="77777777" w:rsidR="003B3A58" w:rsidRDefault="003B3A58" w:rsidP="00434685">
      <w:pPr>
        <w:pStyle w:val="Console"/>
      </w:pPr>
      <w:r>
        <w:t>\param job The job to destroy</w:t>
      </w:r>
    </w:p>
    <w:p w14:paraId="1D669BE8" w14:textId="77777777" w:rsidR="003B3A58" w:rsidRDefault="003B3A58" w:rsidP="00434685">
      <w:pPr>
        <w:pStyle w:val="Console"/>
      </w:pPr>
      <w:r>
        <w:t>*/</w:t>
      </w:r>
    </w:p>
    <w:p w14:paraId="0477CF74" w14:textId="77777777" w:rsidR="003B3A58" w:rsidRDefault="003B3A58" w:rsidP="00434685">
      <w:pPr>
        <w:pStyle w:val="Console"/>
      </w:pPr>
      <w:r>
        <w:t>void destroyJob(struct Job* job);</w:t>
      </w:r>
    </w:p>
    <w:p w14:paraId="035E4327" w14:textId="77777777" w:rsidR="003B3A58" w:rsidRDefault="003B3A58" w:rsidP="00434685">
      <w:pPr>
        <w:pStyle w:val="Console"/>
      </w:pPr>
    </w:p>
    <w:p w14:paraId="5242D083" w14:textId="77777777" w:rsidR="003B3A58" w:rsidRDefault="003B3A58" w:rsidP="00434685">
      <w:pPr>
        <w:pStyle w:val="Console"/>
      </w:pPr>
      <w:r>
        <w:lastRenderedPageBreak/>
        <w:t>/** Copy the given job into the other given job</w:t>
      </w:r>
    </w:p>
    <w:p w14:paraId="684604E8" w14:textId="77777777" w:rsidR="003B3A58" w:rsidRDefault="003B3A58" w:rsidP="00434685">
      <w:pPr>
        <w:pStyle w:val="Console"/>
      </w:pPr>
      <w:r>
        <w:t>\param dst The job to copy into</w:t>
      </w:r>
    </w:p>
    <w:p w14:paraId="613737E2" w14:textId="77777777" w:rsidR="003B3A58" w:rsidRDefault="003B3A58" w:rsidP="00434685">
      <w:pPr>
        <w:pStyle w:val="Console"/>
      </w:pPr>
      <w:r>
        <w:t>\param src The job to copy from</w:t>
      </w:r>
    </w:p>
    <w:p w14:paraId="1E67BFC1" w14:textId="77777777" w:rsidR="003B3A58" w:rsidRDefault="003B3A58" w:rsidP="00434685">
      <w:pPr>
        <w:pStyle w:val="Console"/>
      </w:pPr>
      <w:r>
        <w:t>\return 0 on failure, 1 on success</w:t>
      </w:r>
    </w:p>
    <w:p w14:paraId="0D34231C" w14:textId="77777777" w:rsidR="003B3A58" w:rsidRDefault="003B3A58" w:rsidP="00434685">
      <w:pPr>
        <w:pStyle w:val="Console"/>
      </w:pPr>
      <w:r>
        <w:t>\note Keeps command pipe pointers relative to itself rather than exactly copying them</w:t>
      </w:r>
    </w:p>
    <w:p w14:paraId="2433B467" w14:textId="77777777" w:rsidR="003B3A58" w:rsidRDefault="003B3A58" w:rsidP="00434685">
      <w:pPr>
        <w:pStyle w:val="Console"/>
      </w:pPr>
      <w:r>
        <w:t>\note (thus source and destination will fail value equal comparison)</w:t>
      </w:r>
    </w:p>
    <w:p w14:paraId="6E9C94FA" w14:textId="77777777" w:rsidR="003B3A58" w:rsidRDefault="003B3A58" w:rsidP="00434685">
      <w:pPr>
        <w:pStyle w:val="Console"/>
      </w:pPr>
      <w:r>
        <w:t>*/</w:t>
      </w:r>
    </w:p>
    <w:p w14:paraId="080C388E" w14:textId="77777777" w:rsidR="003B3A58" w:rsidRDefault="003B3A58" w:rsidP="00434685">
      <w:pPr>
        <w:pStyle w:val="Console"/>
      </w:pPr>
      <w:r>
        <w:t>int copyJob(struct Job*const dst, const struct Job*const src);</w:t>
      </w:r>
    </w:p>
    <w:p w14:paraId="57E24B45" w14:textId="77777777" w:rsidR="003B3A58" w:rsidRDefault="003B3A58" w:rsidP="00434685">
      <w:pPr>
        <w:pStyle w:val="Console"/>
      </w:pPr>
    </w:p>
    <w:p w14:paraId="1F6E6BF0" w14:textId="77777777" w:rsidR="003B3A58" w:rsidRDefault="003B3A58" w:rsidP="00434685">
      <w:pPr>
        <w:pStyle w:val="Console"/>
      </w:pPr>
      <w:r>
        <w:t>/** Test if the given jobs are equal</w:t>
      </w:r>
    </w:p>
    <w:p w14:paraId="6A2F8FCE" w14:textId="77777777" w:rsidR="003B3A58" w:rsidRDefault="003B3A58" w:rsidP="00434685">
      <w:pPr>
        <w:pStyle w:val="Console"/>
      </w:pPr>
      <w:r>
        <w:t>\param job1 A job to compare</w:t>
      </w:r>
    </w:p>
    <w:p w14:paraId="3DACC5D3" w14:textId="77777777" w:rsidR="003B3A58" w:rsidRDefault="003B3A58" w:rsidP="00434685">
      <w:pPr>
        <w:pStyle w:val="Console"/>
      </w:pPr>
      <w:r>
        <w:t>\param job2 The other job to compare</w:t>
      </w:r>
    </w:p>
    <w:p w14:paraId="282E1063" w14:textId="77777777" w:rsidR="003B3A58" w:rsidRDefault="003B3A58" w:rsidP="00434685">
      <w:pPr>
        <w:pStyle w:val="Console"/>
      </w:pPr>
      <w:r>
        <w:t>\return 1 if equal, 0 if not equal</w:t>
      </w:r>
    </w:p>
    <w:p w14:paraId="0A376C8D" w14:textId="77777777" w:rsidR="003B3A58" w:rsidRDefault="003B3A58" w:rsidP="00434685">
      <w:pPr>
        <w:pStyle w:val="Console"/>
      </w:pPr>
      <w:r>
        <w:t>*/</w:t>
      </w:r>
    </w:p>
    <w:p w14:paraId="0B4C14C0" w14:textId="77777777" w:rsidR="003B3A58" w:rsidRDefault="003B3A58" w:rsidP="00434685">
      <w:pPr>
        <w:pStyle w:val="Console"/>
      </w:pPr>
      <w:r>
        <w:t>int equalJob(const struct Job*const job1, const struct Job*const job2);</w:t>
      </w:r>
    </w:p>
    <w:p w14:paraId="00C4ADB8" w14:textId="77777777" w:rsidR="003B3A58" w:rsidRDefault="003B3A58" w:rsidP="00434685">
      <w:pPr>
        <w:pStyle w:val="Console"/>
      </w:pPr>
    </w:p>
    <w:p w14:paraId="14492684" w14:textId="77777777" w:rsidR="003B3A58" w:rsidRDefault="003B3A58" w:rsidP="00434685">
      <w:pPr>
        <w:pStyle w:val="Console"/>
      </w:pPr>
      <w:r>
        <w:t>/** Expand the capacity of the given job to hold at least the given number of commands</w:t>
      </w:r>
    </w:p>
    <w:p w14:paraId="5557520C" w14:textId="77777777" w:rsidR="003B3A58" w:rsidRDefault="003B3A58" w:rsidP="00434685">
      <w:pPr>
        <w:pStyle w:val="Console"/>
      </w:pPr>
      <w:r>
        <w:t>\param job The job to expand</w:t>
      </w:r>
    </w:p>
    <w:p w14:paraId="11F36F44" w14:textId="77777777" w:rsidR="003B3A58" w:rsidRDefault="003B3A58" w:rsidP="00434685">
      <w:pPr>
        <w:pStyle w:val="Console"/>
      </w:pPr>
      <w:r>
        <w:t>\param cap The minimum number of elements to hold</w:t>
      </w:r>
    </w:p>
    <w:p w14:paraId="430037DA" w14:textId="77777777" w:rsidR="003B3A58" w:rsidRDefault="003B3A58" w:rsidP="00434685">
      <w:pPr>
        <w:pStyle w:val="Console"/>
      </w:pPr>
      <w:r>
        <w:t>\return 0 on failure, 1 on success</w:t>
      </w:r>
    </w:p>
    <w:p w14:paraId="7A6B9037" w14:textId="77777777" w:rsidR="003B3A58" w:rsidRDefault="003B3A58" w:rsidP="00434685">
      <w:pPr>
        <w:pStyle w:val="Console"/>
      </w:pPr>
      <w:r>
        <w:t>*/</w:t>
      </w:r>
    </w:p>
    <w:p w14:paraId="0B888F03" w14:textId="77777777" w:rsidR="003B3A58" w:rsidRDefault="003B3A58" w:rsidP="00434685">
      <w:pPr>
        <w:pStyle w:val="Console"/>
      </w:pPr>
      <w:r>
        <w:t>int reserveJob(struct Job*const job, unsigned int cap);</w:t>
      </w:r>
    </w:p>
    <w:p w14:paraId="10E3117A" w14:textId="77777777" w:rsidR="003B3A58" w:rsidRDefault="003B3A58" w:rsidP="00434685">
      <w:pPr>
        <w:pStyle w:val="Console"/>
      </w:pPr>
    </w:p>
    <w:p w14:paraId="72222F50" w14:textId="77777777" w:rsidR="003B3A58" w:rsidRDefault="003B3A58" w:rsidP="00434685">
      <w:pPr>
        <w:pStyle w:val="Console"/>
      </w:pPr>
      <w:r>
        <w:t>/** Add the given command onto the end of the given job</w:t>
      </w:r>
    </w:p>
    <w:p w14:paraId="247E0088" w14:textId="77777777" w:rsidR="003B3A58" w:rsidRDefault="003B3A58" w:rsidP="00434685">
      <w:pPr>
        <w:pStyle w:val="Console"/>
      </w:pPr>
      <w:r>
        <w:t>\param job The job to add onto</w:t>
      </w:r>
    </w:p>
    <w:p w14:paraId="10E72D9D" w14:textId="77777777" w:rsidR="003B3A58" w:rsidRDefault="003B3A58" w:rsidP="00434685">
      <w:pPr>
        <w:pStyle w:val="Console"/>
      </w:pPr>
      <w:r>
        <w:t>\param com The element to add</w:t>
      </w:r>
    </w:p>
    <w:p w14:paraId="0FCD8919" w14:textId="77777777" w:rsidR="003B3A58" w:rsidRDefault="003B3A58" w:rsidP="00434685">
      <w:pPr>
        <w:pStyle w:val="Console"/>
      </w:pPr>
      <w:r>
        <w:t>\return 0 on failure, 1 on success</w:t>
      </w:r>
    </w:p>
    <w:p w14:paraId="5B114C3D" w14:textId="77777777" w:rsidR="003B3A58" w:rsidRDefault="003B3A58" w:rsidP="00434685">
      <w:pPr>
        <w:pStyle w:val="Console"/>
      </w:pPr>
      <w:r>
        <w:t>*/</w:t>
      </w:r>
    </w:p>
    <w:p w14:paraId="41A696ED" w14:textId="77777777" w:rsidR="003B3A58" w:rsidRDefault="003B3A58" w:rsidP="00434685">
      <w:pPr>
        <w:pStyle w:val="Console"/>
      </w:pPr>
      <w:r>
        <w:t>int appendEleJob(struct Job*const job, const struct Command* com);</w:t>
      </w:r>
    </w:p>
    <w:p w14:paraId="2EF8E8FA" w14:textId="77777777" w:rsidR="003B3A58" w:rsidRDefault="003B3A58" w:rsidP="00434685">
      <w:pPr>
        <w:pStyle w:val="Console"/>
      </w:pPr>
    </w:p>
    <w:p w14:paraId="1E0E815C" w14:textId="77777777" w:rsidR="003B3A58" w:rsidRDefault="003B3A58" w:rsidP="00434685">
      <w:pPr>
        <w:pStyle w:val="Console"/>
      </w:pPr>
      <w:r>
        <w:t>/** Get the command in the given job at the given index</w:t>
      </w:r>
    </w:p>
    <w:p w14:paraId="2D85654A" w14:textId="77777777" w:rsidR="003B3A58" w:rsidRDefault="003B3A58" w:rsidP="00434685">
      <w:pPr>
        <w:pStyle w:val="Console"/>
      </w:pPr>
      <w:r>
        <w:t>\param job The job to search</w:t>
      </w:r>
    </w:p>
    <w:p w14:paraId="718B8A91" w14:textId="77777777" w:rsidR="003B3A58" w:rsidRDefault="003B3A58" w:rsidP="00434685">
      <w:pPr>
        <w:pStyle w:val="Console"/>
      </w:pPr>
      <w:r>
        <w:t>\param index The index at which to search</w:t>
      </w:r>
    </w:p>
    <w:p w14:paraId="114FCFD8" w14:textId="77777777" w:rsidR="003B3A58" w:rsidRDefault="003B3A58" w:rsidP="00434685">
      <w:pPr>
        <w:pStyle w:val="Console"/>
      </w:pPr>
      <w:r>
        <w:t>\return The command at the given index in the given job (NULL if not found)</w:t>
      </w:r>
    </w:p>
    <w:p w14:paraId="3DE54BFD" w14:textId="77777777" w:rsidR="003B3A58" w:rsidRDefault="003B3A58" w:rsidP="00434685">
      <w:pPr>
        <w:pStyle w:val="Console"/>
      </w:pPr>
      <w:r>
        <w:t>*/</w:t>
      </w:r>
    </w:p>
    <w:p w14:paraId="20A0FD6E" w14:textId="77777777" w:rsidR="003B3A58" w:rsidRDefault="003B3A58" w:rsidP="00434685">
      <w:pPr>
        <w:pStyle w:val="Console"/>
      </w:pPr>
      <w:r>
        <w:t>struct Command* getEleJob(const struct Job*const job, unsigned int index);</w:t>
      </w:r>
    </w:p>
    <w:p w14:paraId="5B273A9A" w14:textId="77777777" w:rsidR="003B3A58" w:rsidRDefault="003B3A58" w:rsidP="00434685">
      <w:pPr>
        <w:pStyle w:val="Console"/>
      </w:pPr>
    </w:p>
    <w:p w14:paraId="0B001764" w14:textId="77777777" w:rsidR="003B3A58" w:rsidRDefault="003B3A58" w:rsidP="00434685">
      <w:pPr>
        <w:pStyle w:val="Console"/>
      </w:pPr>
      <w:r>
        <w:t>/** Clear the given job</w:t>
      </w:r>
    </w:p>
    <w:p w14:paraId="1D8E0AF5" w14:textId="77777777" w:rsidR="003B3A58" w:rsidRDefault="003B3A58" w:rsidP="00434685">
      <w:pPr>
        <w:pStyle w:val="Console"/>
      </w:pPr>
      <w:r>
        <w:t>\param job The job to clear</w:t>
      </w:r>
    </w:p>
    <w:p w14:paraId="6D47123F" w14:textId="77777777" w:rsidR="003B3A58" w:rsidRDefault="003B3A58" w:rsidP="00434685">
      <w:pPr>
        <w:pStyle w:val="Console"/>
      </w:pPr>
      <w:r>
        <w:t>*/</w:t>
      </w:r>
    </w:p>
    <w:p w14:paraId="5A93F265" w14:textId="77777777" w:rsidR="003B3A58" w:rsidRDefault="003B3A58" w:rsidP="00434685">
      <w:pPr>
        <w:pStyle w:val="Console"/>
      </w:pPr>
      <w:r>
        <w:t>void clearJob(struct Job*const job);</w:t>
      </w:r>
    </w:p>
    <w:p w14:paraId="78C7021A" w14:textId="77777777" w:rsidR="003B3A58" w:rsidRDefault="003B3A58" w:rsidP="00434685">
      <w:pPr>
        <w:pStyle w:val="Console"/>
      </w:pPr>
    </w:p>
    <w:p w14:paraId="029372DD" w14:textId="05A8917D" w:rsidR="002410F6" w:rsidRPr="002410F6" w:rsidRDefault="003B3A58" w:rsidP="00434685">
      <w:pPr>
        <w:pStyle w:val="Console"/>
      </w:pPr>
      <w:r>
        <w:t>#endif // JOB_H_INCLUDED</w:t>
      </w:r>
    </w:p>
    <w:p w14:paraId="67161812" w14:textId="6DAA4799" w:rsidR="002410F6" w:rsidRDefault="002410F6" w:rsidP="002410F6">
      <w:pPr>
        <w:pStyle w:val="Heading2"/>
      </w:pPr>
      <w:bookmarkStart w:id="162" w:name="_Toc85128374"/>
      <w:proofErr w:type="spellStart"/>
      <w:r>
        <w:t>job.c</w:t>
      </w:r>
      <w:bookmarkEnd w:id="162"/>
      <w:proofErr w:type="spellEnd"/>
    </w:p>
    <w:p w14:paraId="363D773C" w14:textId="77777777" w:rsidR="003B3A58" w:rsidRDefault="003B3A58" w:rsidP="00434685">
      <w:pPr>
        <w:pStyle w:val="Console"/>
      </w:pPr>
      <w:r>
        <w:t>#include "job.h"</w:t>
      </w:r>
    </w:p>
    <w:p w14:paraId="6F141149" w14:textId="77777777" w:rsidR="003B3A58" w:rsidRDefault="003B3A58" w:rsidP="00434685">
      <w:pPr>
        <w:pStyle w:val="Console"/>
      </w:pPr>
      <w:r>
        <w:t>#include "command.h"</w:t>
      </w:r>
    </w:p>
    <w:p w14:paraId="6FE80B36" w14:textId="77777777" w:rsidR="003B3A58" w:rsidRDefault="003B3A58" w:rsidP="00434685">
      <w:pPr>
        <w:pStyle w:val="Console"/>
      </w:pPr>
      <w:r>
        <w:lastRenderedPageBreak/>
        <w:t>#include &lt;stdlib.h&gt;</w:t>
      </w:r>
    </w:p>
    <w:p w14:paraId="340313D3" w14:textId="77777777" w:rsidR="003B3A58" w:rsidRDefault="003B3A58" w:rsidP="00434685">
      <w:pPr>
        <w:pStyle w:val="Console"/>
      </w:pPr>
    </w:p>
    <w:p w14:paraId="751C4D35" w14:textId="77777777" w:rsidR="003B3A58" w:rsidRDefault="003B3A58" w:rsidP="00434685">
      <w:pPr>
        <w:pStyle w:val="Console"/>
      </w:pPr>
      <w:r>
        <w:t>struct Job* emplaceJob(struct Job* job)</w:t>
      </w:r>
    </w:p>
    <w:p w14:paraId="59CAD600" w14:textId="77777777" w:rsidR="003B3A58" w:rsidRDefault="003B3A58" w:rsidP="00434685">
      <w:pPr>
        <w:pStyle w:val="Console"/>
      </w:pPr>
      <w:r>
        <w:t>{</w:t>
      </w:r>
    </w:p>
    <w:p w14:paraId="55809FA1" w14:textId="77777777" w:rsidR="003B3A58" w:rsidRDefault="003B3A58" w:rsidP="00434685">
      <w:pPr>
        <w:pStyle w:val="Console"/>
      </w:pPr>
      <w:r>
        <w:tab/>
        <w:t>if (job == NULL)</w:t>
      </w:r>
    </w:p>
    <w:p w14:paraId="4278D754" w14:textId="77777777" w:rsidR="003B3A58" w:rsidRDefault="003B3A58" w:rsidP="00434685">
      <w:pPr>
        <w:pStyle w:val="Console"/>
      </w:pPr>
      <w:r>
        <w:tab/>
      </w:r>
      <w:r>
        <w:tab/>
        <w:t>return NULL;</w:t>
      </w:r>
    </w:p>
    <w:p w14:paraId="30E98450" w14:textId="77777777" w:rsidR="003B3A58" w:rsidRDefault="003B3A58" w:rsidP="00434685">
      <w:pPr>
        <w:pStyle w:val="Console"/>
      </w:pPr>
      <w:r>
        <w:tab/>
        <w:t>job-&gt;coms = NULL;</w:t>
      </w:r>
    </w:p>
    <w:p w14:paraId="0985BFE4" w14:textId="77777777" w:rsidR="003B3A58" w:rsidRDefault="003B3A58" w:rsidP="00434685">
      <w:pPr>
        <w:pStyle w:val="Console"/>
      </w:pPr>
      <w:r>
        <w:tab/>
        <w:t>job-&gt;capacity = 0;</w:t>
      </w:r>
    </w:p>
    <w:p w14:paraId="6B1F4499" w14:textId="77777777" w:rsidR="003B3A58" w:rsidRDefault="003B3A58" w:rsidP="00434685">
      <w:pPr>
        <w:pStyle w:val="Console"/>
      </w:pPr>
      <w:r>
        <w:tab/>
        <w:t>job-&gt;count = 0;</w:t>
      </w:r>
    </w:p>
    <w:p w14:paraId="29979952" w14:textId="77777777" w:rsidR="003B3A58" w:rsidRDefault="003B3A58" w:rsidP="00434685">
      <w:pPr>
        <w:pStyle w:val="Console"/>
      </w:pPr>
      <w:r>
        <w:tab/>
        <w:t>job-&gt;async = 0;</w:t>
      </w:r>
    </w:p>
    <w:p w14:paraId="37E19C75" w14:textId="77777777" w:rsidR="003B3A58" w:rsidRDefault="003B3A58" w:rsidP="00434685">
      <w:pPr>
        <w:pStyle w:val="Console"/>
      </w:pPr>
      <w:r>
        <w:tab/>
        <w:t>return job;</w:t>
      </w:r>
    </w:p>
    <w:p w14:paraId="653BFAC9" w14:textId="77777777" w:rsidR="003B3A58" w:rsidRDefault="003B3A58" w:rsidP="00434685">
      <w:pPr>
        <w:pStyle w:val="Console"/>
      </w:pPr>
      <w:r>
        <w:t>}</w:t>
      </w:r>
    </w:p>
    <w:p w14:paraId="4910D965" w14:textId="77777777" w:rsidR="003B3A58" w:rsidRDefault="003B3A58" w:rsidP="00434685">
      <w:pPr>
        <w:pStyle w:val="Console"/>
      </w:pPr>
    </w:p>
    <w:p w14:paraId="2670D282" w14:textId="77777777" w:rsidR="003B3A58" w:rsidRDefault="003B3A58" w:rsidP="00434685">
      <w:pPr>
        <w:pStyle w:val="Console"/>
      </w:pPr>
      <w:r>
        <w:t>struct Job* createJob()</w:t>
      </w:r>
    </w:p>
    <w:p w14:paraId="51487E65" w14:textId="77777777" w:rsidR="003B3A58" w:rsidRDefault="003B3A58" w:rsidP="00434685">
      <w:pPr>
        <w:pStyle w:val="Console"/>
      </w:pPr>
      <w:r>
        <w:t>{</w:t>
      </w:r>
    </w:p>
    <w:p w14:paraId="6525D93B" w14:textId="77777777" w:rsidR="003B3A58" w:rsidRDefault="003B3A58" w:rsidP="00434685">
      <w:pPr>
        <w:pStyle w:val="Console"/>
      </w:pPr>
      <w:r>
        <w:tab/>
        <w:t>return emplaceJob(malloc(sizeof(struct Job)));</w:t>
      </w:r>
    </w:p>
    <w:p w14:paraId="780BA5E4" w14:textId="77777777" w:rsidR="003B3A58" w:rsidRDefault="003B3A58" w:rsidP="00434685">
      <w:pPr>
        <w:pStyle w:val="Console"/>
      </w:pPr>
      <w:r>
        <w:t>}</w:t>
      </w:r>
    </w:p>
    <w:p w14:paraId="71E80686" w14:textId="77777777" w:rsidR="003B3A58" w:rsidRDefault="003B3A58" w:rsidP="00434685">
      <w:pPr>
        <w:pStyle w:val="Console"/>
      </w:pPr>
    </w:p>
    <w:p w14:paraId="6D4F35B1" w14:textId="77777777" w:rsidR="003B3A58" w:rsidRDefault="003B3A58" w:rsidP="00434685">
      <w:pPr>
        <w:pStyle w:val="Console"/>
      </w:pPr>
      <w:r>
        <w:t>void destroyJob(struct Job* job)</w:t>
      </w:r>
    </w:p>
    <w:p w14:paraId="12CBC09D" w14:textId="77777777" w:rsidR="003B3A58" w:rsidRDefault="003B3A58" w:rsidP="00434685">
      <w:pPr>
        <w:pStyle w:val="Console"/>
      </w:pPr>
      <w:r>
        <w:t>{</w:t>
      </w:r>
    </w:p>
    <w:p w14:paraId="2DA8FD82" w14:textId="77777777" w:rsidR="003B3A58" w:rsidRDefault="003B3A58" w:rsidP="00434685">
      <w:pPr>
        <w:pStyle w:val="Console"/>
      </w:pPr>
      <w:r>
        <w:tab/>
        <w:t>if (job == NULL)</w:t>
      </w:r>
    </w:p>
    <w:p w14:paraId="47124017" w14:textId="77777777" w:rsidR="003B3A58" w:rsidRDefault="003B3A58" w:rsidP="00434685">
      <w:pPr>
        <w:pStyle w:val="Console"/>
      </w:pPr>
      <w:r>
        <w:tab/>
      </w:r>
      <w:r>
        <w:tab/>
        <w:t>return;</w:t>
      </w:r>
    </w:p>
    <w:p w14:paraId="2231805C" w14:textId="77777777" w:rsidR="003B3A58" w:rsidRDefault="003B3A58" w:rsidP="00434685">
      <w:pPr>
        <w:pStyle w:val="Console"/>
      </w:pPr>
      <w:r>
        <w:tab/>
        <w:t>for (int i = job-&gt;count - 1; i &gt; 0 ; --i)</w:t>
      </w:r>
    </w:p>
    <w:p w14:paraId="60160045" w14:textId="77777777" w:rsidR="003B3A58" w:rsidRDefault="003B3A58" w:rsidP="00434685">
      <w:pPr>
        <w:pStyle w:val="Console"/>
      </w:pPr>
      <w:r>
        <w:tab/>
      </w:r>
      <w:r>
        <w:tab/>
        <w:t>destroyCom(job-&gt;coms + i);</w:t>
      </w:r>
    </w:p>
    <w:p w14:paraId="47152F68" w14:textId="77777777" w:rsidR="003B3A58" w:rsidRDefault="003B3A58" w:rsidP="00434685">
      <w:pPr>
        <w:pStyle w:val="Console"/>
      </w:pPr>
      <w:r>
        <w:tab/>
        <w:t>free(job-&gt;coms);</w:t>
      </w:r>
    </w:p>
    <w:p w14:paraId="12C8888B" w14:textId="77777777" w:rsidR="003B3A58" w:rsidRDefault="003B3A58" w:rsidP="00434685">
      <w:pPr>
        <w:pStyle w:val="Console"/>
      </w:pPr>
      <w:r>
        <w:tab/>
        <w:t>free(job);</w:t>
      </w:r>
    </w:p>
    <w:p w14:paraId="322AF538" w14:textId="77777777" w:rsidR="003B3A58" w:rsidRDefault="003B3A58" w:rsidP="00434685">
      <w:pPr>
        <w:pStyle w:val="Console"/>
      </w:pPr>
      <w:r>
        <w:t>}</w:t>
      </w:r>
    </w:p>
    <w:p w14:paraId="350E2C14" w14:textId="77777777" w:rsidR="003B3A58" w:rsidRDefault="003B3A58" w:rsidP="00434685">
      <w:pPr>
        <w:pStyle w:val="Console"/>
      </w:pPr>
    </w:p>
    <w:p w14:paraId="7BBDC0B9" w14:textId="77777777" w:rsidR="003B3A58" w:rsidRDefault="003B3A58" w:rsidP="00434685">
      <w:pPr>
        <w:pStyle w:val="Console"/>
      </w:pPr>
      <w:r>
        <w:t>int copyJob(struct Job*const dst, const struct Job*const src)</w:t>
      </w:r>
    </w:p>
    <w:p w14:paraId="399761A8" w14:textId="77777777" w:rsidR="003B3A58" w:rsidRDefault="003B3A58" w:rsidP="00434685">
      <w:pPr>
        <w:pStyle w:val="Console"/>
      </w:pPr>
      <w:r>
        <w:t>{</w:t>
      </w:r>
    </w:p>
    <w:p w14:paraId="7F8A4BF5" w14:textId="77777777" w:rsidR="003B3A58" w:rsidRDefault="003B3A58" w:rsidP="00434685">
      <w:pPr>
        <w:pStyle w:val="Console"/>
      </w:pPr>
      <w:r>
        <w:tab/>
        <w:t>if (dst == NULL || src == NULL)</w:t>
      </w:r>
    </w:p>
    <w:p w14:paraId="779105B7" w14:textId="77777777" w:rsidR="003B3A58" w:rsidRDefault="003B3A58" w:rsidP="00434685">
      <w:pPr>
        <w:pStyle w:val="Console"/>
      </w:pPr>
      <w:r>
        <w:tab/>
      </w:r>
      <w:r>
        <w:tab/>
        <w:t>return 0;</w:t>
      </w:r>
    </w:p>
    <w:p w14:paraId="1195264F" w14:textId="77777777" w:rsidR="003B3A58" w:rsidRDefault="003B3A58" w:rsidP="00434685">
      <w:pPr>
        <w:pStyle w:val="Console"/>
      </w:pPr>
      <w:r>
        <w:tab/>
        <w:t>if (!reserveJob(dst, src-&gt;count))</w:t>
      </w:r>
    </w:p>
    <w:p w14:paraId="21EB5CAC" w14:textId="77777777" w:rsidR="003B3A58" w:rsidRDefault="003B3A58" w:rsidP="00434685">
      <w:pPr>
        <w:pStyle w:val="Console"/>
      </w:pPr>
      <w:r>
        <w:tab/>
      </w:r>
      <w:r>
        <w:tab/>
        <w:t>return 0;</w:t>
      </w:r>
    </w:p>
    <w:p w14:paraId="5D4F0042" w14:textId="77777777" w:rsidR="003B3A58" w:rsidRDefault="003B3A58" w:rsidP="00434685">
      <w:pPr>
        <w:pStyle w:val="Console"/>
      </w:pPr>
      <w:r>
        <w:tab/>
        <w:t>for (unsigned int i = 0; i &lt; src-&gt;count; ++i)</w:t>
      </w:r>
    </w:p>
    <w:p w14:paraId="3AC9D2A5" w14:textId="77777777" w:rsidR="003B3A58" w:rsidRDefault="003B3A58" w:rsidP="00434685">
      <w:pPr>
        <w:pStyle w:val="Console"/>
      </w:pPr>
      <w:r>
        <w:tab/>
      </w:r>
      <w:r>
        <w:tab/>
        <w:t>if (!copyCom(dst-&gt;coms + i, src-&gt;coms + i))</w:t>
      </w:r>
    </w:p>
    <w:p w14:paraId="6BA2E8A5" w14:textId="77777777" w:rsidR="003B3A58" w:rsidRDefault="003B3A58" w:rsidP="00434685">
      <w:pPr>
        <w:pStyle w:val="Console"/>
      </w:pPr>
      <w:r>
        <w:tab/>
      </w:r>
      <w:r>
        <w:tab/>
      </w:r>
      <w:r>
        <w:tab/>
        <w:t>return 0;</w:t>
      </w:r>
    </w:p>
    <w:p w14:paraId="63C3E093" w14:textId="77777777" w:rsidR="003B3A58" w:rsidRDefault="003B3A58" w:rsidP="00434685">
      <w:pPr>
        <w:pStyle w:val="Console"/>
      </w:pPr>
      <w:r>
        <w:tab/>
        <w:t>for (unsigned int i = 0; i &lt; src-&gt;count; ++i)</w:t>
      </w:r>
    </w:p>
    <w:p w14:paraId="6C8B5120" w14:textId="77777777" w:rsidR="003B3A58" w:rsidRDefault="003B3A58" w:rsidP="00434685">
      <w:pPr>
        <w:pStyle w:val="Console"/>
      </w:pPr>
      <w:r>
        <w:tab/>
        <w:t>{</w:t>
      </w:r>
    </w:p>
    <w:p w14:paraId="37B41DC7" w14:textId="77777777" w:rsidR="003B3A58" w:rsidRDefault="003B3A58" w:rsidP="00434685">
      <w:pPr>
        <w:pStyle w:val="Console"/>
      </w:pPr>
      <w:r>
        <w:tab/>
      </w:r>
      <w:r>
        <w:tab/>
        <w:t>if (src-&gt;coms[i].input_pipe &gt;= src-&gt;coms &amp;&amp; src-&gt;coms[i].input_pipe &lt; src-&gt;coms + src-&gt;count)</w:t>
      </w:r>
    </w:p>
    <w:p w14:paraId="13E73D87" w14:textId="77777777" w:rsidR="003B3A58" w:rsidRDefault="003B3A58" w:rsidP="00434685">
      <w:pPr>
        <w:pStyle w:val="Console"/>
      </w:pPr>
      <w:r>
        <w:tab/>
      </w:r>
      <w:r>
        <w:tab/>
      </w:r>
      <w:r>
        <w:tab/>
        <w:t>dst-&gt;coms[i].input_pipe = dst-&gt;coms + (src-&gt;coms[i].input_pipe - src-&gt;coms);</w:t>
      </w:r>
    </w:p>
    <w:p w14:paraId="29301C8A" w14:textId="77777777" w:rsidR="003B3A58" w:rsidRDefault="003B3A58" w:rsidP="00434685">
      <w:pPr>
        <w:pStyle w:val="Console"/>
      </w:pPr>
      <w:r>
        <w:tab/>
      </w:r>
      <w:r>
        <w:tab/>
        <w:t>if (src-&gt;coms[i].output_pipe &gt;= src-&gt;coms &amp;&amp; src-&gt;coms[i].output_pipe &lt; src-&gt;coms + src-&gt;count)</w:t>
      </w:r>
    </w:p>
    <w:p w14:paraId="35C3B253" w14:textId="77777777" w:rsidR="003B3A58" w:rsidRDefault="003B3A58" w:rsidP="00434685">
      <w:pPr>
        <w:pStyle w:val="Console"/>
      </w:pPr>
      <w:r>
        <w:tab/>
      </w:r>
      <w:r>
        <w:tab/>
      </w:r>
      <w:r>
        <w:tab/>
        <w:t>dst-&gt;coms[i].output_pipe = dst-&gt;coms + (src-&gt;coms[i].output_pipe - src-&gt;coms);</w:t>
      </w:r>
    </w:p>
    <w:p w14:paraId="2F9CEBFA" w14:textId="77777777" w:rsidR="003B3A58" w:rsidRDefault="003B3A58" w:rsidP="00434685">
      <w:pPr>
        <w:pStyle w:val="Console"/>
      </w:pPr>
      <w:r>
        <w:tab/>
        <w:t>}</w:t>
      </w:r>
    </w:p>
    <w:p w14:paraId="321596C9" w14:textId="77777777" w:rsidR="003B3A58" w:rsidRDefault="003B3A58" w:rsidP="00434685">
      <w:pPr>
        <w:pStyle w:val="Console"/>
      </w:pPr>
      <w:r>
        <w:tab/>
        <w:t>dst-&gt;count = src-&gt;count;</w:t>
      </w:r>
    </w:p>
    <w:p w14:paraId="01466302" w14:textId="77777777" w:rsidR="003B3A58" w:rsidRDefault="003B3A58" w:rsidP="00434685">
      <w:pPr>
        <w:pStyle w:val="Console"/>
      </w:pPr>
      <w:r>
        <w:tab/>
        <w:t>dst-&gt;async = src-&gt;async;</w:t>
      </w:r>
    </w:p>
    <w:p w14:paraId="0450E9DE" w14:textId="77777777" w:rsidR="003B3A58" w:rsidRDefault="003B3A58" w:rsidP="00434685">
      <w:pPr>
        <w:pStyle w:val="Console"/>
      </w:pPr>
      <w:r>
        <w:lastRenderedPageBreak/>
        <w:tab/>
        <w:t>return 1;</w:t>
      </w:r>
    </w:p>
    <w:p w14:paraId="2F28AE96" w14:textId="77777777" w:rsidR="003B3A58" w:rsidRDefault="003B3A58" w:rsidP="00434685">
      <w:pPr>
        <w:pStyle w:val="Console"/>
      </w:pPr>
      <w:r>
        <w:t>}</w:t>
      </w:r>
    </w:p>
    <w:p w14:paraId="46BE73A9" w14:textId="77777777" w:rsidR="003B3A58" w:rsidRDefault="003B3A58" w:rsidP="00434685">
      <w:pPr>
        <w:pStyle w:val="Console"/>
      </w:pPr>
    </w:p>
    <w:p w14:paraId="1367F9AB" w14:textId="77777777" w:rsidR="003B3A58" w:rsidRDefault="003B3A58" w:rsidP="00434685">
      <w:pPr>
        <w:pStyle w:val="Console"/>
      </w:pPr>
      <w:r>
        <w:t>int equalJob(const struct Job*const job1, const struct Job*const job2)</w:t>
      </w:r>
    </w:p>
    <w:p w14:paraId="16E1DA0F" w14:textId="77777777" w:rsidR="003B3A58" w:rsidRDefault="003B3A58" w:rsidP="00434685">
      <w:pPr>
        <w:pStyle w:val="Console"/>
      </w:pPr>
      <w:r>
        <w:t>{</w:t>
      </w:r>
    </w:p>
    <w:p w14:paraId="7177291E" w14:textId="77777777" w:rsidR="003B3A58" w:rsidRDefault="003B3A58" w:rsidP="00434685">
      <w:pPr>
        <w:pStyle w:val="Console"/>
      </w:pPr>
      <w:r>
        <w:tab/>
        <w:t>if (job1 == NULL || job2 == NULL || job1-&gt;count != job2-&gt;count || job1-&gt;async != job2-&gt;async)</w:t>
      </w:r>
    </w:p>
    <w:p w14:paraId="03716288" w14:textId="77777777" w:rsidR="003B3A58" w:rsidRDefault="003B3A58" w:rsidP="00434685">
      <w:pPr>
        <w:pStyle w:val="Console"/>
      </w:pPr>
      <w:r>
        <w:tab/>
      </w:r>
      <w:r>
        <w:tab/>
        <w:t>return 0;</w:t>
      </w:r>
    </w:p>
    <w:p w14:paraId="2FDDADFC" w14:textId="77777777" w:rsidR="003B3A58" w:rsidRDefault="003B3A58" w:rsidP="00434685">
      <w:pPr>
        <w:pStyle w:val="Console"/>
      </w:pPr>
      <w:r>
        <w:tab/>
        <w:t>for (unsigned int i = 0; i &lt; job1-&gt;count; ++i)</w:t>
      </w:r>
    </w:p>
    <w:p w14:paraId="66686753" w14:textId="77777777" w:rsidR="003B3A58" w:rsidRDefault="003B3A58" w:rsidP="00434685">
      <w:pPr>
        <w:pStyle w:val="Console"/>
      </w:pPr>
      <w:r>
        <w:tab/>
      </w:r>
      <w:r>
        <w:tab/>
        <w:t>if (!equalCom(job1-&gt;coms + i, job2-&gt;coms + i))</w:t>
      </w:r>
    </w:p>
    <w:p w14:paraId="4E50BFA1" w14:textId="77777777" w:rsidR="003B3A58" w:rsidRDefault="003B3A58" w:rsidP="00434685">
      <w:pPr>
        <w:pStyle w:val="Console"/>
      </w:pPr>
      <w:r>
        <w:tab/>
      </w:r>
      <w:r>
        <w:tab/>
      </w:r>
      <w:r>
        <w:tab/>
        <w:t>return 0;</w:t>
      </w:r>
    </w:p>
    <w:p w14:paraId="0AD47396" w14:textId="77777777" w:rsidR="003B3A58" w:rsidRDefault="003B3A58" w:rsidP="00434685">
      <w:pPr>
        <w:pStyle w:val="Console"/>
      </w:pPr>
      <w:r>
        <w:tab/>
        <w:t>return 1;</w:t>
      </w:r>
    </w:p>
    <w:p w14:paraId="1362EAC8" w14:textId="77777777" w:rsidR="003B3A58" w:rsidRDefault="003B3A58" w:rsidP="00434685">
      <w:pPr>
        <w:pStyle w:val="Console"/>
      </w:pPr>
      <w:r>
        <w:t>}</w:t>
      </w:r>
    </w:p>
    <w:p w14:paraId="54D5B15A" w14:textId="77777777" w:rsidR="003B3A58" w:rsidRDefault="003B3A58" w:rsidP="00434685">
      <w:pPr>
        <w:pStyle w:val="Console"/>
      </w:pPr>
    </w:p>
    <w:p w14:paraId="2501BA77" w14:textId="77777777" w:rsidR="003B3A58" w:rsidRDefault="003B3A58" w:rsidP="00434685">
      <w:pPr>
        <w:pStyle w:val="Console"/>
      </w:pPr>
      <w:r>
        <w:t>int reserveJob(struct Job*const job, unsigned int cap)</w:t>
      </w:r>
    </w:p>
    <w:p w14:paraId="4E5B28DE" w14:textId="77777777" w:rsidR="003B3A58" w:rsidRDefault="003B3A58" w:rsidP="00434685">
      <w:pPr>
        <w:pStyle w:val="Console"/>
      </w:pPr>
      <w:r>
        <w:t>{</w:t>
      </w:r>
    </w:p>
    <w:p w14:paraId="1A3BAAFC" w14:textId="77777777" w:rsidR="003B3A58" w:rsidRDefault="003B3A58" w:rsidP="00434685">
      <w:pPr>
        <w:pStyle w:val="Console"/>
      </w:pPr>
      <w:r>
        <w:tab/>
        <w:t>if (job == NULL)</w:t>
      </w:r>
    </w:p>
    <w:p w14:paraId="7E1B5352" w14:textId="77777777" w:rsidR="003B3A58" w:rsidRDefault="003B3A58" w:rsidP="00434685">
      <w:pPr>
        <w:pStyle w:val="Console"/>
      </w:pPr>
      <w:r>
        <w:tab/>
      </w:r>
      <w:r>
        <w:tab/>
        <w:t>return 0;</w:t>
      </w:r>
    </w:p>
    <w:p w14:paraId="79585F74" w14:textId="77777777" w:rsidR="003B3A58" w:rsidRDefault="003B3A58" w:rsidP="00434685">
      <w:pPr>
        <w:pStyle w:val="Console"/>
      </w:pPr>
      <w:r>
        <w:tab/>
        <w:t>if (cap &lt;= job-&gt;capacity)</w:t>
      </w:r>
    </w:p>
    <w:p w14:paraId="4E52F048" w14:textId="77777777" w:rsidR="003B3A58" w:rsidRDefault="003B3A58" w:rsidP="00434685">
      <w:pPr>
        <w:pStyle w:val="Console"/>
      </w:pPr>
      <w:r>
        <w:tab/>
      </w:r>
      <w:r>
        <w:tab/>
        <w:t>return 1;</w:t>
      </w:r>
    </w:p>
    <w:p w14:paraId="5ED8DFD5" w14:textId="77777777" w:rsidR="003B3A58" w:rsidRDefault="003B3A58" w:rsidP="00434685">
      <w:pPr>
        <w:pStyle w:val="Console"/>
      </w:pPr>
      <w:r>
        <w:tab/>
        <w:t>struct Command* temp = realloc(job-&gt;coms, sizeof(struct Command) * cap);</w:t>
      </w:r>
    </w:p>
    <w:p w14:paraId="410FDAE0" w14:textId="77777777" w:rsidR="003B3A58" w:rsidRDefault="003B3A58" w:rsidP="00434685">
      <w:pPr>
        <w:pStyle w:val="Console"/>
      </w:pPr>
      <w:r>
        <w:tab/>
        <w:t>if (temp == NULL)</w:t>
      </w:r>
    </w:p>
    <w:p w14:paraId="184C9DD1" w14:textId="77777777" w:rsidR="003B3A58" w:rsidRDefault="003B3A58" w:rsidP="00434685">
      <w:pPr>
        <w:pStyle w:val="Console"/>
      </w:pPr>
      <w:r>
        <w:tab/>
      </w:r>
      <w:r>
        <w:tab/>
        <w:t>return 0;</w:t>
      </w:r>
    </w:p>
    <w:p w14:paraId="4E4F179E" w14:textId="77777777" w:rsidR="003B3A58" w:rsidRDefault="003B3A58" w:rsidP="00434685">
      <w:pPr>
        <w:pStyle w:val="Console"/>
      </w:pPr>
      <w:r>
        <w:tab/>
        <w:t>job-&gt;coms = temp;</w:t>
      </w:r>
    </w:p>
    <w:p w14:paraId="4B49E72F" w14:textId="77777777" w:rsidR="003B3A58" w:rsidRDefault="003B3A58" w:rsidP="00434685">
      <w:pPr>
        <w:pStyle w:val="Console"/>
      </w:pPr>
      <w:r>
        <w:tab/>
        <w:t>for (unsigned int i = job-&gt;count; i &lt; cap; ++i)</w:t>
      </w:r>
    </w:p>
    <w:p w14:paraId="6D36C74B" w14:textId="77777777" w:rsidR="003B3A58" w:rsidRDefault="003B3A58" w:rsidP="00434685">
      <w:pPr>
        <w:pStyle w:val="Console"/>
      </w:pPr>
      <w:r>
        <w:tab/>
      </w:r>
      <w:r>
        <w:tab/>
        <w:t>emplaceCom(job-&gt;coms + i);</w:t>
      </w:r>
    </w:p>
    <w:p w14:paraId="6988848D" w14:textId="77777777" w:rsidR="003B3A58" w:rsidRDefault="003B3A58" w:rsidP="00434685">
      <w:pPr>
        <w:pStyle w:val="Console"/>
      </w:pPr>
      <w:r>
        <w:tab/>
        <w:t>job-&gt;capacity = cap;</w:t>
      </w:r>
    </w:p>
    <w:p w14:paraId="3551FC40" w14:textId="77777777" w:rsidR="003B3A58" w:rsidRDefault="003B3A58" w:rsidP="00434685">
      <w:pPr>
        <w:pStyle w:val="Console"/>
      </w:pPr>
      <w:r>
        <w:tab/>
        <w:t>return 1;</w:t>
      </w:r>
    </w:p>
    <w:p w14:paraId="2546F3BA" w14:textId="77777777" w:rsidR="003B3A58" w:rsidRDefault="003B3A58" w:rsidP="00434685">
      <w:pPr>
        <w:pStyle w:val="Console"/>
      </w:pPr>
      <w:r>
        <w:t>}</w:t>
      </w:r>
    </w:p>
    <w:p w14:paraId="2E00DD32" w14:textId="77777777" w:rsidR="003B3A58" w:rsidRDefault="003B3A58" w:rsidP="00434685">
      <w:pPr>
        <w:pStyle w:val="Console"/>
      </w:pPr>
    </w:p>
    <w:p w14:paraId="72328A99" w14:textId="77777777" w:rsidR="003B3A58" w:rsidRDefault="003B3A58" w:rsidP="00434685">
      <w:pPr>
        <w:pStyle w:val="Console"/>
      </w:pPr>
      <w:r>
        <w:t>int appendEleJob(struct Job*const job, const struct Command* com)</w:t>
      </w:r>
    </w:p>
    <w:p w14:paraId="17FBFBB5" w14:textId="77777777" w:rsidR="003B3A58" w:rsidRDefault="003B3A58" w:rsidP="00434685">
      <w:pPr>
        <w:pStyle w:val="Console"/>
      </w:pPr>
      <w:r>
        <w:t>{</w:t>
      </w:r>
    </w:p>
    <w:p w14:paraId="38F4066D" w14:textId="77777777" w:rsidR="003B3A58" w:rsidRDefault="003B3A58" w:rsidP="00434685">
      <w:pPr>
        <w:pStyle w:val="Console"/>
      </w:pPr>
      <w:r>
        <w:tab/>
        <w:t>if (job == NULL || com == NULL)</w:t>
      </w:r>
    </w:p>
    <w:p w14:paraId="04A75BDE" w14:textId="77777777" w:rsidR="003B3A58" w:rsidRDefault="003B3A58" w:rsidP="00434685">
      <w:pPr>
        <w:pStyle w:val="Console"/>
      </w:pPr>
      <w:r>
        <w:tab/>
      </w:r>
      <w:r>
        <w:tab/>
        <w:t>return 0;</w:t>
      </w:r>
    </w:p>
    <w:p w14:paraId="237C0614" w14:textId="77777777" w:rsidR="003B3A58" w:rsidRDefault="003B3A58" w:rsidP="00434685">
      <w:pPr>
        <w:pStyle w:val="Console"/>
      </w:pPr>
      <w:r>
        <w:tab/>
        <w:t>if (!reserveJob(job, job-&gt;count + 1))</w:t>
      </w:r>
    </w:p>
    <w:p w14:paraId="6801EA1B" w14:textId="77777777" w:rsidR="003B3A58" w:rsidRDefault="003B3A58" w:rsidP="00434685">
      <w:pPr>
        <w:pStyle w:val="Console"/>
      </w:pPr>
      <w:r>
        <w:tab/>
      </w:r>
      <w:r>
        <w:tab/>
        <w:t>return 0;</w:t>
      </w:r>
    </w:p>
    <w:p w14:paraId="2C7EFA88" w14:textId="77777777" w:rsidR="003B3A58" w:rsidRDefault="003B3A58" w:rsidP="00434685">
      <w:pPr>
        <w:pStyle w:val="Console"/>
      </w:pPr>
      <w:r>
        <w:tab/>
        <w:t>if (!copyCom(job-&gt;coms + job-&gt;count, com))</w:t>
      </w:r>
    </w:p>
    <w:p w14:paraId="1E5DFC64" w14:textId="77777777" w:rsidR="003B3A58" w:rsidRDefault="003B3A58" w:rsidP="00434685">
      <w:pPr>
        <w:pStyle w:val="Console"/>
      </w:pPr>
      <w:r>
        <w:tab/>
      </w:r>
      <w:r>
        <w:tab/>
        <w:t>return 0;</w:t>
      </w:r>
    </w:p>
    <w:p w14:paraId="16A838A9" w14:textId="77777777" w:rsidR="003B3A58" w:rsidRDefault="003B3A58" w:rsidP="00434685">
      <w:pPr>
        <w:pStyle w:val="Console"/>
      </w:pPr>
      <w:r>
        <w:tab/>
        <w:t>++(job-&gt;count);</w:t>
      </w:r>
    </w:p>
    <w:p w14:paraId="4E9264F0" w14:textId="77777777" w:rsidR="003B3A58" w:rsidRDefault="003B3A58" w:rsidP="00434685">
      <w:pPr>
        <w:pStyle w:val="Console"/>
      </w:pPr>
      <w:r>
        <w:tab/>
        <w:t>return 1;</w:t>
      </w:r>
    </w:p>
    <w:p w14:paraId="61373835" w14:textId="77777777" w:rsidR="003B3A58" w:rsidRDefault="003B3A58" w:rsidP="00434685">
      <w:pPr>
        <w:pStyle w:val="Console"/>
      </w:pPr>
      <w:r>
        <w:t>}</w:t>
      </w:r>
    </w:p>
    <w:p w14:paraId="1E742E1C" w14:textId="77777777" w:rsidR="003B3A58" w:rsidRDefault="003B3A58" w:rsidP="00434685">
      <w:pPr>
        <w:pStyle w:val="Console"/>
      </w:pPr>
    </w:p>
    <w:p w14:paraId="6A19AE61" w14:textId="77777777" w:rsidR="003B3A58" w:rsidRDefault="003B3A58" w:rsidP="00434685">
      <w:pPr>
        <w:pStyle w:val="Console"/>
      </w:pPr>
      <w:r>
        <w:t>struct Command* getEleJob(const struct Job*const job, unsigned int index)</w:t>
      </w:r>
    </w:p>
    <w:p w14:paraId="7643A0A4" w14:textId="77777777" w:rsidR="003B3A58" w:rsidRDefault="003B3A58" w:rsidP="00434685">
      <w:pPr>
        <w:pStyle w:val="Console"/>
      </w:pPr>
      <w:r>
        <w:t>{</w:t>
      </w:r>
    </w:p>
    <w:p w14:paraId="1B76B8E1" w14:textId="77777777" w:rsidR="003B3A58" w:rsidRDefault="003B3A58" w:rsidP="00434685">
      <w:pPr>
        <w:pStyle w:val="Console"/>
      </w:pPr>
      <w:r>
        <w:tab/>
        <w:t>if (job == NULL || index &gt;= job-&gt;count)</w:t>
      </w:r>
    </w:p>
    <w:p w14:paraId="349F489C" w14:textId="77777777" w:rsidR="003B3A58" w:rsidRDefault="003B3A58" w:rsidP="00434685">
      <w:pPr>
        <w:pStyle w:val="Console"/>
      </w:pPr>
      <w:r>
        <w:tab/>
      </w:r>
      <w:r>
        <w:tab/>
        <w:t>return NULL;</w:t>
      </w:r>
    </w:p>
    <w:p w14:paraId="5DB15D57" w14:textId="77777777" w:rsidR="003B3A58" w:rsidRDefault="003B3A58" w:rsidP="00434685">
      <w:pPr>
        <w:pStyle w:val="Console"/>
      </w:pPr>
      <w:r>
        <w:tab/>
        <w:t>return job-&gt;coms + index;</w:t>
      </w:r>
    </w:p>
    <w:p w14:paraId="7856B62F" w14:textId="77777777" w:rsidR="003B3A58" w:rsidRDefault="003B3A58" w:rsidP="00434685">
      <w:pPr>
        <w:pStyle w:val="Console"/>
      </w:pPr>
      <w:r>
        <w:t>}</w:t>
      </w:r>
    </w:p>
    <w:p w14:paraId="31981246" w14:textId="77777777" w:rsidR="003B3A58" w:rsidRDefault="003B3A58" w:rsidP="00434685">
      <w:pPr>
        <w:pStyle w:val="Console"/>
      </w:pPr>
    </w:p>
    <w:p w14:paraId="3201E22B" w14:textId="77777777" w:rsidR="003B3A58" w:rsidRDefault="003B3A58" w:rsidP="00434685">
      <w:pPr>
        <w:pStyle w:val="Console"/>
      </w:pPr>
      <w:r>
        <w:lastRenderedPageBreak/>
        <w:t>void clearJob(struct Job*const job)</w:t>
      </w:r>
    </w:p>
    <w:p w14:paraId="0D4E6431" w14:textId="77777777" w:rsidR="003B3A58" w:rsidRDefault="003B3A58" w:rsidP="00434685">
      <w:pPr>
        <w:pStyle w:val="Console"/>
      </w:pPr>
      <w:r>
        <w:t>{</w:t>
      </w:r>
    </w:p>
    <w:p w14:paraId="136653BE" w14:textId="77777777" w:rsidR="003B3A58" w:rsidRDefault="003B3A58" w:rsidP="00434685">
      <w:pPr>
        <w:pStyle w:val="Console"/>
      </w:pPr>
      <w:r>
        <w:tab/>
        <w:t>if (job == NULL)</w:t>
      </w:r>
    </w:p>
    <w:p w14:paraId="57A74C61" w14:textId="77777777" w:rsidR="003B3A58" w:rsidRDefault="003B3A58" w:rsidP="00434685">
      <w:pPr>
        <w:pStyle w:val="Console"/>
      </w:pPr>
      <w:r>
        <w:tab/>
      </w:r>
      <w:r>
        <w:tab/>
        <w:t>return;</w:t>
      </w:r>
    </w:p>
    <w:p w14:paraId="482A1375" w14:textId="77777777" w:rsidR="003B3A58" w:rsidRDefault="003B3A58" w:rsidP="00434685">
      <w:pPr>
        <w:pStyle w:val="Console"/>
      </w:pPr>
      <w:r>
        <w:tab/>
        <w:t>for (unsigned int i = 0; i &lt; job-&gt;count; ++i)</w:t>
      </w:r>
    </w:p>
    <w:p w14:paraId="113950C4" w14:textId="77777777" w:rsidR="003B3A58" w:rsidRDefault="003B3A58" w:rsidP="00434685">
      <w:pPr>
        <w:pStyle w:val="Console"/>
      </w:pPr>
      <w:r>
        <w:tab/>
      </w:r>
      <w:r>
        <w:tab/>
        <w:t>destroyCom(job-&gt;coms + i);</w:t>
      </w:r>
    </w:p>
    <w:p w14:paraId="5EDC19D6" w14:textId="77777777" w:rsidR="003B3A58" w:rsidRDefault="003B3A58" w:rsidP="00434685">
      <w:pPr>
        <w:pStyle w:val="Console"/>
      </w:pPr>
      <w:r>
        <w:tab/>
        <w:t>free(job-&gt;coms);</w:t>
      </w:r>
    </w:p>
    <w:p w14:paraId="3CD80E25" w14:textId="77777777" w:rsidR="003B3A58" w:rsidRDefault="003B3A58" w:rsidP="00434685">
      <w:pPr>
        <w:pStyle w:val="Console"/>
      </w:pPr>
      <w:r>
        <w:tab/>
        <w:t>emplaceJob(job);</w:t>
      </w:r>
    </w:p>
    <w:p w14:paraId="3889A515" w14:textId="47A36E65" w:rsidR="002410F6" w:rsidRPr="002410F6" w:rsidRDefault="003B3A58" w:rsidP="00434685">
      <w:pPr>
        <w:pStyle w:val="Console"/>
      </w:pPr>
      <w:r>
        <w:t>}</w:t>
      </w:r>
    </w:p>
    <w:p w14:paraId="55A659CE" w14:textId="138EE1C9" w:rsidR="002410F6" w:rsidRDefault="002410F6" w:rsidP="002410F6">
      <w:pPr>
        <w:pStyle w:val="Heading2"/>
      </w:pPr>
      <w:bookmarkStart w:id="163" w:name="_Toc85128375"/>
      <w:proofErr w:type="spellStart"/>
      <w:r>
        <w:t>job_vector.h</w:t>
      </w:r>
      <w:bookmarkEnd w:id="163"/>
      <w:proofErr w:type="spellEnd"/>
    </w:p>
    <w:p w14:paraId="15C8D068" w14:textId="77777777" w:rsidR="003B3A58" w:rsidRDefault="003B3A58" w:rsidP="00434685">
      <w:pPr>
        <w:pStyle w:val="Console"/>
      </w:pPr>
      <w:r>
        <w:t>#ifndef JOB_VECTOR_H_INCLUDED</w:t>
      </w:r>
    </w:p>
    <w:p w14:paraId="53EFE672" w14:textId="77777777" w:rsidR="003B3A58" w:rsidRDefault="003B3A58" w:rsidP="00434685">
      <w:pPr>
        <w:pStyle w:val="Console"/>
      </w:pPr>
      <w:r>
        <w:t>#define JOB_VECTOR_H_INCLUDED</w:t>
      </w:r>
    </w:p>
    <w:p w14:paraId="356873E3" w14:textId="77777777" w:rsidR="003B3A58" w:rsidRDefault="003B3A58" w:rsidP="00434685">
      <w:pPr>
        <w:pStyle w:val="Console"/>
      </w:pPr>
    </w:p>
    <w:p w14:paraId="0332A874" w14:textId="77777777" w:rsidR="003B3A58" w:rsidRDefault="003B3A58" w:rsidP="00434685">
      <w:pPr>
        <w:pStyle w:val="Console"/>
      </w:pPr>
      <w:r>
        <w:t>#include "job.h"</w:t>
      </w:r>
    </w:p>
    <w:p w14:paraId="49752D93" w14:textId="77777777" w:rsidR="003B3A58" w:rsidRDefault="003B3A58" w:rsidP="00434685">
      <w:pPr>
        <w:pStyle w:val="Console"/>
      </w:pPr>
    </w:p>
    <w:p w14:paraId="2F624C87" w14:textId="77777777" w:rsidR="003B3A58" w:rsidRDefault="003B3A58" w:rsidP="00434685">
      <w:pPr>
        <w:pStyle w:val="Console"/>
      </w:pPr>
      <w:r>
        <w:t>struct JobVec</w:t>
      </w:r>
    </w:p>
    <w:p w14:paraId="691EA5A4" w14:textId="77777777" w:rsidR="003B3A58" w:rsidRDefault="003B3A58" w:rsidP="00434685">
      <w:pPr>
        <w:pStyle w:val="Console"/>
      </w:pPr>
      <w:r>
        <w:t>{</w:t>
      </w:r>
    </w:p>
    <w:p w14:paraId="57C5732C" w14:textId="77777777" w:rsidR="003B3A58" w:rsidRDefault="003B3A58" w:rsidP="00434685">
      <w:pPr>
        <w:pStyle w:val="Console"/>
      </w:pPr>
      <w:r>
        <w:tab/>
        <w:t>struct Job* vec; ///The dynamic vector containing all jobs</w:t>
      </w:r>
    </w:p>
    <w:p w14:paraId="4CE03CB8" w14:textId="77777777" w:rsidR="003B3A58" w:rsidRDefault="003B3A58" w:rsidP="00434685">
      <w:pPr>
        <w:pStyle w:val="Console"/>
      </w:pPr>
      <w:r>
        <w:tab/>
        <w:t>unsigned int capacity; ///The maximum number of jobs this can currently hold</w:t>
      </w:r>
    </w:p>
    <w:p w14:paraId="51864199" w14:textId="77777777" w:rsidR="003B3A58" w:rsidRDefault="003B3A58" w:rsidP="00434685">
      <w:pPr>
        <w:pStyle w:val="Console"/>
      </w:pPr>
      <w:r>
        <w:tab/>
        <w:t>unsigned int count; ///The number of jobs this is currently holding</w:t>
      </w:r>
    </w:p>
    <w:p w14:paraId="268F73DC" w14:textId="77777777" w:rsidR="003B3A58" w:rsidRDefault="003B3A58" w:rsidP="00434685">
      <w:pPr>
        <w:pStyle w:val="Console"/>
      </w:pPr>
      <w:r>
        <w:t>};</w:t>
      </w:r>
    </w:p>
    <w:p w14:paraId="685C7A43" w14:textId="77777777" w:rsidR="003B3A58" w:rsidRDefault="003B3A58" w:rsidP="00434685">
      <w:pPr>
        <w:pStyle w:val="Console"/>
      </w:pPr>
    </w:p>
    <w:p w14:paraId="3ECB5726" w14:textId="77777777" w:rsidR="003B3A58" w:rsidRDefault="003B3A58" w:rsidP="00434685">
      <w:pPr>
        <w:pStyle w:val="Console"/>
      </w:pPr>
      <w:r>
        <w:t>/** Construct an empty job vector</w:t>
      </w:r>
    </w:p>
    <w:p w14:paraId="19DB1B7B" w14:textId="77777777" w:rsidR="003B3A58" w:rsidRDefault="003B3A58" w:rsidP="00434685">
      <w:pPr>
        <w:pStyle w:val="Console"/>
      </w:pPr>
      <w:r>
        <w:t>\return A pointer to the new job vector, or NULL on failure</w:t>
      </w:r>
    </w:p>
    <w:p w14:paraId="05BA0CE3" w14:textId="77777777" w:rsidR="003B3A58" w:rsidRDefault="003B3A58" w:rsidP="00434685">
      <w:pPr>
        <w:pStyle w:val="Console"/>
      </w:pPr>
      <w:r>
        <w:t>*/</w:t>
      </w:r>
    </w:p>
    <w:p w14:paraId="4D8D13B7" w14:textId="77777777" w:rsidR="003B3A58" w:rsidRDefault="003B3A58" w:rsidP="00434685">
      <w:pPr>
        <w:pStyle w:val="Console"/>
      </w:pPr>
      <w:r>
        <w:t>struct JobVec* createJobVec();</w:t>
      </w:r>
    </w:p>
    <w:p w14:paraId="383A369D" w14:textId="77777777" w:rsidR="003B3A58" w:rsidRDefault="003B3A58" w:rsidP="00434685">
      <w:pPr>
        <w:pStyle w:val="Console"/>
      </w:pPr>
    </w:p>
    <w:p w14:paraId="2C4DE46D" w14:textId="77777777" w:rsidR="003B3A58" w:rsidRDefault="003B3A58" w:rsidP="00434685">
      <w:pPr>
        <w:pStyle w:val="Console"/>
      </w:pPr>
      <w:r>
        <w:t>/** Destruct the given job vector</w:t>
      </w:r>
    </w:p>
    <w:p w14:paraId="4340F6B3" w14:textId="77777777" w:rsidR="003B3A58" w:rsidRDefault="003B3A58" w:rsidP="00434685">
      <w:pPr>
        <w:pStyle w:val="Console"/>
      </w:pPr>
      <w:r>
        <w:t>\param vec A pointer to the the job vector to destruct</w:t>
      </w:r>
    </w:p>
    <w:p w14:paraId="2E450759" w14:textId="77777777" w:rsidR="003B3A58" w:rsidRDefault="003B3A58" w:rsidP="00434685">
      <w:pPr>
        <w:pStyle w:val="Console"/>
      </w:pPr>
      <w:r>
        <w:t>*/</w:t>
      </w:r>
    </w:p>
    <w:p w14:paraId="29379E66" w14:textId="77777777" w:rsidR="003B3A58" w:rsidRDefault="003B3A58" w:rsidP="00434685">
      <w:pPr>
        <w:pStyle w:val="Console"/>
      </w:pPr>
      <w:r>
        <w:t>void destroyJobVec(struct JobVec* vec);</w:t>
      </w:r>
    </w:p>
    <w:p w14:paraId="55C48A51" w14:textId="77777777" w:rsidR="003B3A58" w:rsidRDefault="003B3A58" w:rsidP="00434685">
      <w:pPr>
        <w:pStyle w:val="Console"/>
      </w:pPr>
    </w:p>
    <w:p w14:paraId="6FFB2867" w14:textId="77777777" w:rsidR="003B3A58" w:rsidRDefault="003B3A58" w:rsidP="00434685">
      <w:pPr>
        <w:pStyle w:val="Console"/>
      </w:pPr>
      <w:r>
        <w:t>/** Ensure atleast the given number of jobs can be stored in the given job vector</w:t>
      </w:r>
    </w:p>
    <w:p w14:paraId="1149F59A" w14:textId="77777777" w:rsidR="003B3A58" w:rsidRDefault="003B3A58" w:rsidP="00434685">
      <w:pPr>
        <w:pStyle w:val="Console"/>
      </w:pPr>
      <w:r>
        <w:t>\param vec The job vector to expand</w:t>
      </w:r>
    </w:p>
    <w:p w14:paraId="5D5FC3ED" w14:textId="77777777" w:rsidR="003B3A58" w:rsidRDefault="003B3A58" w:rsidP="00434685">
      <w:pPr>
        <w:pStyle w:val="Console"/>
      </w:pPr>
      <w:r>
        <w:t>\param cap The minimum capacity required</w:t>
      </w:r>
    </w:p>
    <w:p w14:paraId="3DEC30AB" w14:textId="77777777" w:rsidR="003B3A58" w:rsidRDefault="003B3A58" w:rsidP="00434685">
      <w:pPr>
        <w:pStyle w:val="Console"/>
      </w:pPr>
      <w:r>
        <w:t>\return 0 on failure, 1 on success</w:t>
      </w:r>
    </w:p>
    <w:p w14:paraId="2913D43C" w14:textId="77777777" w:rsidR="003B3A58" w:rsidRDefault="003B3A58" w:rsidP="00434685">
      <w:pPr>
        <w:pStyle w:val="Console"/>
      </w:pPr>
      <w:r>
        <w:t>*/</w:t>
      </w:r>
    </w:p>
    <w:p w14:paraId="78C1B98A" w14:textId="77777777" w:rsidR="003B3A58" w:rsidRDefault="003B3A58" w:rsidP="00434685">
      <w:pPr>
        <w:pStyle w:val="Console"/>
      </w:pPr>
      <w:r>
        <w:t>int reserveJobVec(struct JobVec*const vec, unsigned int cap);</w:t>
      </w:r>
    </w:p>
    <w:p w14:paraId="3AF7E8BB" w14:textId="77777777" w:rsidR="003B3A58" w:rsidRDefault="003B3A58" w:rsidP="00434685">
      <w:pPr>
        <w:pStyle w:val="Console"/>
      </w:pPr>
    </w:p>
    <w:p w14:paraId="53A822AD" w14:textId="77777777" w:rsidR="003B3A58" w:rsidRDefault="003B3A58" w:rsidP="00434685">
      <w:pPr>
        <w:pStyle w:val="Console"/>
      </w:pPr>
      <w:r>
        <w:t>/** Copy the source job vector into the destination</w:t>
      </w:r>
    </w:p>
    <w:p w14:paraId="74473165" w14:textId="77777777" w:rsidR="003B3A58" w:rsidRDefault="003B3A58" w:rsidP="00434685">
      <w:pPr>
        <w:pStyle w:val="Console"/>
      </w:pPr>
      <w:r>
        <w:t>\param dst The destination to copy into</w:t>
      </w:r>
    </w:p>
    <w:p w14:paraId="6A3ED4C4" w14:textId="77777777" w:rsidR="003B3A58" w:rsidRDefault="003B3A58" w:rsidP="00434685">
      <w:pPr>
        <w:pStyle w:val="Console"/>
      </w:pPr>
      <w:r>
        <w:t>\param src The source to copy from</w:t>
      </w:r>
    </w:p>
    <w:p w14:paraId="077564C2" w14:textId="77777777" w:rsidR="003B3A58" w:rsidRDefault="003B3A58" w:rsidP="00434685">
      <w:pPr>
        <w:pStyle w:val="Console"/>
      </w:pPr>
      <w:r>
        <w:t>\return 0 on failure, 1 on success</w:t>
      </w:r>
    </w:p>
    <w:p w14:paraId="3DA71C20" w14:textId="77777777" w:rsidR="003B3A58" w:rsidRDefault="003B3A58" w:rsidP="00434685">
      <w:pPr>
        <w:pStyle w:val="Console"/>
      </w:pPr>
      <w:r>
        <w:t>*/</w:t>
      </w:r>
    </w:p>
    <w:p w14:paraId="4EEED390" w14:textId="77777777" w:rsidR="003B3A58" w:rsidRDefault="003B3A58" w:rsidP="00434685">
      <w:pPr>
        <w:pStyle w:val="Console"/>
      </w:pPr>
      <w:r>
        <w:t>int copyJobVec(struct JobVec*const dst, const struct JobVec*const src);</w:t>
      </w:r>
    </w:p>
    <w:p w14:paraId="3B371048" w14:textId="77777777" w:rsidR="003B3A58" w:rsidRDefault="003B3A58" w:rsidP="00434685">
      <w:pPr>
        <w:pStyle w:val="Console"/>
      </w:pPr>
    </w:p>
    <w:p w14:paraId="4A78733F" w14:textId="77777777" w:rsidR="003B3A58" w:rsidRDefault="003B3A58" w:rsidP="00434685">
      <w:pPr>
        <w:pStyle w:val="Console"/>
      </w:pPr>
      <w:r>
        <w:t>/** Compare the given job vectors for value equality</w:t>
      </w:r>
    </w:p>
    <w:p w14:paraId="09EA109B" w14:textId="77777777" w:rsidR="003B3A58" w:rsidRDefault="003B3A58" w:rsidP="00434685">
      <w:pPr>
        <w:pStyle w:val="Console"/>
      </w:pPr>
      <w:r>
        <w:lastRenderedPageBreak/>
        <w:t>\param vec0 The first job vector to compare</w:t>
      </w:r>
    </w:p>
    <w:p w14:paraId="738BC02E" w14:textId="77777777" w:rsidR="003B3A58" w:rsidRDefault="003B3A58" w:rsidP="00434685">
      <w:pPr>
        <w:pStyle w:val="Console"/>
      </w:pPr>
      <w:r>
        <w:t>\param vec1 The other job vector to compare</w:t>
      </w:r>
    </w:p>
    <w:p w14:paraId="5358958D" w14:textId="77777777" w:rsidR="003B3A58" w:rsidRDefault="003B3A58" w:rsidP="00434685">
      <w:pPr>
        <w:pStyle w:val="Console"/>
      </w:pPr>
      <w:r>
        <w:t>\return 1 if equal, 0 if not equal</w:t>
      </w:r>
    </w:p>
    <w:p w14:paraId="086E3158" w14:textId="77777777" w:rsidR="003B3A58" w:rsidRDefault="003B3A58" w:rsidP="00434685">
      <w:pPr>
        <w:pStyle w:val="Console"/>
      </w:pPr>
      <w:r>
        <w:t>*/</w:t>
      </w:r>
    </w:p>
    <w:p w14:paraId="0667BEC2" w14:textId="77777777" w:rsidR="003B3A58" w:rsidRDefault="003B3A58" w:rsidP="00434685">
      <w:pPr>
        <w:pStyle w:val="Console"/>
      </w:pPr>
      <w:r>
        <w:t>int equalJobVec(const struct JobVec*const vec0, const struct JobVec*const vec1);</w:t>
      </w:r>
    </w:p>
    <w:p w14:paraId="550DDE62" w14:textId="77777777" w:rsidR="003B3A58" w:rsidRDefault="003B3A58" w:rsidP="00434685">
      <w:pPr>
        <w:pStyle w:val="Console"/>
      </w:pPr>
    </w:p>
    <w:p w14:paraId="10194180" w14:textId="77777777" w:rsidR="003B3A58" w:rsidRDefault="003B3A58" w:rsidP="00434685">
      <w:pPr>
        <w:pStyle w:val="Console"/>
      </w:pPr>
      <w:r>
        <w:t>/** Get an element from the given job vector at the given index</w:t>
      </w:r>
    </w:p>
    <w:p w14:paraId="33F2948E" w14:textId="77777777" w:rsidR="003B3A58" w:rsidRDefault="003B3A58" w:rsidP="00434685">
      <w:pPr>
        <w:pStyle w:val="Console"/>
      </w:pPr>
      <w:r>
        <w:t>\param vec The job vector to search</w:t>
      </w:r>
    </w:p>
    <w:p w14:paraId="7C39E93E" w14:textId="77777777" w:rsidR="003B3A58" w:rsidRDefault="003B3A58" w:rsidP="00434685">
      <w:pPr>
        <w:pStyle w:val="Console"/>
      </w:pPr>
      <w:r>
        <w:t>\param index The index to search at</w:t>
      </w:r>
    </w:p>
    <w:p w14:paraId="54B5F1AC" w14:textId="77777777" w:rsidR="003B3A58" w:rsidRDefault="003B3A58" w:rsidP="00434685">
      <w:pPr>
        <w:pStyle w:val="Console"/>
      </w:pPr>
      <w:r>
        <w:t>\return The job element in the given job vector at the given index, or NULL if index is out of range</w:t>
      </w:r>
    </w:p>
    <w:p w14:paraId="630540F4" w14:textId="77777777" w:rsidR="003B3A58" w:rsidRDefault="003B3A58" w:rsidP="00434685">
      <w:pPr>
        <w:pStyle w:val="Console"/>
      </w:pPr>
      <w:r>
        <w:t>*/</w:t>
      </w:r>
    </w:p>
    <w:p w14:paraId="5B99B8F0" w14:textId="77777777" w:rsidR="003B3A58" w:rsidRDefault="003B3A58" w:rsidP="00434685">
      <w:pPr>
        <w:pStyle w:val="Console"/>
      </w:pPr>
      <w:r>
        <w:t>struct Job* getEleJobVec(const struct JobVec*const vec, unsigned int index);</w:t>
      </w:r>
    </w:p>
    <w:p w14:paraId="3358C966" w14:textId="77777777" w:rsidR="003B3A58" w:rsidRDefault="003B3A58" w:rsidP="00434685">
      <w:pPr>
        <w:pStyle w:val="Console"/>
      </w:pPr>
    </w:p>
    <w:p w14:paraId="70330B58" w14:textId="77777777" w:rsidR="003B3A58" w:rsidRDefault="003B3A58" w:rsidP="00434685">
      <w:pPr>
        <w:pStyle w:val="Console"/>
      </w:pPr>
      <w:r>
        <w:t>/** Append the given element to the given job vector</w:t>
      </w:r>
    </w:p>
    <w:p w14:paraId="71471F22" w14:textId="77777777" w:rsidR="003B3A58" w:rsidRDefault="003B3A58" w:rsidP="00434685">
      <w:pPr>
        <w:pStyle w:val="Console"/>
      </w:pPr>
      <w:r>
        <w:t>\param vec The job vector to append to</w:t>
      </w:r>
    </w:p>
    <w:p w14:paraId="50825868" w14:textId="77777777" w:rsidR="003B3A58" w:rsidRDefault="003B3A58" w:rsidP="00434685">
      <w:pPr>
        <w:pStyle w:val="Console"/>
      </w:pPr>
      <w:r>
        <w:t>\param ele The job to append</w:t>
      </w:r>
    </w:p>
    <w:p w14:paraId="33866DC4" w14:textId="77777777" w:rsidR="003B3A58" w:rsidRDefault="003B3A58" w:rsidP="00434685">
      <w:pPr>
        <w:pStyle w:val="Console"/>
      </w:pPr>
      <w:r>
        <w:t>\return 0 on failure, 1 on success</w:t>
      </w:r>
    </w:p>
    <w:p w14:paraId="472DC5D4" w14:textId="77777777" w:rsidR="003B3A58" w:rsidRDefault="003B3A58" w:rsidP="00434685">
      <w:pPr>
        <w:pStyle w:val="Console"/>
      </w:pPr>
      <w:r>
        <w:t>*/</w:t>
      </w:r>
    </w:p>
    <w:p w14:paraId="420B36C0" w14:textId="77777777" w:rsidR="003B3A58" w:rsidRDefault="003B3A58" w:rsidP="00434685">
      <w:pPr>
        <w:pStyle w:val="Console"/>
      </w:pPr>
      <w:r>
        <w:t>int appendEleJobVec(struct JobVec*const vec, const struct Job*const ele);</w:t>
      </w:r>
    </w:p>
    <w:p w14:paraId="43402A55" w14:textId="77777777" w:rsidR="003B3A58" w:rsidRDefault="003B3A58" w:rsidP="00434685">
      <w:pPr>
        <w:pStyle w:val="Console"/>
      </w:pPr>
    </w:p>
    <w:p w14:paraId="0FA4DCC4" w14:textId="77777777" w:rsidR="003B3A58" w:rsidRDefault="003B3A58" w:rsidP="00434685">
      <w:pPr>
        <w:pStyle w:val="Console"/>
      </w:pPr>
      <w:r>
        <w:t>/** Clear the given job vector of elements and allocated memory</w:t>
      </w:r>
    </w:p>
    <w:p w14:paraId="42B61588" w14:textId="77777777" w:rsidR="003B3A58" w:rsidRDefault="003B3A58" w:rsidP="00434685">
      <w:pPr>
        <w:pStyle w:val="Console"/>
      </w:pPr>
      <w:r>
        <w:t>\param vec The job vector to clear</w:t>
      </w:r>
    </w:p>
    <w:p w14:paraId="5E64E370" w14:textId="77777777" w:rsidR="003B3A58" w:rsidRDefault="003B3A58" w:rsidP="00434685">
      <w:pPr>
        <w:pStyle w:val="Console"/>
      </w:pPr>
      <w:r>
        <w:t>\return 0 on failure, 1 on success</w:t>
      </w:r>
    </w:p>
    <w:p w14:paraId="5F762224" w14:textId="77777777" w:rsidR="003B3A58" w:rsidRDefault="003B3A58" w:rsidP="00434685">
      <w:pPr>
        <w:pStyle w:val="Console"/>
      </w:pPr>
      <w:r>
        <w:t>*/</w:t>
      </w:r>
    </w:p>
    <w:p w14:paraId="5208B2D7" w14:textId="77777777" w:rsidR="003B3A58" w:rsidRDefault="003B3A58" w:rsidP="00434685">
      <w:pPr>
        <w:pStyle w:val="Console"/>
      </w:pPr>
      <w:r>
        <w:t>int clearJobVec(struct JobVec*const vec);</w:t>
      </w:r>
    </w:p>
    <w:p w14:paraId="32C1D44C" w14:textId="77777777" w:rsidR="003B3A58" w:rsidRDefault="003B3A58" w:rsidP="00434685">
      <w:pPr>
        <w:pStyle w:val="Console"/>
      </w:pPr>
    </w:p>
    <w:p w14:paraId="6B78969C" w14:textId="50FA3A8E" w:rsidR="002410F6" w:rsidRPr="002410F6" w:rsidRDefault="003B3A58" w:rsidP="00434685">
      <w:pPr>
        <w:pStyle w:val="Console"/>
      </w:pPr>
      <w:r>
        <w:t>#endif // JOB_VECTOR_H_INCLUDED</w:t>
      </w:r>
    </w:p>
    <w:p w14:paraId="69D029EC" w14:textId="0C36E087" w:rsidR="002410F6" w:rsidRDefault="002410F6" w:rsidP="002410F6">
      <w:pPr>
        <w:pStyle w:val="Heading2"/>
      </w:pPr>
      <w:bookmarkStart w:id="164" w:name="_Toc85128376"/>
      <w:proofErr w:type="spellStart"/>
      <w:r>
        <w:t>job_vector.c</w:t>
      </w:r>
      <w:bookmarkEnd w:id="164"/>
      <w:proofErr w:type="spellEnd"/>
    </w:p>
    <w:p w14:paraId="605E011D" w14:textId="77777777" w:rsidR="003B3A58" w:rsidRDefault="003B3A58" w:rsidP="00434685">
      <w:pPr>
        <w:pStyle w:val="Console"/>
      </w:pPr>
      <w:r>
        <w:t>#include "job_vector.h"</w:t>
      </w:r>
    </w:p>
    <w:p w14:paraId="115D92F8" w14:textId="77777777" w:rsidR="003B3A58" w:rsidRDefault="003B3A58" w:rsidP="00434685">
      <w:pPr>
        <w:pStyle w:val="Console"/>
      </w:pPr>
      <w:r>
        <w:t>#include &lt;stdlib.h&gt;</w:t>
      </w:r>
    </w:p>
    <w:p w14:paraId="4DDBE7DE" w14:textId="77777777" w:rsidR="003B3A58" w:rsidRDefault="003B3A58" w:rsidP="00434685">
      <w:pPr>
        <w:pStyle w:val="Console"/>
      </w:pPr>
    </w:p>
    <w:p w14:paraId="085B1D33" w14:textId="77777777" w:rsidR="003B3A58" w:rsidRDefault="003B3A58" w:rsidP="00434685">
      <w:pPr>
        <w:pStyle w:val="Console"/>
      </w:pPr>
      <w:r>
        <w:t>struct JobVec* emplaceJobVec(struct JobVec* vec)</w:t>
      </w:r>
    </w:p>
    <w:p w14:paraId="2A7BD012" w14:textId="77777777" w:rsidR="003B3A58" w:rsidRDefault="003B3A58" w:rsidP="00434685">
      <w:pPr>
        <w:pStyle w:val="Console"/>
      </w:pPr>
      <w:r>
        <w:t>{</w:t>
      </w:r>
    </w:p>
    <w:p w14:paraId="6AEA1243" w14:textId="77777777" w:rsidR="003B3A58" w:rsidRDefault="003B3A58" w:rsidP="00434685">
      <w:pPr>
        <w:pStyle w:val="Console"/>
      </w:pPr>
      <w:r>
        <w:tab/>
        <w:t>if (vec == NULL)</w:t>
      </w:r>
    </w:p>
    <w:p w14:paraId="30CB785F" w14:textId="77777777" w:rsidR="003B3A58" w:rsidRDefault="003B3A58" w:rsidP="00434685">
      <w:pPr>
        <w:pStyle w:val="Console"/>
      </w:pPr>
      <w:r>
        <w:tab/>
      </w:r>
      <w:r>
        <w:tab/>
        <w:t>return NULL;</w:t>
      </w:r>
    </w:p>
    <w:p w14:paraId="08D59AE0" w14:textId="77777777" w:rsidR="003B3A58" w:rsidRDefault="003B3A58" w:rsidP="00434685">
      <w:pPr>
        <w:pStyle w:val="Console"/>
      </w:pPr>
      <w:r>
        <w:tab/>
        <w:t>vec-&gt;vec = NULL;</w:t>
      </w:r>
    </w:p>
    <w:p w14:paraId="05A325FF" w14:textId="77777777" w:rsidR="003B3A58" w:rsidRDefault="003B3A58" w:rsidP="00434685">
      <w:pPr>
        <w:pStyle w:val="Console"/>
      </w:pPr>
      <w:r>
        <w:tab/>
        <w:t>vec-&gt;capacity = 0;</w:t>
      </w:r>
    </w:p>
    <w:p w14:paraId="5EF557F7" w14:textId="77777777" w:rsidR="003B3A58" w:rsidRDefault="003B3A58" w:rsidP="00434685">
      <w:pPr>
        <w:pStyle w:val="Console"/>
      </w:pPr>
      <w:r>
        <w:tab/>
        <w:t>vec-&gt;count = 0;</w:t>
      </w:r>
    </w:p>
    <w:p w14:paraId="053C7EA5" w14:textId="77777777" w:rsidR="003B3A58" w:rsidRDefault="003B3A58" w:rsidP="00434685">
      <w:pPr>
        <w:pStyle w:val="Console"/>
      </w:pPr>
      <w:r>
        <w:tab/>
        <w:t>return vec;</w:t>
      </w:r>
    </w:p>
    <w:p w14:paraId="7CD3203B" w14:textId="77777777" w:rsidR="003B3A58" w:rsidRDefault="003B3A58" w:rsidP="00434685">
      <w:pPr>
        <w:pStyle w:val="Console"/>
      </w:pPr>
      <w:r>
        <w:t>}</w:t>
      </w:r>
    </w:p>
    <w:p w14:paraId="4A8882A6" w14:textId="77777777" w:rsidR="003B3A58" w:rsidRDefault="003B3A58" w:rsidP="00434685">
      <w:pPr>
        <w:pStyle w:val="Console"/>
      </w:pPr>
    </w:p>
    <w:p w14:paraId="72090706" w14:textId="77777777" w:rsidR="003B3A58" w:rsidRDefault="003B3A58" w:rsidP="00434685">
      <w:pPr>
        <w:pStyle w:val="Console"/>
      </w:pPr>
      <w:r>
        <w:t>struct JobVec* createJobVec()</w:t>
      </w:r>
    </w:p>
    <w:p w14:paraId="5F5F6086" w14:textId="77777777" w:rsidR="003B3A58" w:rsidRDefault="003B3A58" w:rsidP="00434685">
      <w:pPr>
        <w:pStyle w:val="Console"/>
      </w:pPr>
      <w:r>
        <w:t>{</w:t>
      </w:r>
    </w:p>
    <w:p w14:paraId="6906CB85" w14:textId="77777777" w:rsidR="003B3A58" w:rsidRDefault="003B3A58" w:rsidP="00434685">
      <w:pPr>
        <w:pStyle w:val="Console"/>
      </w:pPr>
      <w:r>
        <w:tab/>
        <w:t>return emplaceJobVec(malloc(sizeof(struct JobVec)));</w:t>
      </w:r>
    </w:p>
    <w:p w14:paraId="44BA9B29" w14:textId="77777777" w:rsidR="003B3A58" w:rsidRDefault="003B3A58" w:rsidP="00434685">
      <w:pPr>
        <w:pStyle w:val="Console"/>
      </w:pPr>
      <w:r>
        <w:t>}</w:t>
      </w:r>
    </w:p>
    <w:p w14:paraId="45DF58AC" w14:textId="77777777" w:rsidR="003B3A58" w:rsidRDefault="003B3A58" w:rsidP="00434685">
      <w:pPr>
        <w:pStyle w:val="Console"/>
      </w:pPr>
    </w:p>
    <w:p w14:paraId="2459A417" w14:textId="77777777" w:rsidR="003B3A58" w:rsidRDefault="003B3A58" w:rsidP="00434685">
      <w:pPr>
        <w:pStyle w:val="Console"/>
      </w:pPr>
      <w:r>
        <w:lastRenderedPageBreak/>
        <w:t>void destroyJobVec(struct JobVec* vec)</w:t>
      </w:r>
    </w:p>
    <w:p w14:paraId="1DF8C586" w14:textId="77777777" w:rsidR="003B3A58" w:rsidRDefault="003B3A58" w:rsidP="00434685">
      <w:pPr>
        <w:pStyle w:val="Console"/>
      </w:pPr>
      <w:r>
        <w:t>{</w:t>
      </w:r>
    </w:p>
    <w:p w14:paraId="6BBE5DE0" w14:textId="77777777" w:rsidR="003B3A58" w:rsidRDefault="003B3A58" w:rsidP="00434685">
      <w:pPr>
        <w:pStyle w:val="Console"/>
      </w:pPr>
      <w:r>
        <w:tab/>
        <w:t>if (vec == NULL)</w:t>
      </w:r>
    </w:p>
    <w:p w14:paraId="01243D0F" w14:textId="77777777" w:rsidR="003B3A58" w:rsidRDefault="003B3A58" w:rsidP="00434685">
      <w:pPr>
        <w:pStyle w:val="Console"/>
      </w:pPr>
      <w:r>
        <w:tab/>
      </w:r>
      <w:r>
        <w:tab/>
        <w:t>return;</w:t>
      </w:r>
    </w:p>
    <w:p w14:paraId="66472477" w14:textId="77777777" w:rsidR="003B3A58" w:rsidRDefault="003B3A58" w:rsidP="00434685">
      <w:pPr>
        <w:pStyle w:val="Console"/>
      </w:pPr>
      <w:r>
        <w:tab/>
        <w:t>for (int i = vec-&gt;count; i &gt; -1; --i)</w:t>
      </w:r>
    </w:p>
    <w:p w14:paraId="524ED607" w14:textId="77777777" w:rsidR="003B3A58" w:rsidRDefault="003B3A58" w:rsidP="00434685">
      <w:pPr>
        <w:pStyle w:val="Console"/>
      </w:pPr>
      <w:r>
        <w:tab/>
      </w:r>
      <w:r>
        <w:tab/>
        <w:t>destroyJob(vec-&gt;vec + i);</w:t>
      </w:r>
    </w:p>
    <w:p w14:paraId="3575A5F5" w14:textId="77777777" w:rsidR="003B3A58" w:rsidRDefault="003B3A58" w:rsidP="00434685">
      <w:pPr>
        <w:pStyle w:val="Console"/>
      </w:pPr>
      <w:r>
        <w:tab/>
        <w:t>free(vec-&gt;vec);</w:t>
      </w:r>
    </w:p>
    <w:p w14:paraId="7D6C728E" w14:textId="77777777" w:rsidR="003B3A58" w:rsidRDefault="003B3A58" w:rsidP="00434685">
      <w:pPr>
        <w:pStyle w:val="Console"/>
      </w:pPr>
      <w:r>
        <w:tab/>
        <w:t>free(vec);</w:t>
      </w:r>
    </w:p>
    <w:p w14:paraId="4473A786" w14:textId="77777777" w:rsidR="003B3A58" w:rsidRDefault="003B3A58" w:rsidP="00434685">
      <w:pPr>
        <w:pStyle w:val="Console"/>
      </w:pPr>
      <w:r>
        <w:t>}</w:t>
      </w:r>
    </w:p>
    <w:p w14:paraId="23EE95ED" w14:textId="77777777" w:rsidR="003B3A58" w:rsidRDefault="003B3A58" w:rsidP="00434685">
      <w:pPr>
        <w:pStyle w:val="Console"/>
      </w:pPr>
    </w:p>
    <w:p w14:paraId="12FA5B33" w14:textId="77777777" w:rsidR="003B3A58" w:rsidRDefault="003B3A58" w:rsidP="00434685">
      <w:pPr>
        <w:pStyle w:val="Console"/>
      </w:pPr>
      <w:r>
        <w:t>int reserveJobVec(struct JobVec*const vec, unsigned int cap)</w:t>
      </w:r>
    </w:p>
    <w:p w14:paraId="29896C8D" w14:textId="77777777" w:rsidR="003B3A58" w:rsidRDefault="003B3A58" w:rsidP="00434685">
      <w:pPr>
        <w:pStyle w:val="Console"/>
      </w:pPr>
      <w:r>
        <w:t>{</w:t>
      </w:r>
    </w:p>
    <w:p w14:paraId="18161978" w14:textId="77777777" w:rsidR="003B3A58" w:rsidRDefault="003B3A58" w:rsidP="00434685">
      <w:pPr>
        <w:pStyle w:val="Console"/>
      </w:pPr>
      <w:r>
        <w:tab/>
        <w:t>if (vec == NULL)</w:t>
      </w:r>
    </w:p>
    <w:p w14:paraId="22DBC592" w14:textId="77777777" w:rsidR="003B3A58" w:rsidRDefault="003B3A58" w:rsidP="00434685">
      <w:pPr>
        <w:pStyle w:val="Console"/>
      </w:pPr>
      <w:r>
        <w:tab/>
      </w:r>
      <w:r>
        <w:tab/>
        <w:t>return 0;</w:t>
      </w:r>
    </w:p>
    <w:p w14:paraId="6437359F" w14:textId="77777777" w:rsidR="003B3A58" w:rsidRDefault="003B3A58" w:rsidP="00434685">
      <w:pPr>
        <w:pStyle w:val="Console"/>
      </w:pPr>
      <w:r>
        <w:tab/>
        <w:t>if (vec-&gt;capacity &gt;= cap)</w:t>
      </w:r>
    </w:p>
    <w:p w14:paraId="35110ED2" w14:textId="77777777" w:rsidR="003B3A58" w:rsidRDefault="003B3A58" w:rsidP="00434685">
      <w:pPr>
        <w:pStyle w:val="Console"/>
      </w:pPr>
      <w:r>
        <w:tab/>
      </w:r>
      <w:r>
        <w:tab/>
        <w:t>return 1;</w:t>
      </w:r>
    </w:p>
    <w:p w14:paraId="6A726401" w14:textId="77777777" w:rsidR="003B3A58" w:rsidRDefault="003B3A58" w:rsidP="00434685">
      <w:pPr>
        <w:pStyle w:val="Console"/>
      </w:pPr>
      <w:r>
        <w:tab/>
        <w:t>struct Job* v = realloc(vec-&gt;vec, sizeof(struct Job) * cap);</w:t>
      </w:r>
    </w:p>
    <w:p w14:paraId="417372C6" w14:textId="77777777" w:rsidR="003B3A58" w:rsidRDefault="003B3A58" w:rsidP="00434685">
      <w:pPr>
        <w:pStyle w:val="Console"/>
      </w:pPr>
      <w:r>
        <w:tab/>
        <w:t>if (v == NULL)</w:t>
      </w:r>
    </w:p>
    <w:p w14:paraId="0506EBCD" w14:textId="77777777" w:rsidR="003B3A58" w:rsidRDefault="003B3A58" w:rsidP="00434685">
      <w:pPr>
        <w:pStyle w:val="Console"/>
      </w:pPr>
      <w:r>
        <w:tab/>
      </w:r>
      <w:r>
        <w:tab/>
        <w:t>return 0;</w:t>
      </w:r>
    </w:p>
    <w:p w14:paraId="7590D117" w14:textId="77777777" w:rsidR="003B3A58" w:rsidRDefault="003B3A58" w:rsidP="00434685">
      <w:pPr>
        <w:pStyle w:val="Console"/>
      </w:pPr>
      <w:r>
        <w:tab/>
        <w:t>vec-&gt;vec = v;</w:t>
      </w:r>
    </w:p>
    <w:p w14:paraId="4FB25358" w14:textId="77777777" w:rsidR="003B3A58" w:rsidRDefault="003B3A58" w:rsidP="00434685">
      <w:pPr>
        <w:pStyle w:val="Console"/>
      </w:pPr>
      <w:r>
        <w:tab/>
        <w:t>for (unsigned int i = vec-&gt;count; i &lt; cap; ++i)</w:t>
      </w:r>
    </w:p>
    <w:p w14:paraId="073437B4" w14:textId="77777777" w:rsidR="003B3A58" w:rsidRDefault="003B3A58" w:rsidP="00434685">
      <w:pPr>
        <w:pStyle w:val="Console"/>
      </w:pPr>
      <w:r>
        <w:tab/>
      </w:r>
      <w:r>
        <w:tab/>
        <w:t>if (emplaceJob(vec-&gt;vec + i) == NULL)</w:t>
      </w:r>
    </w:p>
    <w:p w14:paraId="7949BAF8" w14:textId="77777777" w:rsidR="003B3A58" w:rsidRDefault="003B3A58" w:rsidP="00434685">
      <w:pPr>
        <w:pStyle w:val="Console"/>
      </w:pPr>
      <w:r>
        <w:tab/>
      </w:r>
      <w:r>
        <w:tab/>
      </w:r>
      <w:r>
        <w:tab/>
        <w:t>return 0;</w:t>
      </w:r>
    </w:p>
    <w:p w14:paraId="1C96C058" w14:textId="77777777" w:rsidR="003B3A58" w:rsidRDefault="003B3A58" w:rsidP="00434685">
      <w:pPr>
        <w:pStyle w:val="Console"/>
      </w:pPr>
      <w:r>
        <w:tab/>
        <w:t>vec-&gt;capacity = cap;</w:t>
      </w:r>
    </w:p>
    <w:p w14:paraId="5E5DBA5F" w14:textId="77777777" w:rsidR="003B3A58" w:rsidRDefault="003B3A58" w:rsidP="00434685">
      <w:pPr>
        <w:pStyle w:val="Console"/>
      </w:pPr>
      <w:r>
        <w:tab/>
        <w:t>return 1;</w:t>
      </w:r>
    </w:p>
    <w:p w14:paraId="4CC3B683" w14:textId="77777777" w:rsidR="003B3A58" w:rsidRDefault="003B3A58" w:rsidP="00434685">
      <w:pPr>
        <w:pStyle w:val="Console"/>
      </w:pPr>
      <w:r>
        <w:t>}</w:t>
      </w:r>
    </w:p>
    <w:p w14:paraId="0B3D9DEE" w14:textId="77777777" w:rsidR="003B3A58" w:rsidRDefault="003B3A58" w:rsidP="00434685">
      <w:pPr>
        <w:pStyle w:val="Console"/>
      </w:pPr>
    </w:p>
    <w:p w14:paraId="55E05ADF" w14:textId="77777777" w:rsidR="003B3A58" w:rsidRDefault="003B3A58" w:rsidP="00434685">
      <w:pPr>
        <w:pStyle w:val="Console"/>
      </w:pPr>
      <w:r>
        <w:t>int copyJobVec(struct JobVec*const dst, const struct JobVec*const src)</w:t>
      </w:r>
    </w:p>
    <w:p w14:paraId="1B0B0BAF" w14:textId="77777777" w:rsidR="003B3A58" w:rsidRDefault="003B3A58" w:rsidP="00434685">
      <w:pPr>
        <w:pStyle w:val="Console"/>
      </w:pPr>
      <w:r>
        <w:t>{</w:t>
      </w:r>
    </w:p>
    <w:p w14:paraId="11CBF6EB" w14:textId="77777777" w:rsidR="003B3A58" w:rsidRDefault="003B3A58" w:rsidP="00434685">
      <w:pPr>
        <w:pStyle w:val="Console"/>
      </w:pPr>
      <w:r>
        <w:tab/>
        <w:t>if (dst == NULL || src == NULL)</w:t>
      </w:r>
    </w:p>
    <w:p w14:paraId="58CC4DA4" w14:textId="77777777" w:rsidR="003B3A58" w:rsidRDefault="003B3A58" w:rsidP="00434685">
      <w:pPr>
        <w:pStyle w:val="Console"/>
      </w:pPr>
      <w:r>
        <w:tab/>
      </w:r>
      <w:r>
        <w:tab/>
        <w:t>return 0;</w:t>
      </w:r>
    </w:p>
    <w:p w14:paraId="30CB763A" w14:textId="77777777" w:rsidR="003B3A58" w:rsidRDefault="003B3A58" w:rsidP="00434685">
      <w:pPr>
        <w:pStyle w:val="Console"/>
      </w:pPr>
      <w:r>
        <w:tab/>
        <w:t>if (!reserveJobVec(dst, src-&gt;count))</w:t>
      </w:r>
    </w:p>
    <w:p w14:paraId="08836D42" w14:textId="77777777" w:rsidR="003B3A58" w:rsidRDefault="003B3A58" w:rsidP="00434685">
      <w:pPr>
        <w:pStyle w:val="Console"/>
      </w:pPr>
      <w:r>
        <w:tab/>
      </w:r>
      <w:r>
        <w:tab/>
        <w:t>return 0;</w:t>
      </w:r>
    </w:p>
    <w:p w14:paraId="35033CD1" w14:textId="77777777" w:rsidR="003B3A58" w:rsidRDefault="003B3A58" w:rsidP="00434685">
      <w:pPr>
        <w:pStyle w:val="Console"/>
      </w:pPr>
      <w:r>
        <w:tab/>
        <w:t>for (unsigned int i = 0; i &lt; src-&gt;count; ++i)</w:t>
      </w:r>
    </w:p>
    <w:p w14:paraId="5840EE79" w14:textId="77777777" w:rsidR="003B3A58" w:rsidRDefault="003B3A58" w:rsidP="00434685">
      <w:pPr>
        <w:pStyle w:val="Console"/>
      </w:pPr>
      <w:r>
        <w:tab/>
      </w:r>
      <w:r>
        <w:tab/>
        <w:t>if (!copyJob(dst-&gt;vec + i, src-&gt;vec + i))</w:t>
      </w:r>
    </w:p>
    <w:p w14:paraId="4E097BE9" w14:textId="77777777" w:rsidR="003B3A58" w:rsidRDefault="003B3A58" w:rsidP="00434685">
      <w:pPr>
        <w:pStyle w:val="Console"/>
      </w:pPr>
      <w:r>
        <w:tab/>
      </w:r>
      <w:r>
        <w:tab/>
      </w:r>
      <w:r>
        <w:tab/>
        <w:t>return 0;</w:t>
      </w:r>
    </w:p>
    <w:p w14:paraId="5CE37F52" w14:textId="77777777" w:rsidR="003B3A58" w:rsidRDefault="003B3A58" w:rsidP="00434685">
      <w:pPr>
        <w:pStyle w:val="Console"/>
      </w:pPr>
      <w:r>
        <w:tab/>
        <w:t>dst-&gt;count = src-&gt;count;</w:t>
      </w:r>
    </w:p>
    <w:p w14:paraId="1E98594A" w14:textId="77777777" w:rsidR="003B3A58" w:rsidRDefault="003B3A58" w:rsidP="00434685">
      <w:pPr>
        <w:pStyle w:val="Console"/>
      </w:pPr>
      <w:r>
        <w:tab/>
        <w:t>return 1;</w:t>
      </w:r>
    </w:p>
    <w:p w14:paraId="55A61FF5" w14:textId="77777777" w:rsidR="003B3A58" w:rsidRDefault="003B3A58" w:rsidP="00434685">
      <w:pPr>
        <w:pStyle w:val="Console"/>
      </w:pPr>
      <w:r>
        <w:t>}</w:t>
      </w:r>
    </w:p>
    <w:p w14:paraId="6124DD0F" w14:textId="77777777" w:rsidR="003B3A58" w:rsidRDefault="003B3A58" w:rsidP="00434685">
      <w:pPr>
        <w:pStyle w:val="Console"/>
      </w:pPr>
    </w:p>
    <w:p w14:paraId="5E41673B" w14:textId="77777777" w:rsidR="003B3A58" w:rsidRDefault="003B3A58" w:rsidP="00434685">
      <w:pPr>
        <w:pStyle w:val="Console"/>
      </w:pPr>
      <w:r>
        <w:t>int equalJobVec(const struct JobVec*const vec0, const struct JobVec*const vec1)</w:t>
      </w:r>
    </w:p>
    <w:p w14:paraId="0E223A06" w14:textId="77777777" w:rsidR="003B3A58" w:rsidRDefault="003B3A58" w:rsidP="00434685">
      <w:pPr>
        <w:pStyle w:val="Console"/>
      </w:pPr>
      <w:r>
        <w:t>{</w:t>
      </w:r>
    </w:p>
    <w:p w14:paraId="5218A7C2" w14:textId="77777777" w:rsidR="003B3A58" w:rsidRDefault="003B3A58" w:rsidP="00434685">
      <w:pPr>
        <w:pStyle w:val="Console"/>
      </w:pPr>
      <w:r>
        <w:tab/>
        <w:t>if (vec0 == NULL || vec1 == NULL || vec0-&gt;count != vec1-&gt;count)</w:t>
      </w:r>
    </w:p>
    <w:p w14:paraId="16E8A46E" w14:textId="77777777" w:rsidR="003B3A58" w:rsidRDefault="003B3A58" w:rsidP="00434685">
      <w:pPr>
        <w:pStyle w:val="Console"/>
      </w:pPr>
      <w:r>
        <w:tab/>
      </w:r>
      <w:r>
        <w:tab/>
        <w:t>return 0;</w:t>
      </w:r>
    </w:p>
    <w:p w14:paraId="75F8D976" w14:textId="77777777" w:rsidR="003B3A58" w:rsidRDefault="003B3A58" w:rsidP="00434685">
      <w:pPr>
        <w:pStyle w:val="Console"/>
      </w:pPr>
      <w:r>
        <w:tab/>
        <w:t>for (unsigned int i = 0; i &lt; vec0-&gt;count; ++i)</w:t>
      </w:r>
    </w:p>
    <w:p w14:paraId="66BB8B56" w14:textId="77777777" w:rsidR="003B3A58" w:rsidRDefault="003B3A58" w:rsidP="00434685">
      <w:pPr>
        <w:pStyle w:val="Console"/>
      </w:pPr>
      <w:r>
        <w:tab/>
      </w:r>
      <w:r>
        <w:tab/>
        <w:t>if (!equalJob(vec0-&gt;vec + i, vec1-&gt;vec + i))</w:t>
      </w:r>
    </w:p>
    <w:p w14:paraId="43DD4BAB" w14:textId="77777777" w:rsidR="003B3A58" w:rsidRDefault="003B3A58" w:rsidP="00434685">
      <w:pPr>
        <w:pStyle w:val="Console"/>
      </w:pPr>
      <w:r>
        <w:tab/>
      </w:r>
      <w:r>
        <w:tab/>
      </w:r>
      <w:r>
        <w:tab/>
        <w:t>return 0;</w:t>
      </w:r>
    </w:p>
    <w:p w14:paraId="1BACA867" w14:textId="77777777" w:rsidR="003B3A58" w:rsidRDefault="003B3A58" w:rsidP="00434685">
      <w:pPr>
        <w:pStyle w:val="Console"/>
      </w:pPr>
      <w:r>
        <w:tab/>
        <w:t>return 1;</w:t>
      </w:r>
    </w:p>
    <w:p w14:paraId="49C5439F" w14:textId="77777777" w:rsidR="003B3A58" w:rsidRDefault="003B3A58" w:rsidP="00434685">
      <w:pPr>
        <w:pStyle w:val="Console"/>
      </w:pPr>
      <w:r>
        <w:t>}</w:t>
      </w:r>
    </w:p>
    <w:p w14:paraId="2FBFFA30" w14:textId="77777777" w:rsidR="003B3A58" w:rsidRDefault="003B3A58" w:rsidP="00434685">
      <w:pPr>
        <w:pStyle w:val="Console"/>
      </w:pPr>
    </w:p>
    <w:p w14:paraId="72EDCB97" w14:textId="77777777" w:rsidR="003B3A58" w:rsidRDefault="003B3A58" w:rsidP="00434685">
      <w:pPr>
        <w:pStyle w:val="Console"/>
      </w:pPr>
      <w:r>
        <w:t>struct Job* getEleJobVec(const struct JobVec*const vec, unsigned int index)</w:t>
      </w:r>
    </w:p>
    <w:p w14:paraId="27A85CFD" w14:textId="77777777" w:rsidR="003B3A58" w:rsidRDefault="003B3A58" w:rsidP="00434685">
      <w:pPr>
        <w:pStyle w:val="Console"/>
      </w:pPr>
      <w:r>
        <w:t>{</w:t>
      </w:r>
    </w:p>
    <w:p w14:paraId="01041694" w14:textId="77777777" w:rsidR="003B3A58" w:rsidRDefault="003B3A58" w:rsidP="00434685">
      <w:pPr>
        <w:pStyle w:val="Console"/>
      </w:pPr>
      <w:r>
        <w:tab/>
        <w:t>if (vec == NULL || index &gt;= vec-&gt;count)</w:t>
      </w:r>
    </w:p>
    <w:p w14:paraId="14E2D5E1" w14:textId="77777777" w:rsidR="003B3A58" w:rsidRDefault="003B3A58" w:rsidP="00434685">
      <w:pPr>
        <w:pStyle w:val="Console"/>
      </w:pPr>
      <w:r>
        <w:tab/>
      </w:r>
      <w:r>
        <w:tab/>
        <w:t>return NULL;</w:t>
      </w:r>
    </w:p>
    <w:p w14:paraId="5D33CF5C" w14:textId="77777777" w:rsidR="003B3A58" w:rsidRDefault="003B3A58" w:rsidP="00434685">
      <w:pPr>
        <w:pStyle w:val="Console"/>
      </w:pPr>
      <w:r>
        <w:tab/>
        <w:t>return vec-&gt;vec + index;</w:t>
      </w:r>
    </w:p>
    <w:p w14:paraId="27A6F1B9" w14:textId="77777777" w:rsidR="003B3A58" w:rsidRDefault="003B3A58" w:rsidP="00434685">
      <w:pPr>
        <w:pStyle w:val="Console"/>
      </w:pPr>
      <w:r>
        <w:t>}</w:t>
      </w:r>
    </w:p>
    <w:p w14:paraId="4A941A93" w14:textId="77777777" w:rsidR="003B3A58" w:rsidRDefault="003B3A58" w:rsidP="00434685">
      <w:pPr>
        <w:pStyle w:val="Console"/>
      </w:pPr>
    </w:p>
    <w:p w14:paraId="2ECC6779" w14:textId="77777777" w:rsidR="003B3A58" w:rsidRDefault="003B3A58" w:rsidP="00434685">
      <w:pPr>
        <w:pStyle w:val="Console"/>
      </w:pPr>
      <w:r>
        <w:t>int appendEleJobVec(struct JobVec*const vec, const struct Job*const ele)</w:t>
      </w:r>
    </w:p>
    <w:p w14:paraId="72AA6046" w14:textId="77777777" w:rsidR="003B3A58" w:rsidRDefault="003B3A58" w:rsidP="00434685">
      <w:pPr>
        <w:pStyle w:val="Console"/>
      </w:pPr>
      <w:r>
        <w:t>{</w:t>
      </w:r>
    </w:p>
    <w:p w14:paraId="0D3C5D09" w14:textId="77777777" w:rsidR="003B3A58" w:rsidRDefault="003B3A58" w:rsidP="00434685">
      <w:pPr>
        <w:pStyle w:val="Console"/>
      </w:pPr>
      <w:r>
        <w:tab/>
        <w:t>if (vec == NULL || ele == NULL)</w:t>
      </w:r>
    </w:p>
    <w:p w14:paraId="5FC9E2A2" w14:textId="77777777" w:rsidR="003B3A58" w:rsidRDefault="003B3A58" w:rsidP="00434685">
      <w:pPr>
        <w:pStyle w:val="Console"/>
      </w:pPr>
      <w:r>
        <w:tab/>
      </w:r>
      <w:r>
        <w:tab/>
        <w:t>return 0;</w:t>
      </w:r>
    </w:p>
    <w:p w14:paraId="5F083BD0" w14:textId="77777777" w:rsidR="003B3A58" w:rsidRDefault="003B3A58" w:rsidP="00434685">
      <w:pPr>
        <w:pStyle w:val="Console"/>
      </w:pPr>
      <w:r>
        <w:tab/>
        <w:t>if (!reserveJobVec(vec, vec-&gt;count + 1))</w:t>
      </w:r>
    </w:p>
    <w:p w14:paraId="59EB8808" w14:textId="77777777" w:rsidR="003B3A58" w:rsidRDefault="003B3A58" w:rsidP="00434685">
      <w:pPr>
        <w:pStyle w:val="Console"/>
      </w:pPr>
      <w:r>
        <w:tab/>
      </w:r>
      <w:r>
        <w:tab/>
        <w:t>return 0;</w:t>
      </w:r>
    </w:p>
    <w:p w14:paraId="3BCE8335" w14:textId="77777777" w:rsidR="003B3A58" w:rsidRDefault="003B3A58" w:rsidP="00434685">
      <w:pPr>
        <w:pStyle w:val="Console"/>
      </w:pPr>
      <w:r>
        <w:tab/>
        <w:t>if (!copyJob(vec-&gt;vec + vec-&gt;count, ele))</w:t>
      </w:r>
    </w:p>
    <w:p w14:paraId="7C8C5C18" w14:textId="77777777" w:rsidR="003B3A58" w:rsidRDefault="003B3A58" w:rsidP="00434685">
      <w:pPr>
        <w:pStyle w:val="Console"/>
      </w:pPr>
      <w:r>
        <w:tab/>
      </w:r>
      <w:r>
        <w:tab/>
        <w:t>return 0;</w:t>
      </w:r>
    </w:p>
    <w:p w14:paraId="2FB60EBD" w14:textId="77777777" w:rsidR="003B3A58" w:rsidRDefault="003B3A58" w:rsidP="00434685">
      <w:pPr>
        <w:pStyle w:val="Console"/>
      </w:pPr>
      <w:r>
        <w:tab/>
        <w:t>++(vec-&gt;count);</w:t>
      </w:r>
    </w:p>
    <w:p w14:paraId="7660329D" w14:textId="77777777" w:rsidR="003B3A58" w:rsidRDefault="003B3A58" w:rsidP="00434685">
      <w:pPr>
        <w:pStyle w:val="Console"/>
      </w:pPr>
      <w:r>
        <w:tab/>
        <w:t>return 1;</w:t>
      </w:r>
    </w:p>
    <w:p w14:paraId="63829596" w14:textId="77777777" w:rsidR="003B3A58" w:rsidRDefault="003B3A58" w:rsidP="00434685">
      <w:pPr>
        <w:pStyle w:val="Console"/>
      </w:pPr>
      <w:r>
        <w:t>}</w:t>
      </w:r>
    </w:p>
    <w:p w14:paraId="23B192B5" w14:textId="77777777" w:rsidR="003B3A58" w:rsidRDefault="003B3A58" w:rsidP="00434685">
      <w:pPr>
        <w:pStyle w:val="Console"/>
      </w:pPr>
    </w:p>
    <w:p w14:paraId="6E55DCDA" w14:textId="77777777" w:rsidR="003B3A58" w:rsidRDefault="003B3A58" w:rsidP="00434685">
      <w:pPr>
        <w:pStyle w:val="Console"/>
      </w:pPr>
      <w:r>
        <w:t>int clearJobVec(struct JobVec*const vec)</w:t>
      </w:r>
    </w:p>
    <w:p w14:paraId="6F0692C0" w14:textId="77777777" w:rsidR="003B3A58" w:rsidRDefault="003B3A58" w:rsidP="00434685">
      <w:pPr>
        <w:pStyle w:val="Console"/>
      </w:pPr>
      <w:r>
        <w:t>{</w:t>
      </w:r>
    </w:p>
    <w:p w14:paraId="6A38BDD1" w14:textId="77777777" w:rsidR="003B3A58" w:rsidRDefault="003B3A58" w:rsidP="00434685">
      <w:pPr>
        <w:pStyle w:val="Console"/>
      </w:pPr>
      <w:r>
        <w:tab/>
        <w:t>if (vec == NULL)</w:t>
      </w:r>
    </w:p>
    <w:p w14:paraId="1DD6F4B0" w14:textId="77777777" w:rsidR="003B3A58" w:rsidRDefault="003B3A58" w:rsidP="00434685">
      <w:pPr>
        <w:pStyle w:val="Console"/>
      </w:pPr>
      <w:r>
        <w:tab/>
      </w:r>
      <w:r>
        <w:tab/>
        <w:t>return 0;</w:t>
      </w:r>
    </w:p>
    <w:p w14:paraId="5A75BDC8" w14:textId="77777777" w:rsidR="003B3A58" w:rsidRDefault="003B3A58" w:rsidP="00434685">
      <w:pPr>
        <w:pStyle w:val="Console"/>
      </w:pPr>
      <w:r>
        <w:tab/>
        <w:t>free(vec-&gt;vec);</w:t>
      </w:r>
    </w:p>
    <w:p w14:paraId="71FE842F" w14:textId="77777777" w:rsidR="003B3A58" w:rsidRDefault="003B3A58" w:rsidP="00434685">
      <w:pPr>
        <w:pStyle w:val="Console"/>
      </w:pPr>
      <w:r>
        <w:tab/>
        <w:t>vec-&gt;vec = NULL;</w:t>
      </w:r>
    </w:p>
    <w:p w14:paraId="4C21F9CE" w14:textId="77777777" w:rsidR="003B3A58" w:rsidRDefault="003B3A58" w:rsidP="00434685">
      <w:pPr>
        <w:pStyle w:val="Console"/>
      </w:pPr>
      <w:r>
        <w:tab/>
        <w:t>vec-&gt;capacity = 0;</w:t>
      </w:r>
    </w:p>
    <w:p w14:paraId="4E79420E" w14:textId="77777777" w:rsidR="003B3A58" w:rsidRDefault="003B3A58" w:rsidP="00434685">
      <w:pPr>
        <w:pStyle w:val="Console"/>
      </w:pPr>
      <w:r>
        <w:tab/>
        <w:t>vec-&gt;count = 0;</w:t>
      </w:r>
    </w:p>
    <w:p w14:paraId="1CE7F458" w14:textId="77777777" w:rsidR="003B3A58" w:rsidRDefault="003B3A58" w:rsidP="00434685">
      <w:pPr>
        <w:pStyle w:val="Console"/>
      </w:pPr>
      <w:r>
        <w:tab/>
        <w:t>return 1;</w:t>
      </w:r>
    </w:p>
    <w:p w14:paraId="30504647" w14:textId="0995A4F8" w:rsidR="002410F6" w:rsidRPr="002410F6" w:rsidRDefault="003B3A58" w:rsidP="00434685">
      <w:pPr>
        <w:pStyle w:val="Console"/>
      </w:pPr>
      <w:r>
        <w:t>}</w:t>
      </w:r>
    </w:p>
    <w:p w14:paraId="71E526C3" w14:textId="12A4E438" w:rsidR="002410F6" w:rsidRDefault="002410F6" w:rsidP="002410F6">
      <w:pPr>
        <w:pStyle w:val="Heading2"/>
      </w:pPr>
      <w:bookmarkStart w:id="165" w:name="_Toc85128377"/>
      <w:proofErr w:type="spellStart"/>
      <w:r>
        <w:t>main.c</w:t>
      </w:r>
      <w:bookmarkEnd w:id="165"/>
      <w:proofErr w:type="spellEnd"/>
    </w:p>
    <w:p w14:paraId="52D673FD" w14:textId="77777777" w:rsidR="003B3A58" w:rsidRDefault="003B3A58" w:rsidP="00434685">
      <w:pPr>
        <w:pStyle w:val="Console"/>
      </w:pPr>
      <w:r>
        <w:t>#include "char_vector.h"</w:t>
      </w:r>
    </w:p>
    <w:p w14:paraId="082C95D8" w14:textId="77777777" w:rsidR="003B3A58" w:rsidRDefault="003B3A58" w:rsidP="00434685">
      <w:pPr>
        <w:pStyle w:val="Console"/>
      </w:pPr>
      <w:r>
        <w:t>#include "get_line.h"</w:t>
      </w:r>
    </w:p>
    <w:p w14:paraId="317D2648" w14:textId="77777777" w:rsidR="003B3A58" w:rsidRDefault="003B3A58" w:rsidP="00434685">
      <w:pPr>
        <w:pStyle w:val="Console"/>
      </w:pPr>
      <w:r>
        <w:t>#include &lt;stdio.h&gt;</w:t>
      </w:r>
    </w:p>
    <w:p w14:paraId="29327572" w14:textId="77777777" w:rsidR="003B3A58" w:rsidRDefault="003B3A58" w:rsidP="00434685">
      <w:pPr>
        <w:pStyle w:val="Console"/>
      </w:pPr>
    </w:p>
    <w:p w14:paraId="0FD04F5D" w14:textId="77777777" w:rsidR="003B3A58" w:rsidRDefault="003B3A58" w:rsidP="00434685">
      <w:pPr>
        <w:pStyle w:val="Console"/>
      </w:pPr>
      <w:r>
        <w:t>int main(int argc, char** argv, char** env)</w:t>
      </w:r>
    </w:p>
    <w:p w14:paraId="4581580F" w14:textId="77777777" w:rsidR="003B3A58" w:rsidRDefault="003B3A58" w:rsidP="00434685">
      <w:pPr>
        <w:pStyle w:val="Console"/>
      </w:pPr>
      <w:r>
        <w:t>{</w:t>
      </w:r>
    </w:p>
    <w:p w14:paraId="0E1C16E9" w14:textId="77777777" w:rsidR="003B3A58" w:rsidRDefault="003B3A58" w:rsidP="00434685">
      <w:pPr>
        <w:pStyle w:val="Console"/>
      </w:pPr>
      <w:r>
        <w:tab/>
        <w:t>const char* PROMPT = "&gt;&gt;&gt; "; //default prompt</w:t>
      </w:r>
    </w:p>
    <w:p w14:paraId="66A7ABDA" w14:textId="77777777" w:rsidR="003B3A58" w:rsidRDefault="003B3A58" w:rsidP="00434685">
      <w:pPr>
        <w:pStyle w:val="Console"/>
      </w:pPr>
      <w:r>
        <w:tab/>
        <w:t>struct CharVec* line = createCharVec(); //holds input line</w:t>
      </w:r>
    </w:p>
    <w:p w14:paraId="4978C7C6" w14:textId="77777777" w:rsidR="003B3A58" w:rsidRDefault="003B3A58" w:rsidP="00434685">
      <w:pPr>
        <w:pStyle w:val="Console"/>
      </w:pPr>
      <w:r>
        <w:tab/>
        <w:t>struct CharVec* EXIT_COM = createCharVecStr("exit"); //the exit command</w:t>
      </w:r>
    </w:p>
    <w:p w14:paraId="3994E141" w14:textId="77777777" w:rsidR="003B3A58" w:rsidRDefault="003B3A58" w:rsidP="00434685">
      <w:pPr>
        <w:pStyle w:val="Console"/>
      </w:pPr>
      <w:r>
        <w:tab/>
        <w:t>while (1)</w:t>
      </w:r>
    </w:p>
    <w:p w14:paraId="1F924ACA" w14:textId="77777777" w:rsidR="003B3A58" w:rsidRDefault="003B3A58" w:rsidP="00434685">
      <w:pPr>
        <w:pStyle w:val="Console"/>
      </w:pPr>
      <w:r>
        <w:tab/>
        <w:t>{</w:t>
      </w:r>
    </w:p>
    <w:p w14:paraId="4A4BE87F" w14:textId="77777777" w:rsidR="003B3A58" w:rsidRDefault="003B3A58" w:rsidP="00434685">
      <w:pPr>
        <w:pStyle w:val="Console"/>
      </w:pPr>
      <w:r>
        <w:tab/>
      </w:r>
      <w:r>
        <w:tab/>
        <w:t>printf(PROMPT);</w:t>
      </w:r>
    </w:p>
    <w:p w14:paraId="5D23240E" w14:textId="77777777" w:rsidR="003B3A58" w:rsidRDefault="003B3A58" w:rsidP="00434685">
      <w:pPr>
        <w:pStyle w:val="Console"/>
      </w:pPr>
      <w:r>
        <w:tab/>
      </w:r>
      <w:r>
        <w:tab/>
        <w:t>getLine(line);</w:t>
      </w:r>
    </w:p>
    <w:p w14:paraId="282B17B6" w14:textId="77777777" w:rsidR="003B3A58" w:rsidRDefault="003B3A58" w:rsidP="00434685">
      <w:pPr>
        <w:pStyle w:val="Console"/>
      </w:pPr>
      <w:r>
        <w:tab/>
      </w:r>
      <w:r>
        <w:tab/>
        <w:t>if (equalCharVec(line, EXIT_COM)) break;</w:t>
      </w:r>
    </w:p>
    <w:p w14:paraId="183966CE" w14:textId="77777777" w:rsidR="003B3A58" w:rsidRDefault="003B3A58" w:rsidP="00434685">
      <w:pPr>
        <w:pStyle w:val="Console"/>
      </w:pPr>
      <w:r>
        <w:tab/>
      </w:r>
      <w:r>
        <w:tab/>
        <w:t>//continue with command parsing</w:t>
      </w:r>
    </w:p>
    <w:p w14:paraId="6D299D76" w14:textId="77777777" w:rsidR="003B3A58" w:rsidRDefault="003B3A58" w:rsidP="00434685">
      <w:pPr>
        <w:pStyle w:val="Console"/>
      </w:pPr>
      <w:r>
        <w:tab/>
        <w:t>}</w:t>
      </w:r>
    </w:p>
    <w:p w14:paraId="708AB3A5" w14:textId="77777777" w:rsidR="003B3A58" w:rsidRDefault="003B3A58" w:rsidP="00434685">
      <w:pPr>
        <w:pStyle w:val="Console"/>
      </w:pPr>
      <w:r>
        <w:lastRenderedPageBreak/>
        <w:tab/>
        <w:t>destroyCharVec(&amp;line);</w:t>
      </w:r>
    </w:p>
    <w:p w14:paraId="141AC3D8" w14:textId="77777777" w:rsidR="003B3A58" w:rsidRDefault="003B3A58" w:rsidP="00434685">
      <w:pPr>
        <w:pStyle w:val="Console"/>
      </w:pPr>
      <w:r>
        <w:tab/>
        <w:t>destroyCharVec(&amp;EXIT_COM);</w:t>
      </w:r>
    </w:p>
    <w:p w14:paraId="61D7F588" w14:textId="77777777" w:rsidR="003B3A58" w:rsidRDefault="003B3A58" w:rsidP="00434685">
      <w:pPr>
        <w:pStyle w:val="Console"/>
      </w:pPr>
      <w:r>
        <w:tab/>
        <w:t>return 0;</w:t>
      </w:r>
    </w:p>
    <w:p w14:paraId="27CDFDA8" w14:textId="26E074D4" w:rsidR="00793512" w:rsidRDefault="003B3A58" w:rsidP="001B70DF">
      <w:pPr>
        <w:pStyle w:val="Console"/>
      </w:pPr>
      <w:r>
        <w:t>}</w:t>
      </w:r>
      <w:bookmarkStart w:id="166" w:name="_Toc85128378"/>
    </w:p>
    <w:p w14:paraId="5EF5DCEA" w14:textId="77777777" w:rsidR="001B70DF" w:rsidRDefault="001B70DF" w:rsidP="001B70DF">
      <w:pPr>
        <w:pStyle w:val="Console"/>
      </w:pPr>
    </w:p>
    <w:p w14:paraId="55EE9C95" w14:textId="54A16751" w:rsidR="00793512" w:rsidRDefault="00793512" w:rsidP="00793512">
      <w:pPr>
        <w:pStyle w:val="Heading2"/>
      </w:pPr>
      <w:proofErr w:type="spellStart"/>
      <w:r>
        <w:t>pipe.h</w:t>
      </w:r>
      <w:proofErr w:type="spellEnd"/>
    </w:p>
    <w:p w14:paraId="7C2BF489" w14:textId="77777777" w:rsidR="001B70DF" w:rsidRDefault="001B70DF" w:rsidP="001B70DF">
      <w:pPr>
        <w:pStyle w:val="Console"/>
      </w:pPr>
      <w:r>
        <w:t>/* File: pipe.h</w:t>
      </w:r>
    </w:p>
    <w:p w14:paraId="3D5132CA" w14:textId="77777777" w:rsidR="001B70DF" w:rsidRDefault="001B70DF" w:rsidP="001B70DF">
      <w:pPr>
        <w:pStyle w:val="Console"/>
      </w:pPr>
      <w:r>
        <w:t xml:space="preserve"> * Date: 16 October 2021</w:t>
      </w:r>
    </w:p>
    <w:p w14:paraId="6F165582" w14:textId="77777777" w:rsidR="001B70DF" w:rsidRDefault="001B70DF" w:rsidP="001B70DF">
      <w:pPr>
        <w:pStyle w:val="Console"/>
      </w:pPr>
      <w:r>
        <w:t xml:space="preserve"> * Author: Orlando Molina Santos, ID: 33302151</w:t>
      </w:r>
    </w:p>
    <w:p w14:paraId="46DB4C2B" w14:textId="77777777" w:rsidR="001B70DF" w:rsidRDefault="001B70DF" w:rsidP="001B70DF">
      <w:pPr>
        <w:pStyle w:val="Console"/>
      </w:pPr>
      <w:r>
        <w:t xml:space="preserve"> * Purpose: Provides a struct and functions for dealing with pipes.</w:t>
      </w:r>
    </w:p>
    <w:p w14:paraId="6605F5D8" w14:textId="77777777" w:rsidR="001B70DF" w:rsidRDefault="001B70DF" w:rsidP="001B70DF">
      <w:pPr>
        <w:pStyle w:val="Console"/>
      </w:pPr>
      <w:r>
        <w:t xml:space="preserve"> */</w:t>
      </w:r>
    </w:p>
    <w:p w14:paraId="0DB552B6" w14:textId="77777777" w:rsidR="001B70DF" w:rsidRDefault="001B70DF" w:rsidP="001B70DF">
      <w:pPr>
        <w:pStyle w:val="Console"/>
      </w:pPr>
    </w:p>
    <w:p w14:paraId="0032D189" w14:textId="77777777" w:rsidR="001B70DF" w:rsidRDefault="001B70DF" w:rsidP="001B70DF">
      <w:pPr>
        <w:pStyle w:val="Console"/>
      </w:pPr>
      <w:r>
        <w:t>/* Encapsulates a pipe.</w:t>
      </w:r>
    </w:p>
    <w:p w14:paraId="389D17D6" w14:textId="77777777" w:rsidR="001B70DF" w:rsidRDefault="001B70DF" w:rsidP="001B70DF">
      <w:pPr>
        <w:pStyle w:val="Console"/>
      </w:pPr>
      <w:r>
        <w:t xml:space="preserve"> */</w:t>
      </w:r>
    </w:p>
    <w:p w14:paraId="7DA846E1" w14:textId="77777777" w:rsidR="001B70DF" w:rsidRDefault="001B70DF" w:rsidP="001B70DF">
      <w:pPr>
        <w:pStyle w:val="Console"/>
      </w:pPr>
      <w:r>
        <w:t>typedef struct</w:t>
      </w:r>
    </w:p>
    <w:p w14:paraId="3BB421AC" w14:textId="77777777" w:rsidR="001B70DF" w:rsidRDefault="001B70DF" w:rsidP="001B70DF">
      <w:pPr>
        <w:pStyle w:val="Console"/>
      </w:pPr>
      <w:r>
        <w:t>{</w:t>
      </w:r>
    </w:p>
    <w:p w14:paraId="087C87BF" w14:textId="77777777" w:rsidR="001B70DF" w:rsidRDefault="001B70DF" w:rsidP="001B70DF">
      <w:pPr>
        <w:pStyle w:val="Console"/>
      </w:pPr>
      <w:r>
        <w:t xml:space="preserve">    int read;</w:t>
      </w:r>
    </w:p>
    <w:p w14:paraId="2C707012" w14:textId="77777777" w:rsidR="001B70DF" w:rsidRDefault="001B70DF" w:rsidP="001B70DF">
      <w:pPr>
        <w:pStyle w:val="Console"/>
      </w:pPr>
      <w:r>
        <w:t xml:space="preserve">    int write;</w:t>
      </w:r>
    </w:p>
    <w:p w14:paraId="70883987" w14:textId="77777777" w:rsidR="001B70DF" w:rsidRDefault="001B70DF" w:rsidP="001B70DF">
      <w:pPr>
        <w:pStyle w:val="Console"/>
      </w:pPr>
      <w:r>
        <w:t>} Pipe;</w:t>
      </w:r>
    </w:p>
    <w:p w14:paraId="3513EBD3" w14:textId="77777777" w:rsidR="001B70DF" w:rsidRDefault="001B70DF" w:rsidP="001B70DF">
      <w:pPr>
        <w:pStyle w:val="Console"/>
      </w:pPr>
    </w:p>
    <w:p w14:paraId="584ADA30" w14:textId="77777777" w:rsidR="001B70DF" w:rsidRDefault="001B70DF" w:rsidP="001B70DF">
      <w:pPr>
        <w:pStyle w:val="Console"/>
      </w:pPr>
    </w:p>
    <w:p w14:paraId="4AA149CA" w14:textId="77777777" w:rsidR="001B70DF" w:rsidRDefault="001B70DF" w:rsidP="001B70DF">
      <w:pPr>
        <w:pStyle w:val="Console"/>
      </w:pPr>
      <w:r>
        <w:t>/* Creates a pipe.</w:t>
      </w:r>
    </w:p>
    <w:p w14:paraId="2898A8DF" w14:textId="77777777" w:rsidR="001B70DF" w:rsidRDefault="001B70DF" w:rsidP="001B70DF">
      <w:pPr>
        <w:pStyle w:val="Console"/>
      </w:pPr>
      <w:r>
        <w:t xml:space="preserve"> * Returns: NULL on error, or a Pipe on the heap if successful.</w:t>
      </w:r>
    </w:p>
    <w:p w14:paraId="0393285D" w14:textId="77777777" w:rsidR="001B70DF" w:rsidRDefault="001B70DF" w:rsidP="001B70DF">
      <w:pPr>
        <w:pStyle w:val="Console"/>
      </w:pPr>
      <w:r>
        <w:t xml:space="preserve"> */</w:t>
      </w:r>
    </w:p>
    <w:p w14:paraId="3F8037D9" w14:textId="77777777" w:rsidR="001B70DF" w:rsidRDefault="001B70DF" w:rsidP="001B70DF">
      <w:pPr>
        <w:pStyle w:val="Console"/>
      </w:pPr>
      <w:r>
        <w:t>Pipe *CreatePipe();</w:t>
      </w:r>
    </w:p>
    <w:p w14:paraId="34EB6549" w14:textId="77777777" w:rsidR="001B70DF" w:rsidRDefault="001B70DF" w:rsidP="001B70DF">
      <w:pPr>
        <w:pStyle w:val="Console"/>
      </w:pPr>
    </w:p>
    <w:p w14:paraId="4599791C" w14:textId="77777777" w:rsidR="001B70DF" w:rsidRDefault="001B70DF" w:rsidP="001B70DF">
      <w:pPr>
        <w:pStyle w:val="Console"/>
      </w:pPr>
      <w:r>
        <w:t>/* Gets the file descriptor for the read end of a Pipe</w:t>
      </w:r>
    </w:p>
    <w:p w14:paraId="2BC80DFA" w14:textId="77777777" w:rsidR="001B70DF" w:rsidRDefault="001B70DF" w:rsidP="001B70DF">
      <w:pPr>
        <w:pStyle w:val="Console"/>
      </w:pPr>
      <w:r>
        <w:t xml:space="preserve"> * Returns int: the file descriptor for the read end of the Pipe.</w:t>
      </w:r>
    </w:p>
    <w:p w14:paraId="34CCEB64" w14:textId="77777777" w:rsidR="001B70DF" w:rsidRDefault="001B70DF" w:rsidP="001B70DF">
      <w:pPr>
        <w:pStyle w:val="Console"/>
      </w:pPr>
      <w:r>
        <w:t xml:space="preserve"> */</w:t>
      </w:r>
    </w:p>
    <w:p w14:paraId="346F1E51" w14:textId="77777777" w:rsidR="001B70DF" w:rsidRDefault="001B70DF" w:rsidP="001B70DF">
      <w:pPr>
        <w:pStyle w:val="Console"/>
      </w:pPr>
      <w:r>
        <w:t>int GetReadEnd(Pipe *pipe);</w:t>
      </w:r>
    </w:p>
    <w:p w14:paraId="25EACBBD" w14:textId="77777777" w:rsidR="001B70DF" w:rsidRDefault="001B70DF" w:rsidP="001B70DF">
      <w:pPr>
        <w:pStyle w:val="Console"/>
      </w:pPr>
    </w:p>
    <w:p w14:paraId="3B96E1FC" w14:textId="77777777" w:rsidR="001B70DF" w:rsidRDefault="001B70DF" w:rsidP="001B70DF">
      <w:pPr>
        <w:pStyle w:val="Console"/>
      </w:pPr>
      <w:r>
        <w:t>/* Gets the file descriptor for the write end of a Pipe</w:t>
      </w:r>
    </w:p>
    <w:p w14:paraId="26684F99" w14:textId="77777777" w:rsidR="001B70DF" w:rsidRDefault="001B70DF" w:rsidP="001B70DF">
      <w:pPr>
        <w:pStyle w:val="Console"/>
      </w:pPr>
      <w:r>
        <w:t xml:space="preserve"> * Returns int: the file descriptor for the write end of the Pipe.</w:t>
      </w:r>
    </w:p>
    <w:p w14:paraId="0AC26C43" w14:textId="77777777" w:rsidR="001B70DF" w:rsidRDefault="001B70DF" w:rsidP="001B70DF">
      <w:pPr>
        <w:pStyle w:val="Console"/>
      </w:pPr>
      <w:r>
        <w:t xml:space="preserve"> */</w:t>
      </w:r>
    </w:p>
    <w:p w14:paraId="5FC00B59" w14:textId="77777777" w:rsidR="001B70DF" w:rsidRDefault="001B70DF" w:rsidP="001B70DF">
      <w:pPr>
        <w:pStyle w:val="Console"/>
      </w:pPr>
      <w:r>
        <w:t>int GetWriteEnd(Pipe *pipe);</w:t>
      </w:r>
    </w:p>
    <w:p w14:paraId="65803A55" w14:textId="77777777" w:rsidR="001B70DF" w:rsidRDefault="001B70DF" w:rsidP="001B70DF">
      <w:pPr>
        <w:pStyle w:val="Console"/>
      </w:pPr>
    </w:p>
    <w:p w14:paraId="034AC964" w14:textId="77777777" w:rsidR="001B70DF" w:rsidRDefault="001B70DF" w:rsidP="001B70DF">
      <w:pPr>
        <w:pStyle w:val="Console"/>
      </w:pPr>
      <w:r>
        <w:t>/* Closes the read end of a Pipe.</w:t>
      </w:r>
    </w:p>
    <w:p w14:paraId="671CB421" w14:textId="77777777" w:rsidR="001B70DF" w:rsidRDefault="001B70DF" w:rsidP="001B70DF">
      <w:pPr>
        <w:pStyle w:val="Console"/>
      </w:pPr>
      <w:r>
        <w:t xml:space="preserve"> */</w:t>
      </w:r>
    </w:p>
    <w:p w14:paraId="533735AC" w14:textId="77777777" w:rsidR="001B70DF" w:rsidRDefault="001B70DF" w:rsidP="001B70DF">
      <w:pPr>
        <w:pStyle w:val="Console"/>
      </w:pPr>
      <w:r>
        <w:t>void CloseReadEnd(Pipe *pipe);</w:t>
      </w:r>
    </w:p>
    <w:p w14:paraId="0812F69B" w14:textId="77777777" w:rsidR="001B70DF" w:rsidRDefault="001B70DF" w:rsidP="001B70DF">
      <w:pPr>
        <w:pStyle w:val="Console"/>
      </w:pPr>
    </w:p>
    <w:p w14:paraId="5A8B5A18" w14:textId="77777777" w:rsidR="001B70DF" w:rsidRDefault="001B70DF" w:rsidP="001B70DF">
      <w:pPr>
        <w:pStyle w:val="Console"/>
      </w:pPr>
      <w:r>
        <w:t>/* Closes the write end of a Pipe</w:t>
      </w:r>
    </w:p>
    <w:p w14:paraId="2F0C36FE" w14:textId="77777777" w:rsidR="001B70DF" w:rsidRDefault="001B70DF" w:rsidP="001B70DF">
      <w:pPr>
        <w:pStyle w:val="Console"/>
      </w:pPr>
      <w:r>
        <w:t xml:space="preserve"> */</w:t>
      </w:r>
    </w:p>
    <w:p w14:paraId="02A673D0" w14:textId="77777777" w:rsidR="001B70DF" w:rsidRDefault="001B70DF" w:rsidP="001B70DF">
      <w:pPr>
        <w:pStyle w:val="Console"/>
      </w:pPr>
      <w:r>
        <w:t>void CloseWriteEnd(Pipe *pipe);</w:t>
      </w:r>
    </w:p>
    <w:p w14:paraId="46B59541" w14:textId="77777777" w:rsidR="001B70DF" w:rsidRDefault="001B70DF" w:rsidP="001B70DF">
      <w:pPr>
        <w:pStyle w:val="Console"/>
      </w:pPr>
    </w:p>
    <w:p w14:paraId="3F2BBC47" w14:textId="77777777" w:rsidR="001B70DF" w:rsidRDefault="001B70DF" w:rsidP="001B70DF">
      <w:pPr>
        <w:pStyle w:val="Console"/>
      </w:pPr>
      <w:r>
        <w:t>/* Checks if the read end of a Pipe is open</w:t>
      </w:r>
    </w:p>
    <w:p w14:paraId="0BE2BC39" w14:textId="77777777" w:rsidR="001B70DF" w:rsidRDefault="001B70DF" w:rsidP="001B70DF">
      <w:pPr>
        <w:pStyle w:val="Console"/>
      </w:pPr>
      <w:r>
        <w:t xml:space="preserve"> * Returns int: 1 if read end is open, 0 if read end is closed.</w:t>
      </w:r>
    </w:p>
    <w:p w14:paraId="145B94AD" w14:textId="77777777" w:rsidR="001B70DF" w:rsidRDefault="001B70DF" w:rsidP="001B70DF">
      <w:pPr>
        <w:pStyle w:val="Console"/>
      </w:pPr>
      <w:r>
        <w:t xml:space="preserve"> */</w:t>
      </w:r>
    </w:p>
    <w:p w14:paraId="18636CA5" w14:textId="77777777" w:rsidR="001B70DF" w:rsidRDefault="001B70DF" w:rsidP="001B70DF">
      <w:pPr>
        <w:pStyle w:val="Console"/>
      </w:pPr>
      <w:r>
        <w:t>int ReadEndOpen(Pipe *pipe);</w:t>
      </w:r>
    </w:p>
    <w:p w14:paraId="394BA778" w14:textId="77777777" w:rsidR="001B70DF" w:rsidRDefault="001B70DF" w:rsidP="001B70DF">
      <w:pPr>
        <w:pStyle w:val="Console"/>
      </w:pPr>
    </w:p>
    <w:p w14:paraId="266482E8" w14:textId="77777777" w:rsidR="001B70DF" w:rsidRDefault="001B70DF" w:rsidP="001B70DF">
      <w:pPr>
        <w:pStyle w:val="Console"/>
      </w:pPr>
      <w:r>
        <w:lastRenderedPageBreak/>
        <w:t>/* Checks if the write end of a Pipe is open</w:t>
      </w:r>
    </w:p>
    <w:p w14:paraId="78FECFBA" w14:textId="77777777" w:rsidR="001B70DF" w:rsidRDefault="001B70DF" w:rsidP="001B70DF">
      <w:pPr>
        <w:pStyle w:val="Console"/>
      </w:pPr>
      <w:r>
        <w:t xml:space="preserve"> * Returns int: 1 if write end is open, 0 if write end is closed.</w:t>
      </w:r>
    </w:p>
    <w:p w14:paraId="6273FD6B" w14:textId="77777777" w:rsidR="001B70DF" w:rsidRDefault="001B70DF" w:rsidP="001B70DF">
      <w:pPr>
        <w:pStyle w:val="Console"/>
      </w:pPr>
      <w:r>
        <w:t xml:space="preserve"> */</w:t>
      </w:r>
    </w:p>
    <w:p w14:paraId="3E26496E" w14:textId="16CDCC9D" w:rsidR="001B70DF" w:rsidRPr="001B70DF" w:rsidRDefault="001B70DF" w:rsidP="001B70DF">
      <w:pPr>
        <w:pStyle w:val="Console"/>
      </w:pPr>
      <w:r>
        <w:t>int WriteEndOpen(Pipe *pipe);</w:t>
      </w:r>
    </w:p>
    <w:p w14:paraId="67B556F0" w14:textId="77777777" w:rsidR="00586B16" w:rsidRPr="00586B16" w:rsidRDefault="00586B16" w:rsidP="00586B16"/>
    <w:p w14:paraId="0053A3FC" w14:textId="22A8DC1B" w:rsidR="00793512" w:rsidRDefault="00586B16" w:rsidP="00793512">
      <w:pPr>
        <w:pStyle w:val="Heading2"/>
      </w:pPr>
      <w:proofErr w:type="spellStart"/>
      <w:r>
        <w:t>pipe.c</w:t>
      </w:r>
      <w:proofErr w:type="spellEnd"/>
    </w:p>
    <w:p w14:paraId="67DD1FB0" w14:textId="77777777" w:rsidR="00DE1DE1" w:rsidRDefault="00DE1DE1" w:rsidP="00DE1DE1">
      <w:pPr>
        <w:pStyle w:val="Console"/>
      </w:pPr>
      <w:r>
        <w:t>/* File: pipe.c</w:t>
      </w:r>
    </w:p>
    <w:p w14:paraId="2915949B" w14:textId="77777777" w:rsidR="00DE1DE1" w:rsidRDefault="00DE1DE1" w:rsidP="00DE1DE1">
      <w:pPr>
        <w:pStyle w:val="Console"/>
      </w:pPr>
      <w:r>
        <w:t xml:space="preserve"> * Date: 16 October 2021</w:t>
      </w:r>
    </w:p>
    <w:p w14:paraId="3BF2C6D7" w14:textId="77777777" w:rsidR="00DE1DE1" w:rsidRDefault="00DE1DE1" w:rsidP="00DE1DE1">
      <w:pPr>
        <w:pStyle w:val="Console"/>
      </w:pPr>
      <w:r>
        <w:t xml:space="preserve"> * Author: Orlando Molina Santos, ID: 33302151</w:t>
      </w:r>
    </w:p>
    <w:p w14:paraId="6BC2F959" w14:textId="77777777" w:rsidR="00DE1DE1" w:rsidRDefault="00DE1DE1" w:rsidP="00DE1DE1">
      <w:pPr>
        <w:pStyle w:val="Console"/>
      </w:pPr>
      <w:r>
        <w:t xml:space="preserve"> * Purpose: Provides a struct and functions for dealing with pipes.</w:t>
      </w:r>
    </w:p>
    <w:p w14:paraId="31E4C3F8" w14:textId="77777777" w:rsidR="00DE1DE1" w:rsidRDefault="00DE1DE1" w:rsidP="00DE1DE1">
      <w:pPr>
        <w:pStyle w:val="Console"/>
      </w:pPr>
      <w:r>
        <w:t xml:space="preserve"> */</w:t>
      </w:r>
    </w:p>
    <w:p w14:paraId="303EC5A8" w14:textId="77777777" w:rsidR="00DE1DE1" w:rsidRDefault="00DE1DE1" w:rsidP="00DE1DE1">
      <w:pPr>
        <w:pStyle w:val="Console"/>
      </w:pPr>
    </w:p>
    <w:p w14:paraId="73317939" w14:textId="77777777" w:rsidR="00DE1DE1" w:rsidRDefault="00DE1DE1" w:rsidP="00DE1DE1">
      <w:pPr>
        <w:pStyle w:val="Console"/>
      </w:pPr>
      <w:r>
        <w:t>#include &lt;unistd.h&gt;</w:t>
      </w:r>
    </w:p>
    <w:p w14:paraId="4C046C94" w14:textId="77777777" w:rsidR="00DE1DE1" w:rsidRDefault="00DE1DE1" w:rsidP="00DE1DE1">
      <w:pPr>
        <w:pStyle w:val="Console"/>
      </w:pPr>
      <w:r>
        <w:t>#include "pipe.h"</w:t>
      </w:r>
    </w:p>
    <w:p w14:paraId="60C640C1" w14:textId="77777777" w:rsidR="00DE1DE1" w:rsidRDefault="00DE1DE1" w:rsidP="00DE1DE1">
      <w:pPr>
        <w:pStyle w:val="Console"/>
      </w:pPr>
    </w:p>
    <w:p w14:paraId="30AF27E5" w14:textId="77777777" w:rsidR="00DE1DE1" w:rsidRDefault="00DE1DE1" w:rsidP="00DE1DE1">
      <w:pPr>
        <w:pStyle w:val="Console"/>
      </w:pPr>
      <w:r>
        <w:t>Pipe *CreatePipe()</w:t>
      </w:r>
    </w:p>
    <w:p w14:paraId="4A9A58BA" w14:textId="77777777" w:rsidR="00DE1DE1" w:rsidRDefault="00DE1DE1" w:rsidP="00DE1DE1">
      <w:pPr>
        <w:pStyle w:val="Console"/>
      </w:pPr>
      <w:r>
        <w:t>{</w:t>
      </w:r>
    </w:p>
    <w:p w14:paraId="1E4ABDED" w14:textId="77777777" w:rsidR="00DE1DE1" w:rsidRDefault="00DE1DE1" w:rsidP="00DE1DE1">
      <w:pPr>
        <w:pStyle w:val="Console"/>
      </w:pPr>
      <w:r>
        <w:t xml:space="preserve">    int tempPipe[2];</w:t>
      </w:r>
    </w:p>
    <w:p w14:paraId="3464E538" w14:textId="77777777" w:rsidR="00DE1DE1" w:rsidRDefault="00DE1DE1" w:rsidP="00DE1DE1">
      <w:pPr>
        <w:pStyle w:val="Console"/>
      </w:pPr>
    </w:p>
    <w:p w14:paraId="1DBA710F" w14:textId="77777777" w:rsidR="00DE1DE1" w:rsidRDefault="00DE1DE1" w:rsidP="00DE1DE1">
      <w:pPr>
        <w:pStyle w:val="Console"/>
      </w:pPr>
      <w:r>
        <w:t xml:space="preserve">    Pipe *p = malloc(sizeof(Pipe));</w:t>
      </w:r>
    </w:p>
    <w:p w14:paraId="14900C84" w14:textId="77777777" w:rsidR="00DE1DE1" w:rsidRDefault="00DE1DE1" w:rsidP="00DE1DE1">
      <w:pPr>
        <w:pStyle w:val="Console"/>
      </w:pPr>
      <w:r>
        <w:t xml:space="preserve">    if(p == NULL)</w:t>
      </w:r>
    </w:p>
    <w:p w14:paraId="753CE30A" w14:textId="77777777" w:rsidR="00DE1DE1" w:rsidRDefault="00DE1DE1" w:rsidP="00DE1DE1">
      <w:pPr>
        <w:pStyle w:val="Console"/>
      </w:pPr>
      <w:r>
        <w:t xml:space="preserve">    {</w:t>
      </w:r>
    </w:p>
    <w:p w14:paraId="3BDEF496" w14:textId="77777777" w:rsidR="00DE1DE1" w:rsidRDefault="00DE1DE1" w:rsidP="00DE1DE1">
      <w:pPr>
        <w:pStyle w:val="Console"/>
      </w:pPr>
      <w:r>
        <w:t xml:space="preserve">        return NULL;</w:t>
      </w:r>
    </w:p>
    <w:p w14:paraId="735A055E" w14:textId="77777777" w:rsidR="00DE1DE1" w:rsidRDefault="00DE1DE1" w:rsidP="00DE1DE1">
      <w:pPr>
        <w:pStyle w:val="Console"/>
      </w:pPr>
      <w:r>
        <w:t xml:space="preserve">    }</w:t>
      </w:r>
    </w:p>
    <w:p w14:paraId="5F8CD00C" w14:textId="77777777" w:rsidR="00DE1DE1" w:rsidRDefault="00DE1DE1" w:rsidP="00DE1DE1">
      <w:pPr>
        <w:pStyle w:val="Console"/>
      </w:pPr>
    </w:p>
    <w:p w14:paraId="38164197" w14:textId="77777777" w:rsidR="00DE1DE1" w:rsidRDefault="00DE1DE1" w:rsidP="00DE1DE1">
      <w:pPr>
        <w:pStyle w:val="Console"/>
      </w:pPr>
      <w:r>
        <w:t xml:space="preserve">    if(pipe(tempPipe) == 0)</w:t>
      </w:r>
    </w:p>
    <w:p w14:paraId="48DF008B" w14:textId="77777777" w:rsidR="00DE1DE1" w:rsidRDefault="00DE1DE1" w:rsidP="00DE1DE1">
      <w:pPr>
        <w:pStyle w:val="Console"/>
      </w:pPr>
      <w:r>
        <w:t xml:space="preserve">    {</w:t>
      </w:r>
    </w:p>
    <w:p w14:paraId="2E24A14D" w14:textId="77777777" w:rsidR="00DE1DE1" w:rsidRDefault="00DE1DE1" w:rsidP="00DE1DE1">
      <w:pPr>
        <w:pStyle w:val="Console"/>
      </w:pPr>
      <w:r>
        <w:t xml:space="preserve">        p-&gt;read = tempPipe[0];</w:t>
      </w:r>
    </w:p>
    <w:p w14:paraId="4E4CC16B" w14:textId="77777777" w:rsidR="00DE1DE1" w:rsidRDefault="00DE1DE1" w:rsidP="00DE1DE1">
      <w:pPr>
        <w:pStyle w:val="Console"/>
      </w:pPr>
      <w:r>
        <w:t xml:space="preserve">        p-&gt;write = tempPipe[1];</w:t>
      </w:r>
    </w:p>
    <w:p w14:paraId="71A4F36B" w14:textId="77777777" w:rsidR="00DE1DE1" w:rsidRDefault="00DE1DE1" w:rsidP="00DE1DE1">
      <w:pPr>
        <w:pStyle w:val="Console"/>
      </w:pPr>
      <w:r>
        <w:t xml:space="preserve">    }</w:t>
      </w:r>
    </w:p>
    <w:p w14:paraId="601B4FFF" w14:textId="77777777" w:rsidR="00DE1DE1" w:rsidRDefault="00DE1DE1" w:rsidP="00DE1DE1">
      <w:pPr>
        <w:pStyle w:val="Console"/>
      </w:pPr>
      <w:r>
        <w:t xml:space="preserve">    else</w:t>
      </w:r>
    </w:p>
    <w:p w14:paraId="12D8DADB" w14:textId="77777777" w:rsidR="00DE1DE1" w:rsidRDefault="00DE1DE1" w:rsidP="00DE1DE1">
      <w:pPr>
        <w:pStyle w:val="Console"/>
      </w:pPr>
      <w:r>
        <w:t xml:space="preserve">    {</w:t>
      </w:r>
    </w:p>
    <w:p w14:paraId="2450C8A5" w14:textId="77777777" w:rsidR="00DE1DE1" w:rsidRDefault="00DE1DE1" w:rsidP="00DE1DE1">
      <w:pPr>
        <w:pStyle w:val="Console"/>
      </w:pPr>
      <w:r>
        <w:t xml:space="preserve">        free(p);</w:t>
      </w:r>
    </w:p>
    <w:p w14:paraId="4A2E278D" w14:textId="77777777" w:rsidR="00DE1DE1" w:rsidRDefault="00DE1DE1" w:rsidP="00DE1DE1">
      <w:pPr>
        <w:pStyle w:val="Console"/>
      </w:pPr>
      <w:r>
        <w:t xml:space="preserve">        p = NULL;</w:t>
      </w:r>
    </w:p>
    <w:p w14:paraId="67B01C3E" w14:textId="77777777" w:rsidR="00DE1DE1" w:rsidRDefault="00DE1DE1" w:rsidP="00DE1DE1">
      <w:pPr>
        <w:pStyle w:val="Console"/>
      </w:pPr>
      <w:r>
        <w:t xml:space="preserve">    }</w:t>
      </w:r>
    </w:p>
    <w:p w14:paraId="6A38766C" w14:textId="77777777" w:rsidR="00DE1DE1" w:rsidRDefault="00DE1DE1" w:rsidP="00DE1DE1">
      <w:pPr>
        <w:pStyle w:val="Console"/>
      </w:pPr>
    </w:p>
    <w:p w14:paraId="13240FC3" w14:textId="77777777" w:rsidR="00DE1DE1" w:rsidRDefault="00DE1DE1" w:rsidP="00DE1DE1">
      <w:pPr>
        <w:pStyle w:val="Console"/>
      </w:pPr>
      <w:r>
        <w:t xml:space="preserve">    return p;</w:t>
      </w:r>
    </w:p>
    <w:p w14:paraId="697D6F59" w14:textId="77777777" w:rsidR="00DE1DE1" w:rsidRDefault="00DE1DE1" w:rsidP="00DE1DE1">
      <w:pPr>
        <w:pStyle w:val="Console"/>
      </w:pPr>
      <w:r>
        <w:t>}</w:t>
      </w:r>
    </w:p>
    <w:p w14:paraId="0C259C6D" w14:textId="77777777" w:rsidR="00DE1DE1" w:rsidRDefault="00DE1DE1" w:rsidP="00DE1DE1">
      <w:pPr>
        <w:pStyle w:val="Console"/>
      </w:pPr>
    </w:p>
    <w:p w14:paraId="19EEB513" w14:textId="77777777" w:rsidR="00DE1DE1" w:rsidRDefault="00DE1DE1" w:rsidP="00DE1DE1">
      <w:pPr>
        <w:pStyle w:val="Console"/>
      </w:pPr>
      <w:r>
        <w:t>int GetReadEnd(Pipe *pipe)</w:t>
      </w:r>
    </w:p>
    <w:p w14:paraId="75A56B92" w14:textId="77777777" w:rsidR="00DE1DE1" w:rsidRDefault="00DE1DE1" w:rsidP="00DE1DE1">
      <w:pPr>
        <w:pStyle w:val="Console"/>
      </w:pPr>
      <w:r>
        <w:t>{</w:t>
      </w:r>
    </w:p>
    <w:p w14:paraId="661CBFCA" w14:textId="77777777" w:rsidR="00DE1DE1" w:rsidRDefault="00DE1DE1" w:rsidP="00DE1DE1">
      <w:pPr>
        <w:pStyle w:val="Console"/>
      </w:pPr>
      <w:r>
        <w:t xml:space="preserve">    if(pipe == NULL)</w:t>
      </w:r>
    </w:p>
    <w:p w14:paraId="77F69D0B" w14:textId="77777777" w:rsidR="00DE1DE1" w:rsidRDefault="00DE1DE1" w:rsidP="00DE1DE1">
      <w:pPr>
        <w:pStyle w:val="Console"/>
      </w:pPr>
      <w:r>
        <w:t xml:space="preserve">    {</w:t>
      </w:r>
    </w:p>
    <w:p w14:paraId="4AF3A814" w14:textId="77777777" w:rsidR="00DE1DE1" w:rsidRDefault="00DE1DE1" w:rsidP="00DE1DE1">
      <w:pPr>
        <w:pStyle w:val="Console"/>
      </w:pPr>
      <w:r>
        <w:t xml:space="preserve">        return -1;</w:t>
      </w:r>
    </w:p>
    <w:p w14:paraId="0083F57D" w14:textId="77777777" w:rsidR="00DE1DE1" w:rsidRDefault="00DE1DE1" w:rsidP="00DE1DE1">
      <w:pPr>
        <w:pStyle w:val="Console"/>
      </w:pPr>
      <w:r>
        <w:t xml:space="preserve">    }</w:t>
      </w:r>
    </w:p>
    <w:p w14:paraId="616D774D" w14:textId="77777777" w:rsidR="00DE1DE1" w:rsidRDefault="00DE1DE1" w:rsidP="00DE1DE1">
      <w:pPr>
        <w:pStyle w:val="Console"/>
      </w:pPr>
    </w:p>
    <w:p w14:paraId="3F86BC56" w14:textId="77777777" w:rsidR="00DE1DE1" w:rsidRDefault="00DE1DE1" w:rsidP="00DE1DE1">
      <w:pPr>
        <w:pStyle w:val="Console"/>
      </w:pPr>
      <w:r>
        <w:t xml:space="preserve">    return pipe-&gt;read;</w:t>
      </w:r>
    </w:p>
    <w:p w14:paraId="2EF3FBBF" w14:textId="77777777" w:rsidR="00DE1DE1" w:rsidRDefault="00DE1DE1" w:rsidP="00DE1DE1">
      <w:pPr>
        <w:pStyle w:val="Console"/>
      </w:pPr>
      <w:r>
        <w:t>}</w:t>
      </w:r>
    </w:p>
    <w:p w14:paraId="610D9352" w14:textId="77777777" w:rsidR="00DE1DE1" w:rsidRDefault="00DE1DE1" w:rsidP="00DE1DE1">
      <w:pPr>
        <w:pStyle w:val="Console"/>
      </w:pPr>
    </w:p>
    <w:p w14:paraId="60D98ED3" w14:textId="77777777" w:rsidR="00DE1DE1" w:rsidRDefault="00DE1DE1" w:rsidP="00DE1DE1">
      <w:pPr>
        <w:pStyle w:val="Console"/>
      </w:pPr>
      <w:r>
        <w:lastRenderedPageBreak/>
        <w:t>int GetWriteEnd(Pipe *pipe)</w:t>
      </w:r>
    </w:p>
    <w:p w14:paraId="15490CEC" w14:textId="77777777" w:rsidR="00DE1DE1" w:rsidRDefault="00DE1DE1" w:rsidP="00DE1DE1">
      <w:pPr>
        <w:pStyle w:val="Console"/>
      </w:pPr>
      <w:r>
        <w:t>{</w:t>
      </w:r>
    </w:p>
    <w:p w14:paraId="2E816C2A" w14:textId="77777777" w:rsidR="00DE1DE1" w:rsidRDefault="00DE1DE1" w:rsidP="00DE1DE1">
      <w:pPr>
        <w:pStyle w:val="Console"/>
      </w:pPr>
      <w:r>
        <w:t xml:space="preserve">    if(pipe == NULL)</w:t>
      </w:r>
    </w:p>
    <w:p w14:paraId="361F441A" w14:textId="77777777" w:rsidR="00DE1DE1" w:rsidRDefault="00DE1DE1" w:rsidP="00DE1DE1">
      <w:pPr>
        <w:pStyle w:val="Console"/>
      </w:pPr>
      <w:r>
        <w:t xml:space="preserve">    {</w:t>
      </w:r>
    </w:p>
    <w:p w14:paraId="68845FCD" w14:textId="77777777" w:rsidR="00DE1DE1" w:rsidRDefault="00DE1DE1" w:rsidP="00DE1DE1">
      <w:pPr>
        <w:pStyle w:val="Console"/>
      </w:pPr>
      <w:r>
        <w:t xml:space="preserve">        return -1;</w:t>
      </w:r>
    </w:p>
    <w:p w14:paraId="395C2AD1" w14:textId="77777777" w:rsidR="00DE1DE1" w:rsidRDefault="00DE1DE1" w:rsidP="00DE1DE1">
      <w:pPr>
        <w:pStyle w:val="Console"/>
      </w:pPr>
      <w:r>
        <w:t xml:space="preserve">    }</w:t>
      </w:r>
    </w:p>
    <w:p w14:paraId="1FE36A9F" w14:textId="77777777" w:rsidR="00DE1DE1" w:rsidRDefault="00DE1DE1" w:rsidP="00DE1DE1">
      <w:pPr>
        <w:pStyle w:val="Console"/>
      </w:pPr>
    </w:p>
    <w:p w14:paraId="727E0F4E" w14:textId="77777777" w:rsidR="00DE1DE1" w:rsidRDefault="00DE1DE1" w:rsidP="00DE1DE1">
      <w:pPr>
        <w:pStyle w:val="Console"/>
      </w:pPr>
      <w:r>
        <w:t xml:space="preserve">    return pipe-&gt;write;</w:t>
      </w:r>
    </w:p>
    <w:p w14:paraId="691E105B" w14:textId="77777777" w:rsidR="00DE1DE1" w:rsidRDefault="00DE1DE1" w:rsidP="00DE1DE1">
      <w:pPr>
        <w:pStyle w:val="Console"/>
      </w:pPr>
      <w:r>
        <w:t>}</w:t>
      </w:r>
    </w:p>
    <w:p w14:paraId="416657FD" w14:textId="77777777" w:rsidR="00DE1DE1" w:rsidRDefault="00DE1DE1" w:rsidP="00DE1DE1">
      <w:pPr>
        <w:pStyle w:val="Console"/>
      </w:pPr>
    </w:p>
    <w:p w14:paraId="0E4A5217" w14:textId="77777777" w:rsidR="00DE1DE1" w:rsidRDefault="00DE1DE1" w:rsidP="00DE1DE1">
      <w:pPr>
        <w:pStyle w:val="Console"/>
      </w:pPr>
      <w:r>
        <w:t>void CloseReadEnd(Pipe *pipe)</w:t>
      </w:r>
    </w:p>
    <w:p w14:paraId="543BF347" w14:textId="77777777" w:rsidR="00DE1DE1" w:rsidRDefault="00DE1DE1" w:rsidP="00DE1DE1">
      <w:pPr>
        <w:pStyle w:val="Console"/>
      </w:pPr>
      <w:r>
        <w:t>{</w:t>
      </w:r>
    </w:p>
    <w:p w14:paraId="1AF0CA1B" w14:textId="77777777" w:rsidR="00DE1DE1" w:rsidRDefault="00DE1DE1" w:rsidP="00DE1DE1">
      <w:pPr>
        <w:pStyle w:val="Console"/>
      </w:pPr>
      <w:r>
        <w:t xml:space="preserve">    if(pipe != NULL &amp;&amp; pipe-&gt;read != -1)</w:t>
      </w:r>
    </w:p>
    <w:p w14:paraId="22862316" w14:textId="77777777" w:rsidR="00DE1DE1" w:rsidRDefault="00DE1DE1" w:rsidP="00DE1DE1">
      <w:pPr>
        <w:pStyle w:val="Console"/>
      </w:pPr>
      <w:r>
        <w:t xml:space="preserve">    {</w:t>
      </w:r>
    </w:p>
    <w:p w14:paraId="0EFCBC17" w14:textId="77777777" w:rsidR="00DE1DE1" w:rsidRDefault="00DE1DE1" w:rsidP="00DE1DE1">
      <w:pPr>
        <w:pStyle w:val="Console"/>
      </w:pPr>
      <w:r>
        <w:t xml:space="preserve">        close(pipe-&gt;read);</w:t>
      </w:r>
    </w:p>
    <w:p w14:paraId="10C88192" w14:textId="77777777" w:rsidR="00DE1DE1" w:rsidRDefault="00DE1DE1" w:rsidP="00DE1DE1">
      <w:pPr>
        <w:pStyle w:val="Console"/>
      </w:pPr>
      <w:r>
        <w:t xml:space="preserve">        pipe-&gt;read = -1;</w:t>
      </w:r>
    </w:p>
    <w:p w14:paraId="771F6EE4" w14:textId="77777777" w:rsidR="00DE1DE1" w:rsidRDefault="00DE1DE1" w:rsidP="00DE1DE1">
      <w:pPr>
        <w:pStyle w:val="Console"/>
      </w:pPr>
      <w:r>
        <w:t xml:space="preserve">    }</w:t>
      </w:r>
    </w:p>
    <w:p w14:paraId="0BEE0B28" w14:textId="77777777" w:rsidR="00DE1DE1" w:rsidRDefault="00DE1DE1" w:rsidP="00DE1DE1">
      <w:pPr>
        <w:pStyle w:val="Console"/>
      </w:pPr>
      <w:r>
        <w:t>}</w:t>
      </w:r>
    </w:p>
    <w:p w14:paraId="462EA76B" w14:textId="77777777" w:rsidR="00DE1DE1" w:rsidRDefault="00DE1DE1" w:rsidP="00DE1DE1">
      <w:pPr>
        <w:pStyle w:val="Console"/>
      </w:pPr>
    </w:p>
    <w:p w14:paraId="06D97BF5" w14:textId="77777777" w:rsidR="00DE1DE1" w:rsidRDefault="00DE1DE1" w:rsidP="00DE1DE1">
      <w:pPr>
        <w:pStyle w:val="Console"/>
      </w:pPr>
      <w:r>
        <w:t>void CloseWriteEnd(Pipe *pipe)</w:t>
      </w:r>
    </w:p>
    <w:p w14:paraId="60750F70" w14:textId="77777777" w:rsidR="00DE1DE1" w:rsidRDefault="00DE1DE1" w:rsidP="00DE1DE1">
      <w:pPr>
        <w:pStyle w:val="Console"/>
      </w:pPr>
      <w:r>
        <w:t>{</w:t>
      </w:r>
    </w:p>
    <w:p w14:paraId="05DE26B0" w14:textId="77777777" w:rsidR="00DE1DE1" w:rsidRDefault="00DE1DE1" w:rsidP="00DE1DE1">
      <w:pPr>
        <w:pStyle w:val="Console"/>
      </w:pPr>
      <w:r>
        <w:t xml:space="preserve">    if(pipe != NULL &amp;&amp; pipe-&gt;write != -1)</w:t>
      </w:r>
    </w:p>
    <w:p w14:paraId="367EF01A" w14:textId="77777777" w:rsidR="00DE1DE1" w:rsidRDefault="00DE1DE1" w:rsidP="00DE1DE1">
      <w:pPr>
        <w:pStyle w:val="Console"/>
      </w:pPr>
      <w:r>
        <w:t xml:space="preserve">    {</w:t>
      </w:r>
    </w:p>
    <w:p w14:paraId="3ECDD7D5" w14:textId="77777777" w:rsidR="00DE1DE1" w:rsidRDefault="00DE1DE1" w:rsidP="00DE1DE1">
      <w:pPr>
        <w:pStyle w:val="Console"/>
      </w:pPr>
      <w:r>
        <w:t xml:space="preserve">        close(pipe-&gt;write);</w:t>
      </w:r>
    </w:p>
    <w:p w14:paraId="79DDDDAB" w14:textId="77777777" w:rsidR="00DE1DE1" w:rsidRDefault="00DE1DE1" w:rsidP="00DE1DE1">
      <w:pPr>
        <w:pStyle w:val="Console"/>
      </w:pPr>
      <w:r>
        <w:t xml:space="preserve">        pipe-&gt;write = -1;</w:t>
      </w:r>
    </w:p>
    <w:p w14:paraId="4F8DDA69" w14:textId="77777777" w:rsidR="00DE1DE1" w:rsidRDefault="00DE1DE1" w:rsidP="00DE1DE1">
      <w:pPr>
        <w:pStyle w:val="Console"/>
      </w:pPr>
      <w:r>
        <w:t xml:space="preserve">    }</w:t>
      </w:r>
    </w:p>
    <w:p w14:paraId="1000E090" w14:textId="77777777" w:rsidR="00DE1DE1" w:rsidRDefault="00DE1DE1" w:rsidP="00DE1DE1">
      <w:pPr>
        <w:pStyle w:val="Console"/>
      </w:pPr>
      <w:r>
        <w:t>}</w:t>
      </w:r>
    </w:p>
    <w:p w14:paraId="0CB3B5CE" w14:textId="77777777" w:rsidR="00DE1DE1" w:rsidRDefault="00DE1DE1" w:rsidP="00DE1DE1">
      <w:pPr>
        <w:pStyle w:val="Console"/>
      </w:pPr>
    </w:p>
    <w:p w14:paraId="655249DE" w14:textId="77777777" w:rsidR="00DE1DE1" w:rsidRDefault="00DE1DE1" w:rsidP="00DE1DE1">
      <w:pPr>
        <w:pStyle w:val="Console"/>
      </w:pPr>
      <w:r>
        <w:t>int ReadEndOpen(Pipe *pipe)</w:t>
      </w:r>
    </w:p>
    <w:p w14:paraId="20E8C608" w14:textId="77777777" w:rsidR="00DE1DE1" w:rsidRDefault="00DE1DE1" w:rsidP="00DE1DE1">
      <w:pPr>
        <w:pStyle w:val="Console"/>
      </w:pPr>
      <w:r>
        <w:t>{</w:t>
      </w:r>
    </w:p>
    <w:p w14:paraId="1D01E877" w14:textId="77777777" w:rsidR="00DE1DE1" w:rsidRDefault="00DE1DE1" w:rsidP="00DE1DE1">
      <w:pPr>
        <w:pStyle w:val="Console"/>
      </w:pPr>
      <w:r>
        <w:t xml:space="preserve">    if(pipe == NULL)</w:t>
      </w:r>
    </w:p>
    <w:p w14:paraId="6D3FE29D" w14:textId="77777777" w:rsidR="00DE1DE1" w:rsidRDefault="00DE1DE1" w:rsidP="00DE1DE1">
      <w:pPr>
        <w:pStyle w:val="Console"/>
      </w:pPr>
      <w:r>
        <w:t xml:space="preserve">    {</w:t>
      </w:r>
    </w:p>
    <w:p w14:paraId="46E58284" w14:textId="77777777" w:rsidR="00DE1DE1" w:rsidRDefault="00DE1DE1" w:rsidP="00DE1DE1">
      <w:pPr>
        <w:pStyle w:val="Console"/>
      </w:pPr>
      <w:r>
        <w:t xml:space="preserve">        return 0;</w:t>
      </w:r>
    </w:p>
    <w:p w14:paraId="6DCCE7EE" w14:textId="77777777" w:rsidR="00DE1DE1" w:rsidRDefault="00DE1DE1" w:rsidP="00DE1DE1">
      <w:pPr>
        <w:pStyle w:val="Console"/>
      </w:pPr>
      <w:r>
        <w:t xml:space="preserve">    }</w:t>
      </w:r>
    </w:p>
    <w:p w14:paraId="68EA7777" w14:textId="77777777" w:rsidR="00DE1DE1" w:rsidRDefault="00DE1DE1" w:rsidP="00DE1DE1">
      <w:pPr>
        <w:pStyle w:val="Console"/>
      </w:pPr>
    </w:p>
    <w:p w14:paraId="05F6008D" w14:textId="77777777" w:rsidR="00DE1DE1" w:rsidRDefault="00DE1DE1" w:rsidP="00DE1DE1">
      <w:pPr>
        <w:pStyle w:val="Console"/>
      </w:pPr>
      <w:r>
        <w:t xml:space="preserve">    return (pipe-&gt;read &gt;= 0);</w:t>
      </w:r>
    </w:p>
    <w:p w14:paraId="497FDF6A" w14:textId="77777777" w:rsidR="00DE1DE1" w:rsidRDefault="00DE1DE1" w:rsidP="00DE1DE1">
      <w:pPr>
        <w:pStyle w:val="Console"/>
      </w:pPr>
      <w:r>
        <w:t>}</w:t>
      </w:r>
    </w:p>
    <w:p w14:paraId="49AAB635" w14:textId="77777777" w:rsidR="00DE1DE1" w:rsidRDefault="00DE1DE1" w:rsidP="00DE1DE1">
      <w:pPr>
        <w:pStyle w:val="Console"/>
      </w:pPr>
    </w:p>
    <w:p w14:paraId="351CDAC8" w14:textId="77777777" w:rsidR="00DE1DE1" w:rsidRDefault="00DE1DE1" w:rsidP="00DE1DE1">
      <w:pPr>
        <w:pStyle w:val="Console"/>
      </w:pPr>
      <w:r>
        <w:t>int WriteEndOpen(Pipe *pipe)</w:t>
      </w:r>
    </w:p>
    <w:p w14:paraId="2F020818" w14:textId="77777777" w:rsidR="00DE1DE1" w:rsidRDefault="00DE1DE1" w:rsidP="00DE1DE1">
      <w:pPr>
        <w:pStyle w:val="Console"/>
      </w:pPr>
      <w:r>
        <w:t>{</w:t>
      </w:r>
    </w:p>
    <w:p w14:paraId="7BFD4799" w14:textId="77777777" w:rsidR="00DE1DE1" w:rsidRDefault="00DE1DE1" w:rsidP="00DE1DE1">
      <w:pPr>
        <w:pStyle w:val="Console"/>
      </w:pPr>
      <w:r>
        <w:t xml:space="preserve">    if(pipe == NULL)</w:t>
      </w:r>
    </w:p>
    <w:p w14:paraId="3EB0B257" w14:textId="77777777" w:rsidR="00DE1DE1" w:rsidRDefault="00DE1DE1" w:rsidP="00DE1DE1">
      <w:pPr>
        <w:pStyle w:val="Console"/>
      </w:pPr>
      <w:r>
        <w:t xml:space="preserve">    {</w:t>
      </w:r>
    </w:p>
    <w:p w14:paraId="1BB693E4" w14:textId="77777777" w:rsidR="00DE1DE1" w:rsidRDefault="00DE1DE1" w:rsidP="00DE1DE1">
      <w:pPr>
        <w:pStyle w:val="Console"/>
      </w:pPr>
      <w:r>
        <w:t xml:space="preserve">        return 0;</w:t>
      </w:r>
    </w:p>
    <w:p w14:paraId="465454F7" w14:textId="77777777" w:rsidR="00DE1DE1" w:rsidRDefault="00DE1DE1" w:rsidP="00DE1DE1">
      <w:pPr>
        <w:pStyle w:val="Console"/>
      </w:pPr>
      <w:r>
        <w:t xml:space="preserve">    }</w:t>
      </w:r>
    </w:p>
    <w:p w14:paraId="2C4C57FB" w14:textId="77777777" w:rsidR="00DE1DE1" w:rsidRDefault="00DE1DE1" w:rsidP="00DE1DE1">
      <w:pPr>
        <w:pStyle w:val="Console"/>
      </w:pPr>
    </w:p>
    <w:p w14:paraId="07D80045" w14:textId="77777777" w:rsidR="00DE1DE1" w:rsidRDefault="00DE1DE1" w:rsidP="00DE1DE1">
      <w:pPr>
        <w:pStyle w:val="Console"/>
      </w:pPr>
      <w:r>
        <w:t xml:space="preserve">    return (pipe-&gt;write &gt;= 0);</w:t>
      </w:r>
    </w:p>
    <w:p w14:paraId="0E85B2D4" w14:textId="048F0081" w:rsidR="00DE1DE1" w:rsidRPr="00DE1DE1" w:rsidRDefault="00DE1DE1" w:rsidP="00DE1DE1">
      <w:pPr>
        <w:pStyle w:val="Console"/>
      </w:pPr>
      <w:r>
        <w:t>}</w:t>
      </w:r>
    </w:p>
    <w:p w14:paraId="2F22EC57" w14:textId="77777777" w:rsidR="00793512" w:rsidRDefault="00793512" w:rsidP="002410F6">
      <w:pPr>
        <w:pStyle w:val="Heading2"/>
      </w:pPr>
    </w:p>
    <w:p w14:paraId="77C7E29A" w14:textId="77777777" w:rsidR="00DE1DE1" w:rsidRPr="00DE1DE1" w:rsidRDefault="00DE1DE1" w:rsidP="00DE1DE1"/>
    <w:p w14:paraId="7F0CF37B" w14:textId="0DEB35E6" w:rsidR="002410F6" w:rsidRDefault="002410F6" w:rsidP="002410F6">
      <w:pPr>
        <w:pStyle w:val="Heading2"/>
      </w:pPr>
      <w:proofErr w:type="spellStart"/>
      <w:r>
        <w:lastRenderedPageBreak/>
        <w:t>PWDFuncs.h</w:t>
      </w:r>
      <w:bookmarkEnd w:id="166"/>
      <w:proofErr w:type="spellEnd"/>
    </w:p>
    <w:p w14:paraId="263828A9" w14:textId="77777777" w:rsidR="003B3A58" w:rsidRDefault="003B3A58" w:rsidP="00434685">
      <w:pPr>
        <w:pStyle w:val="Console"/>
      </w:pPr>
      <w:r>
        <w:t>/* File: PWDFuncs.h</w:t>
      </w:r>
    </w:p>
    <w:p w14:paraId="537CA725" w14:textId="77777777" w:rsidR="003B3A58" w:rsidRDefault="003B3A58" w:rsidP="00434685">
      <w:pPr>
        <w:pStyle w:val="Console"/>
      </w:pPr>
      <w:r>
        <w:t xml:space="preserve"> * Author: Orlando Molina Santos</w:t>
      </w:r>
    </w:p>
    <w:p w14:paraId="702528C8" w14:textId="77777777" w:rsidR="003B3A58" w:rsidRDefault="003B3A58" w:rsidP="00434685">
      <w:pPr>
        <w:pStyle w:val="Console"/>
      </w:pPr>
      <w:r>
        <w:t xml:space="preserve"> * Date: 2 October 2021</w:t>
      </w:r>
    </w:p>
    <w:p w14:paraId="5C9A618A" w14:textId="77777777" w:rsidR="003B3A58" w:rsidRDefault="003B3A58" w:rsidP="00434685">
      <w:pPr>
        <w:pStyle w:val="Console"/>
      </w:pPr>
      <w:r>
        <w:t xml:space="preserve"> * Purpose: Provides functions to change the current directory and print its pathname.</w:t>
      </w:r>
    </w:p>
    <w:p w14:paraId="299CBFBB" w14:textId="77777777" w:rsidR="003B3A58" w:rsidRDefault="003B3A58" w:rsidP="00434685">
      <w:pPr>
        <w:pStyle w:val="Console"/>
      </w:pPr>
      <w:r>
        <w:t xml:space="preserve"> */</w:t>
      </w:r>
    </w:p>
    <w:p w14:paraId="7D741F2E" w14:textId="77777777" w:rsidR="003B3A58" w:rsidRDefault="003B3A58" w:rsidP="00434685">
      <w:pPr>
        <w:pStyle w:val="Console"/>
      </w:pPr>
    </w:p>
    <w:p w14:paraId="6ADD1507" w14:textId="77777777" w:rsidR="003B3A58" w:rsidRDefault="003B3A58" w:rsidP="00434685">
      <w:pPr>
        <w:pStyle w:val="Console"/>
      </w:pPr>
    </w:p>
    <w:p w14:paraId="3E7CAE58" w14:textId="77777777" w:rsidR="003B3A58" w:rsidRDefault="003B3A58" w:rsidP="00434685">
      <w:pPr>
        <w:pStyle w:val="Console"/>
      </w:pPr>
      <w:r>
        <w:t>/* Prints the PWD of the shell process.</w:t>
      </w:r>
    </w:p>
    <w:p w14:paraId="50394919" w14:textId="77777777" w:rsidR="003B3A58" w:rsidRDefault="003B3A58" w:rsidP="00434685">
      <w:pPr>
        <w:pStyle w:val="Console"/>
      </w:pPr>
      <w:r>
        <w:t xml:space="preserve"> */</w:t>
      </w:r>
    </w:p>
    <w:p w14:paraId="40B629D6" w14:textId="77777777" w:rsidR="003B3A58" w:rsidRDefault="003B3A58" w:rsidP="00434685">
      <w:pPr>
        <w:pStyle w:val="Console"/>
      </w:pPr>
      <w:r>
        <w:t>void PrintPWD();</w:t>
      </w:r>
    </w:p>
    <w:p w14:paraId="276FC3D8" w14:textId="77777777" w:rsidR="003B3A58" w:rsidRDefault="003B3A58" w:rsidP="00434685">
      <w:pPr>
        <w:pStyle w:val="Console"/>
      </w:pPr>
    </w:p>
    <w:p w14:paraId="05B90BCA" w14:textId="77777777" w:rsidR="003B3A58" w:rsidRDefault="003B3A58" w:rsidP="00434685">
      <w:pPr>
        <w:pStyle w:val="Console"/>
      </w:pPr>
      <w:r>
        <w:t>/* Gets the path of the current working directory.</w:t>
      </w:r>
    </w:p>
    <w:p w14:paraId="27060174" w14:textId="77777777" w:rsidR="003B3A58" w:rsidRDefault="003B3A58" w:rsidP="00434685">
      <w:pPr>
        <w:pStyle w:val="Console"/>
      </w:pPr>
      <w:r>
        <w:t xml:space="preserve"> * Returns char*: NULL if error, otherwise points to a string on the heap containing the current working directory.</w:t>
      </w:r>
    </w:p>
    <w:p w14:paraId="2C72740B" w14:textId="77777777" w:rsidR="003B3A58" w:rsidRDefault="003B3A58" w:rsidP="00434685">
      <w:pPr>
        <w:pStyle w:val="Console"/>
      </w:pPr>
      <w:r>
        <w:t xml:space="preserve"> * Remember to free the returned pointer when done.</w:t>
      </w:r>
    </w:p>
    <w:p w14:paraId="3DDA869D" w14:textId="77777777" w:rsidR="003B3A58" w:rsidRDefault="003B3A58" w:rsidP="00434685">
      <w:pPr>
        <w:pStyle w:val="Console"/>
      </w:pPr>
      <w:r>
        <w:t xml:space="preserve"> */</w:t>
      </w:r>
    </w:p>
    <w:p w14:paraId="036B0CDB" w14:textId="77777777" w:rsidR="003B3A58" w:rsidRDefault="003B3A58" w:rsidP="00434685">
      <w:pPr>
        <w:pStyle w:val="Console"/>
      </w:pPr>
      <w:r>
        <w:t>char *GetCWD();</w:t>
      </w:r>
    </w:p>
    <w:p w14:paraId="3CD8DC8A" w14:textId="77777777" w:rsidR="003B3A58" w:rsidRDefault="003B3A58" w:rsidP="00434685">
      <w:pPr>
        <w:pStyle w:val="Console"/>
      </w:pPr>
    </w:p>
    <w:p w14:paraId="66916FB3" w14:textId="77777777" w:rsidR="003B3A58" w:rsidRDefault="003B3A58" w:rsidP="00434685">
      <w:pPr>
        <w:pStyle w:val="Console"/>
      </w:pPr>
      <w:r>
        <w:t>/* Changes the working directory, and sets the PWD.</w:t>
      </w:r>
    </w:p>
    <w:p w14:paraId="7477107F" w14:textId="77777777" w:rsidR="003B3A58" w:rsidRDefault="003B3A58" w:rsidP="00434685">
      <w:pPr>
        <w:pStyle w:val="Console"/>
      </w:pPr>
      <w:r>
        <w:t xml:space="preserve"> * pathname: the new working directory. If NULL, function will try to change directory to user's HOME directory.</w:t>
      </w:r>
    </w:p>
    <w:p w14:paraId="16C0DC9D" w14:textId="77777777" w:rsidR="003B3A58" w:rsidRDefault="003B3A58" w:rsidP="00434685">
      <w:pPr>
        <w:pStyle w:val="Console"/>
      </w:pPr>
      <w:r>
        <w:t xml:space="preserve"> * Returns int: 0 if directory and PWD can't be changed, 1 on success.</w:t>
      </w:r>
    </w:p>
    <w:p w14:paraId="7FDC2BE7" w14:textId="77777777" w:rsidR="003B3A58" w:rsidRDefault="003B3A58" w:rsidP="00434685">
      <w:pPr>
        <w:pStyle w:val="Console"/>
      </w:pPr>
      <w:r>
        <w:t xml:space="preserve"> */</w:t>
      </w:r>
    </w:p>
    <w:p w14:paraId="137F61B2" w14:textId="3C8D37F3" w:rsidR="002410F6" w:rsidRPr="002410F6" w:rsidRDefault="003B3A58" w:rsidP="00434685">
      <w:pPr>
        <w:pStyle w:val="Console"/>
      </w:pPr>
      <w:r>
        <w:t>int DirectoryWalk(const char *pathname);</w:t>
      </w:r>
    </w:p>
    <w:p w14:paraId="2EE5C493" w14:textId="18D3926E" w:rsidR="002410F6" w:rsidRDefault="002410F6" w:rsidP="002410F6">
      <w:pPr>
        <w:pStyle w:val="Heading2"/>
      </w:pPr>
      <w:bookmarkStart w:id="167" w:name="_Toc85128379"/>
      <w:proofErr w:type="spellStart"/>
      <w:r>
        <w:t>PWDFuncs.c</w:t>
      </w:r>
      <w:bookmarkEnd w:id="167"/>
      <w:proofErr w:type="spellEnd"/>
    </w:p>
    <w:p w14:paraId="321F4E08" w14:textId="77777777" w:rsidR="003B3A58" w:rsidRDefault="003B3A58" w:rsidP="00434685">
      <w:pPr>
        <w:pStyle w:val="Console"/>
      </w:pPr>
      <w:r>
        <w:t>/* File: PWDFuncs.c</w:t>
      </w:r>
    </w:p>
    <w:p w14:paraId="76016870" w14:textId="77777777" w:rsidR="003B3A58" w:rsidRDefault="003B3A58" w:rsidP="00434685">
      <w:pPr>
        <w:pStyle w:val="Console"/>
      </w:pPr>
      <w:r>
        <w:t xml:space="preserve"> * Author: Orlando Molina Santos</w:t>
      </w:r>
    </w:p>
    <w:p w14:paraId="2F10813B" w14:textId="77777777" w:rsidR="003B3A58" w:rsidRDefault="003B3A58" w:rsidP="00434685">
      <w:pPr>
        <w:pStyle w:val="Console"/>
      </w:pPr>
      <w:r>
        <w:t xml:space="preserve"> * Date: 2 October 2021</w:t>
      </w:r>
    </w:p>
    <w:p w14:paraId="273A87AE" w14:textId="77777777" w:rsidR="003B3A58" w:rsidRDefault="003B3A58" w:rsidP="00434685">
      <w:pPr>
        <w:pStyle w:val="Console"/>
      </w:pPr>
      <w:r>
        <w:t xml:space="preserve"> * Purpose: Provides functions for changing the current working directory and printing its path.</w:t>
      </w:r>
    </w:p>
    <w:p w14:paraId="0B73F07C" w14:textId="77777777" w:rsidR="003B3A58" w:rsidRDefault="003B3A58" w:rsidP="00434685">
      <w:pPr>
        <w:pStyle w:val="Console"/>
      </w:pPr>
      <w:r>
        <w:t xml:space="preserve"> */</w:t>
      </w:r>
    </w:p>
    <w:p w14:paraId="79DD8974" w14:textId="77777777" w:rsidR="003B3A58" w:rsidRDefault="003B3A58" w:rsidP="00434685">
      <w:pPr>
        <w:pStyle w:val="Console"/>
      </w:pPr>
    </w:p>
    <w:p w14:paraId="42EF2120" w14:textId="77777777" w:rsidR="003B3A58" w:rsidRDefault="003B3A58" w:rsidP="00434685">
      <w:pPr>
        <w:pStyle w:val="Console"/>
      </w:pPr>
      <w:r>
        <w:t>#include &lt;stdio.h&gt;</w:t>
      </w:r>
    </w:p>
    <w:p w14:paraId="6AD6975F" w14:textId="77777777" w:rsidR="003B3A58" w:rsidRDefault="003B3A58" w:rsidP="00434685">
      <w:pPr>
        <w:pStyle w:val="Console"/>
      </w:pPr>
      <w:r>
        <w:t>#include &lt;stdlib.h&gt;</w:t>
      </w:r>
    </w:p>
    <w:p w14:paraId="457A140B" w14:textId="77777777" w:rsidR="003B3A58" w:rsidRDefault="003B3A58" w:rsidP="00434685">
      <w:pPr>
        <w:pStyle w:val="Console"/>
      </w:pPr>
      <w:r>
        <w:t>#include &lt;unistd.h&gt;</w:t>
      </w:r>
    </w:p>
    <w:p w14:paraId="775FBFA3" w14:textId="77777777" w:rsidR="003B3A58" w:rsidRDefault="003B3A58" w:rsidP="00434685">
      <w:pPr>
        <w:pStyle w:val="Console"/>
      </w:pPr>
      <w:r>
        <w:t>#include "PWDFuncs.h"</w:t>
      </w:r>
    </w:p>
    <w:p w14:paraId="2F47C1A8" w14:textId="77777777" w:rsidR="003B3A58" w:rsidRDefault="003B3A58" w:rsidP="00434685">
      <w:pPr>
        <w:pStyle w:val="Console"/>
      </w:pPr>
    </w:p>
    <w:p w14:paraId="6EDD242B" w14:textId="77777777" w:rsidR="003B3A58" w:rsidRDefault="003B3A58" w:rsidP="00434685">
      <w:pPr>
        <w:pStyle w:val="Console"/>
      </w:pPr>
      <w:r>
        <w:t>extern char **environ;</w:t>
      </w:r>
    </w:p>
    <w:p w14:paraId="34C1732B" w14:textId="77777777" w:rsidR="003B3A58" w:rsidRDefault="003B3A58" w:rsidP="00434685">
      <w:pPr>
        <w:pStyle w:val="Console"/>
      </w:pPr>
    </w:p>
    <w:p w14:paraId="7C6C01AC" w14:textId="77777777" w:rsidR="003B3A58" w:rsidRDefault="003B3A58" w:rsidP="00434685">
      <w:pPr>
        <w:pStyle w:val="Console"/>
      </w:pPr>
      <w:r>
        <w:t>void PrintPWD()</w:t>
      </w:r>
    </w:p>
    <w:p w14:paraId="56892782" w14:textId="77777777" w:rsidR="003B3A58" w:rsidRDefault="003B3A58" w:rsidP="00434685">
      <w:pPr>
        <w:pStyle w:val="Console"/>
      </w:pPr>
      <w:r>
        <w:t>{</w:t>
      </w:r>
    </w:p>
    <w:p w14:paraId="66BD8229" w14:textId="77777777" w:rsidR="003B3A58" w:rsidRDefault="003B3A58" w:rsidP="00434685">
      <w:pPr>
        <w:pStyle w:val="Console"/>
      </w:pPr>
      <w:r>
        <w:tab/>
        <w:t>printf("%s\n", getenv("PWD"));</w:t>
      </w:r>
    </w:p>
    <w:p w14:paraId="0F375A3B" w14:textId="77777777" w:rsidR="003B3A58" w:rsidRDefault="003B3A58" w:rsidP="00434685">
      <w:pPr>
        <w:pStyle w:val="Console"/>
      </w:pPr>
      <w:r>
        <w:t>}</w:t>
      </w:r>
    </w:p>
    <w:p w14:paraId="598D3C29" w14:textId="77777777" w:rsidR="003B3A58" w:rsidRDefault="003B3A58" w:rsidP="00434685">
      <w:pPr>
        <w:pStyle w:val="Console"/>
      </w:pPr>
    </w:p>
    <w:p w14:paraId="1A49C99D" w14:textId="77777777" w:rsidR="003B3A58" w:rsidRDefault="003B3A58" w:rsidP="00434685">
      <w:pPr>
        <w:pStyle w:val="Console"/>
      </w:pPr>
      <w:r>
        <w:t>char *GetCWD()</w:t>
      </w:r>
    </w:p>
    <w:p w14:paraId="1BC841E9" w14:textId="77777777" w:rsidR="003B3A58" w:rsidRDefault="003B3A58" w:rsidP="00434685">
      <w:pPr>
        <w:pStyle w:val="Console"/>
      </w:pPr>
      <w:r>
        <w:t>{</w:t>
      </w:r>
    </w:p>
    <w:p w14:paraId="6C95521F" w14:textId="77777777" w:rsidR="003B3A58" w:rsidRDefault="003B3A58" w:rsidP="00434685">
      <w:pPr>
        <w:pStyle w:val="Console"/>
      </w:pPr>
      <w:r>
        <w:tab/>
        <w:t>// Allocate memory for buffer to receive current directory path.</w:t>
      </w:r>
    </w:p>
    <w:p w14:paraId="377C5E3B" w14:textId="77777777" w:rsidR="003B3A58" w:rsidRDefault="003B3A58" w:rsidP="00434685">
      <w:pPr>
        <w:pStyle w:val="Console"/>
      </w:pPr>
      <w:r>
        <w:lastRenderedPageBreak/>
        <w:tab/>
        <w:t>size_t bufSize = sizeof(char) * 256;</w:t>
      </w:r>
    </w:p>
    <w:p w14:paraId="3937D7B9" w14:textId="77777777" w:rsidR="003B3A58" w:rsidRDefault="003B3A58" w:rsidP="00434685">
      <w:pPr>
        <w:pStyle w:val="Console"/>
      </w:pPr>
      <w:r>
        <w:tab/>
        <w:t>char *cwd = malloc(bufSize);</w:t>
      </w:r>
    </w:p>
    <w:p w14:paraId="2E5BA954" w14:textId="77777777" w:rsidR="003B3A58" w:rsidRDefault="003B3A58" w:rsidP="00434685">
      <w:pPr>
        <w:pStyle w:val="Console"/>
      </w:pPr>
      <w:r>
        <w:tab/>
        <w:t>if(cwd == NULL)</w:t>
      </w:r>
    </w:p>
    <w:p w14:paraId="0D7BBC2F" w14:textId="77777777" w:rsidR="003B3A58" w:rsidRDefault="003B3A58" w:rsidP="00434685">
      <w:pPr>
        <w:pStyle w:val="Console"/>
      </w:pPr>
      <w:r>
        <w:tab/>
        <w:t>{</w:t>
      </w:r>
    </w:p>
    <w:p w14:paraId="5EEF012F" w14:textId="77777777" w:rsidR="003B3A58" w:rsidRDefault="003B3A58" w:rsidP="00434685">
      <w:pPr>
        <w:pStyle w:val="Console"/>
      </w:pPr>
      <w:r>
        <w:tab/>
      </w:r>
      <w:r>
        <w:tab/>
        <w:t>return NULL;</w:t>
      </w:r>
    </w:p>
    <w:p w14:paraId="120D4510" w14:textId="77777777" w:rsidR="003B3A58" w:rsidRDefault="003B3A58" w:rsidP="00434685">
      <w:pPr>
        <w:pStyle w:val="Console"/>
      </w:pPr>
      <w:r>
        <w:tab/>
        <w:t>}</w:t>
      </w:r>
    </w:p>
    <w:p w14:paraId="221F3A40" w14:textId="77777777" w:rsidR="003B3A58" w:rsidRDefault="003B3A58" w:rsidP="00434685">
      <w:pPr>
        <w:pStyle w:val="Console"/>
      </w:pPr>
    </w:p>
    <w:p w14:paraId="230A6F03" w14:textId="77777777" w:rsidR="003B3A58" w:rsidRDefault="003B3A58" w:rsidP="00434685">
      <w:pPr>
        <w:pStyle w:val="Console"/>
      </w:pPr>
      <w:r>
        <w:tab/>
        <w:t>// Try to get current working directory path.</w:t>
      </w:r>
    </w:p>
    <w:p w14:paraId="62517DAF" w14:textId="77777777" w:rsidR="003B3A58" w:rsidRDefault="003B3A58" w:rsidP="00434685">
      <w:pPr>
        <w:pStyle w:val="Console"/>
      </w:pPr>
      <w:r>
        <w:tab/>
        <w:t>// If buffer is too small to receive path, increase size and try again.</w:t>
      </w:r>
    </w:p>
    <w:p w14:paraId="6B4F9A3B" w14:textId="77777777" w:rsidR="003B3A58" w:rsidRDefault="003B3A58" w:rsidP="00434685">
      <w:pPr>
        <w:pStyle w:val="Console"/>
      </w:pPr>
      <w:r>
        <w:tab/>
        <w:t>while(getcwd(cwd, bufSize) == NULL)</w:t>
      </w:r>
    </w:p>
    <w:p w14:paraId="67DCCCB5" w14:textId="77777777" w:rsidR="003B3A58" w:rsidRDefault="003B3A58" w:rsidP="00434685">
      <w:pPr>
        <w:pStyle w:val="Console"/>
      </w:pPr>
      <w:r>
        <w:tab/>
        <w:t>{</w:t>
      </w:r>
    </w:p>
    <w:p w14:paraId="1CA61E96" w14:textId="77777777" w:rsidR="003B3A58" w:rsidRDefault="003B3A58" w:rsidP="00434685">
      <w:pPr>
        <w:pStyle w:val="Console"/>
      </w:pPr>
      <w:r>
        <w:tab/>
      </w:r>
      <w:r>
        <w:tab/>
        <w:t>char *temp;</w:t>
      </w:r>
    </w:p>
    <w:p w14:paraId="2BF02A5F" w14:textId="77777777" w:rsidR="003B3A58" w:rsidRDefault="003B3A58" w:rsidP="00434685">
      <w:pPr>
        <w:pStyle w:val="Console"/>
      </w:pPr>
      <w:r>
        <w:tab/>
      </w:r>
      <w:r>
        <w:tab/>
        <w:t>bufSize += sizeof(char) * 50;</w:t>
      </w:r>
    </w:p>
    <w:p w14:paraId="37965C19" w14:textId="77777777" w:rsidR="003B3A58" w:rsidRDefault="003B3A58" w:rsidP="00434685">
      <w:pPr>
        <w:pStyle w:val="Console"/>
      </w:pPr>
    </w:p>
    <w:p w14:paraId="1E57FFE7" w14:textId="77777777" w:rsidR="003B3A58" w:rsidRDefault="003B3A58" w:rsidP="00434685">
      <w:pPr>
        <w:pStyle w:val="Console"/>
      </w:pPr>
      <w:r>
        <w:tab/>
      </w:r>
      <w:r>
        <w:tab/>
        <w:t>temp = realloc(cwd, bufSize);</w:t>
      </w:r>
    </w:p>
    <w:p w14:paraId="31010C13" w14:textId="77777777" w:rsidR="003B3A58" w:rsidRDefault="003B3A58" w:rsidP="00434685">
      <w:pPr>
        <w:pStyle w:val="Console"/>
      </w:pPr>
    </w:p>
    <w:p w14:paraId="1038EF80" w14:textId="77777777" w:rsidR="003B3A58" w:rsidRDefault="003B3A58" w:rsidP="00434685">
      <w:pPr>
        <w:pStyle w:val="Console"/>
      </w:pPr>
      <w:r>
        <w:tab/>
      </w:r>
      <w:r>
        <w:tab/>
        <w:t>if(temp == NULL)</w:t>
      </w:r>
    </w:p>
    <w:p w14:paraId="7348B69F" w14:textId="77777777" w:rsidR="003B3A58" w:rsidRDefault="003B3A58" w:rsidP="00434685">
      <w:pPr>
        <w:pStyle w:val="Console"/>
      </w:pPr>
      <w:r>
        <w:tab/>
      </w:r>
      <w:r>
        <w:tab/>
        <w:t>{</w:t>
      </w:r>
    </w:p>
    <w:p w14:paraId="4792E9A6" w14:textId="77777777" w:rsidR="003B3A58" w:rsidRDefault="003B3A58" w:rsidP="00434685">
      <w:pPr>
        <w:pStyle w:val="Console"/>
      </w:pPr>
      <w:r>
        <w:tab/>
      </w:r>
      <w:r>
        <w:tab/>
      </w:r>
      <w:r>
        <w:tab/>
        <w:t>free(cwd);</w:t>
      </w:r>
    </w:p>
    <w:p w14:paraId="6A1A50C1" w14:textId="77777777" w:rsidR="003B3A58" w:rsidRDefault="003B3A58" w:rsidP="00434685">
      <w:pPr>
        <w:pStyle w:val="Console"/>
      </w:pPr>
      <w:r>
        <w:tab/>
      </w:r>
      <w:r>
        <w:tab/>
      </w:r>
      <w:r>
        <w:tab/>
        <w:t>cwd = NULL;</w:t>
      </w:r>
    </w:p>
    <w:p w14:paraId="0E98F8F2" w14:textId="77777777" w:rsidR="003B3A58" w:rsidRDefault="003B3A58" w:rsidP="00434685">
      <w:pPr>
        <w:pStyle w:val="Console"/>
      </w:pPr>
      <w:r>
        <w:tab/>
      </w:r>
      <w:r>
        <w:tab/>
      </w:r>
      <w:r>
        <w:tab/>
        <w:t>return NULL;</w:t>
      </w:r>
    </w:p>
    <w:p w14:paraId="1D9326EB" w14:textId="77777777" w:rsidR="003B3A58" w:rsidRDefault="003B3A58" w:rsidP="00434685">
      <w:pPr>
        <w:pStyle w:val="Console"/>
      </w:pPr>
      <w:r>
        <w:tab/>
      </w:r>
      <w:r>
        <w:tab/>
        <w:t>}</w:t>
      </w:r>
    </w:p>
    <w:p w14:paraId="3148D865" w14:textId="77777777" w:rsidR="003B3A58" w:rsidRDefault="003B3A58" w:rsidP="00434685">
      <w:pPr>
        <w:pStyle w:val="Console"/>
      </w:pPr>
      <w:r>
        <w:tab/>
      </w:r>
      <w:r>
        <w:tab/>
        <w:t>else</w:t>
      </w:r>
    </w:p>
    <w:p w14:paraId="52A2580F" w14:textId="77777777" w:rsidR="003B3A58" w:rsidRDefault="003B3A58" w:rsidP="00434685">
      <w:pPr>
        <w:pStyle w:val="Console"/>
      </w:pPr>
      <w:r>
        <w:tab/>
      </w:r>
      <w:r>
        <w:tab/>
        <w:t>{</w:t>
      </w:r>
    </w:p>
    <w:p w14:paraId="39190839" w14:textId="77777777" w:rsidR="003B3A58" w:rsidRDefault="003B3A58" w:rsidP="00434685">
      <w:pPr>
        <w:pStyle w:val="Console"/>
      </w:pPr>
      <w:r>
        <w:tab/>
      </w:r>
      <w:r>
        <w:tab/>
      </w:r>
      <w:r>
        <w:tab/>
        <w:t>cwd = temp;</w:t>
      </w:r>
    </w:p>
    <w:p w14:paraId="105D4535" w14:textId="77777777" w:rsidR="003B3A58" w:rsidRDefault="003B3A58" w:rsidP="00434685">
      <w:pPr>
        <w:pStyle w:val="Console"/>
      </w:pPr>
      <w:r>
        <w:tab/>
      </w:r>
      <w:r>
        <w:tab/>
        <w:t>}</w:t>
      </w:r>
    </w:p>
    <w:p w14:paraId="6534B534" w14:textId="77777777" w:rsidR="003B3A58" w:rsidRDefault="003B3A58" w:rsidP="00434685">
      <w:pPr>
        <w:pStyle w:val="Console"/>
      </w:pPr>
      <w:r>
        <w:tab/>
        <w:t>}</w:t>
      </w:r>
    </w:p>
    <w:p w14:paraId="32187983" w14:textId="77777777" w:rsidR="003B3A58" w:rsidRDefault="003B3A58" w:rsidP="00434685">
      <w:pPr>
        <w:pStyle w:val="Console"/>
      </w:pPr>
    </w:p>
    <w:p w14:paraId="6FFA6676" w14:textId="77777777" w:rsidR="003B3A58" w:rsidRDefault="003B3A58" w:rsidP="00434685">
      <w:pPr>
        <w:pStyle w:val="Console"/>
      </w:pPr>
      <w:r>
        <w:tab/>
        <w:t>return cwd;</w:t>
      </w:r>
    </w:p>
    <w:p w14:paraId="7439AED5" w14:textId="77777777" w:rsidR="003B3A58" w:rsidRDefault="003B3A58" w:rsidP="00434685">
      <w:pPr>
        <w:pStyle w:val="Console"/>
      </w:pPr>
      <w:r>
        <w:t>}</w:t>
      </w:r>
    </w:p>
    <w:p w14:paraId="63F505DB" w14:textId="77777777" w:rsidR="003B3A58" w:rsidRDefault="003B3A58" w:rsidP="00434685">
      <w:pPr>
        <w:pStyle w:val="Console"/>
      </w:pPr>
    </w:p>
    <w:p w14:paraId="49EE92BA" w14:textId="77777777" w:rsidR="003B3A58" w:rsidRDefault="003B3A58" w:rsidP="00434685">
      <w:pPr>
        <w:pStyle w:val="Console"/>
      </w:pPr>
      <w:r>
        <w:t>/* Sets the PWD environment variable to the current working directory.</w:t>
      </w:r>
    </w:p>
    <w:p w14:paraId="607FC030" w14:textId="77777777" w:rsidR="003B3A58" w:rsidRDefault="003B3A58" w:rsidP="00434685">
      <w:pPr>
        <w:pStyle w:val="Console"/>
      </w:pPr>
      <w:r>
        <w:t xml:space="preserve"> * Returns int: 0 on error, 1 on success.</w:t>
      </w:r>
    </w:p>
    <w:p w14:paraId="1FFCCA61" w14:textId="77777777" w:rsidR="003B3A58" w:rsidRDefault="003B3A58" w:rsidP="00434685">
      <w:pPr>
        <w:pStyle w:val="Console"/>
      </w:pPr>
      <w:r>
        <w:t xml:space="preserve"> */</w:t>
      </w:r>
    </w:p>
    <w:p w14:paraId="3FECB604" w14:textId="77777777" w:rsidR="003B3A58" w:rsidRDefault="003B3A58" w:rsidP="00434685">
      <w:pPr>
        <w:pStyle w:val="Console"/>
      </w:pPr>
      <w:r>
        <w:t>int SetPWDtoCWD()</w:t>
      </w:r>
    </w:p>
    <w:p w14:paraId="770F9BEE" w14:textId="77777777" w:rsidR="003B3A58" w:rsidRDefault="003B3A58" w:rsidP="00434685">
      <w:pPr>
        <w:pStyle w:val="Console"/>
      </w:pPr>
      <w:r>
        <w:t>{</w:t>
      </w:r>
    </w:p>
    <w:p w14:paraId="2CDDE98E" w14:textId="77777777" w:rsidR="003B3A58" w:rsidRDefault="003B3A58" w:rsidP="00434685">
      <w:pPr>
        <w:pStyle w:val="Console"/>
      </w:pPr>
      <w:r>
        <w:t xml:space="preserve">    int success = 0;</w:t>
      </w:r>
    </w:p>
    <w:p w14:paraId="5855BC3C" w14:textId="77777777" w:rsidR="003B3A58" w:rsidRDefault="003B3A58" w:rsidP="00434685">
      <w:pPr>
        <w:pStyle w:val="Console"/>
      </w:pPr>
      <w:r>
        <w:t xml:space="preserve">    char *cwd = GetCWD();</w:t>
      </w:r>
    </w:p>
    <w:p w14:paraId="6C2326DB" w14:textId="77777777" w:rsidR="003B3A58" w:rsidRDefault="003B3A58" w:rsidP="00434685">
      <w:pPr>
        <w:pStyle w:val="Console"/>
      </w:pPr>
    </w:p>
    <w:p w14:paraId="1B969054" w14:textId="77777777" w:rsidR="003B3A58" w:rsidRDefault="003B3A58" w:rsidP="00434685">
      <w:pPr>
        <w:pStyle w:val="Console"/>
      </w:pPr>
      <w:r>
        <w:t xml:space="preserve">    if(cwd != NULL)</w:t>
      </w:r>
    </w:p>
    <w:p w14:paraId="7A2BA839" w14:textId="77777777" w:rsidR="003B3A58" w:rsidRDefault="003B3A58" w:rsidP="00434685">
      <w:pPr>
        <w:pStyle w:val="Console"/>
      </w:pPr>
      <w:r>
        <w:t xml:space="preserve">    {</w:t>
      </w:r>
    </w:p>
    <w:p w14:paraId="77E19E5F" w14:textId="77777777" w:rsidR="003B3A58" w:rsidRDefault="003B3A58" w:rsidP="00434685">
      <w:pPr>
        <w:pStyle w:val="Console"/>
      </w:pPr>
      <w:r>
        <w:t xml:space="preserve">        //+1 because setenv returns -1 for fail, 0 for success</w:t>
      </w:r>
    </w:p>
    <w:p w14:paraId="25859288" w14:textId="77777777" w:rsidR="003B3A58" w:rsidRDefault="003B3A58" w:rsidP="00434685">
      <w:pPr>
        <w:pStyle w:val="Console"/>
      </w:pPr>
      <w:r>
        <w:t xml:space="preserve">        success = setenv("PWD", cwd, 1) + 1;</w:t>
      </w:r>
    </w:p>
    <w:p w14:paraId="1053342A" w14:textId="77777777" w:rsidR="003B3A58" w:rsidRDefault="003B3A58" w:rsidP="00434685">
      <w:pPr>
        <w:pStyle w:val="Console"/>
      </w:pPr>
      <w:r>
        <w:t xml:space="preserve">        free(cwd);</w:t>
      </w:r>
    </w:p>
    <w:p w14:paraId="6304F10B" w14:textId="77777777" w:rsidR="003B3A58" w:rsidRDefault="003B3A58" w:rsidP="00434685">
      <w:pPr>
        <w:pStyle w:val="Console"/>
      </w:pPr>
      <w:r>
        <w:t xml:space="preserve">    }</w:t>
      </w:r>
    </w:p>
    <w:p w14:paraId="4FA01F44" w14:textId="77777777" w:rsidR="003B3A58" w:rsidRDefault="003B3A58" w:rsidP="00434685">
      <w:pPr>
        <w:pStyle w:val="Console"/>
      </w:pPr>
    </w:p>
    <w:p w14:paraId="4CDC5F99" w14:textId="77777777" w:rsidR="003B3A58" w:rsidRDefault="003B3A58" w:rsidP="00434685">
      <w:pPr>
        <w:pStyle w:val="Console"/>
      </w:pPr>
      <w:r>
        <w:t xml:space="preserve">    return success;</w:t>
      </w:r>
    </w:p>
    <w:p w14:paraId="3D4C6000" w14:textId="77777777" w:rsidR="003B3A58" w:rsidRDefault="003B3A58" w:rsidP="00434685">
      <w:pPr>
        <w:pStyle w:val="Console"/>
      </w:pPr>
      <w:r>
        <w:t>}</w:t>
      </w:r>
    </w:p>
    <w:p w14:paraId="360BBDA9" w14:textId="77777777" w:rsidR="003B3A58" w:rsidRDefault="003B3A58" w:rsidP="00434685">
      <w:pPr>
        <w:pStyle w:val="Console"/>
      </w:pPr>
    </w:p>
    <w:p w14:paraId="7B77D82E" w14:textId="77777777" w:rsidR="003B3A58" w:rsidRDefault="003B3A58" w:rsidP="00434685">
      <w:pPr>
        <w:pStyle w:val="Console"/>
      </w:pPr>
      <w:r>
        <w:lastRenderedPageBreak/>
        <w:t>int DirectoryWalk(const char *pathname)</w:t>
      </w:r>
    </w:p>
    <w:p w14:paraId="3FAD4A1B" w14:textId="77777777" w:rsidR="003B3A58" w:rsidRDefault="003B3A58" w:rsidP="00434685">
      <w:pPr>
        <w:pStyle w:val="Console"/>
      </w:pPr>
      <w:r>
        <w:t>{</w:t>
      </w:r>
    </w:p>
    <w:p w14:paraId="7600CF23" w14:textId="77777777" w:rsidR="003B3A58" w:rsidRDefault="003B3A58" w:rsidP="00434685">
      <w:pPr>
        <w:pStyle w:val="Console"/>
      </w:pPr>
      <w:r>
        <w:tab/>
        <w:t>int success = 0;</w:t>
      </w:r>
    </w:p>
    <w:p w14:paraId="1817700C" w14:textId="77777777" w:rsidR="003B3A58" w:rsidRDefault="003B3A58" w:rsidP="00434685">
      <w:pPr>
        <w:pStyle w:val="Console"/>
      </w:pPr>
    </w:p>
    <w:p w14:paraId="5632396D" w14:textId="77777777" w:rsidR="003B3A58" w:rsidRDefault="003B3A58" w:rsidP="00434685">
      <w:pPr>
        <w:pStyle w:val="Console"/>
      </w:pPr>
      <w:r>
        <w:tab/>
        <w:t>if(pathname == NULL)</w:t>
      </w:r>
    </w:p>
    <w:p w14:paraId="5FD1E5DC" w14:textId="77777777" w:rsidR="003B3A58" w:rsidRDefault="003B3A58" w:rsidP="00434685">
      <w:pPr>
        <w:pStyle w:val="Console"/>
      </w:pPr>
      <w:r>
        <w:tab/>
        <w:t>{</w:t>
      </w:r>
    </w:p>
    <w:p w14:paraId="126C0BE8" w14:textId="77777777" w:rsidR="003B3A58" w:rsidRDefault="003B3A58" w:rsidP="00434685">
      <w:pPr>
        <w:pStyle w:val="Console"/>
      </w:pPr>
      <w:r>
        <w:tab/>
      </w:r>
      <w:r>
        <w:tab/>
        <w:t>pathname = getenv("HOME");</w:t>
      </w:r>
    </w:p>
    <w:p w14:paraId="561174BC" w14:textId="77777777" w:rsidR="003B3A58" w:rsidRDefault="003B3A58" w:rsidP="00434685">
      <w:pPr>
        <w:pStyle w:val="Console"/>
      </w:pPr>
      <w:r>
        <w:tab/>
        <w:t>}</w:t>
      </w:r>
    </w:p>
    <w:p w14:paraId="76B825A3" w14:textId="77777777" w:rsidR="003B3A58" w:rsidRDefault="003B3A58" w:rsidP="00434685">
      <w:pPr>
        <w:pStyle w:val="Console"/>
      </w:pPr>
    </w:p>
    <w:p w14:paraId="1188DA26" w14:textId="77777777" w:rsidR="003B3A58" w:rsidRDefault="003B3A58" w:rsidP="00434685">
      <w:pPr>
        <w:pStyle w:val="Console"/>
      </w:pPr>
      <w:r>
        <w:t xml:space="preserve">    if(chdir(pathname) == 0 &amp;&amp; (success = SetPWDtoCWD()) == 0)</w:t>
      </w:r>
    </w:p>
    <w:p w14:paraId="4A25A810" w14:textId="77777777" w:rsidR="003B3A58" w:rsidRDefault="003B3A58" w:rsidP="00434685">
      <w:pPr>
        <w:pStyle w:val="Console"/>
      </w:pPr>
      <w:r>
        <w:t xml:space="preserve">    {</w:t>
      </w:r>
    </w:p>
    <w:p w14:paraId="21AD59DC" w14:textId="77777777" w:rsidR="003B3A58" w:rsidRDefault="003B3A58" w:rsidP="00434685">
      <w:pPr>
        <w:pStyle w:val="Console"/>
      </w:pPr>
      <w:r>
        <w:t xml:space="preserve">        chdir(getenv("PWD"));</w:t>
      </w:r>
    </w:p>
    <w:p w14:paraId="125D23EB" w14:textId="77777777" w:rsidR="003B3A58" w:rsidRDefault="003B3A58" w:rsidP="00434685">
      <w:pPr>
        <w:pStyle w:val="Console"/>
      </w:pPr>
      <w:r>
        <w:t xml:space="preserve">    }</w:t>
      </w:r>
    </w:p>
    <w:p w14:paraId="1A379D6E" w14:textId="77777777" w:rsidR="003B3A58" w:rsidRDefault="003B3A58" w:rsidP="00434685">
      <w:pPr>
        <w:pStyle w:val="Console"/>
      </w:pPr>
    </w:p>
    <w:p w14:paraId="629F3B22" w14:textId="77777777" w:rsidR="003B3A58" w:rsidRDefault="003B3A58" w:rsidP="00434685">
      <w:pPr>
        <w:pStyle w:val="Console"/>
      </w:pPr>
      <w:r>
        <w:tab/>
        <w:t>return success;</w:t>
      </w:r>
    </w:p>
    <w:p w14:paraId="07A5323F" w14:textId="11AC6DB5" w:rsidR="002410F6" w:rsidRPr="002410F6" w:rsidRDefault="003B3A58" w:rsidP="00434685">
      <w:pPr>
        <w:pStyle w:val="Console"/>
      </w:pPr>
      <w:r>
        <w:t>}</w:t>
      </w:r>
    </w:p>
    <w:p w14:paraId="3FB2FDDD" w14:textId="67855BC6" w:rsidR="002410F6" w:rsidRDefault="002410F6" w:rsidP="002410F6">
      <w:pPr>
        <w:pStyle w:val="Heading2"/>
      </w:pPr>
      <w:bookmarkStart w:id="168" w:name="_Toc85128380"/>
      <w:proofErr w:type="spellStart"/>
      <w:r>
        <w:t>tokenise.h</w:t>
      </w:r>
      <w:bookmarkEnd w:id="168"/>
      <w:proofErr w:type="spellEnd"/>
    </w:p>
    <w:p w14:paraId="71C210D7" w14:textId="77777777" w:rsidR="003B3A58" w:rsidRDefault="003B3A58" w:rsidP="00434685">
      <w:pPr>
        <w:pStyle w:val="Console"/>
      </w:pPr>
      <w:r>
        <w:t>#ifndef TOKENISE_H_INCLUDED</w:t>
      </w:r>
    </w:p>
    <w:p w14:paraId="3D0CEDEF" w14:textId="77777777" w:rsidR="003B3A58" w:rsidRDefault="003B3A58" w:rsidP="00434685">
      <w:pPr>
        <w:pStyle w:val="Console"/>
      </w:pPr>
      <w:r>
        <w:t>#define TOKENISE_H_INCLUDED</w:t>
      </w:r>
    </w:p>
    <w:p w14:paraId="3410BDF8" w14:textId="77777777" w:rsidR="003B3A58" w:rsidRDefault="003B3A58" w:rsidP="00434685">
      <w:pPr>
        <w:pStyle w:val="Console"/>
      </w:pPr>
    </w:p>
    <w:p w14:paraId="0154AC43" w14:textId="77777777" w:rsidR="003B3A58" w:rsidRDefault="003B3A58" w:rsidP="00434685">
      <w:pPr>
        <w:pStyle w:val="Console"/>
      </w:pPr>
      <w:r>
        <w:t>#include "char_vector_vector.h"</w:t>
      </w:r>
    </w:p>
    <w:p w14:paraId="28613FA9" w14:textId="77777777" w:rsidR="003B3A58" w:rsidRDefault="003B3A58" w:rsidP="00434685">
      <w:pPr>
        <w:pStyle w:val="Console"/>
      </w:pPr>
      <w:r>
        <w:t>#include "char_vector.h"</w:t>
      </w:r>
    </w:p>
    <w:p w14:paraId="35D40E83" w14:textId="77777777" w:rsidR="003B3A58" w:rsidRDefault="003B3A58" w:rsidP="00434685">
      <w:pPr>
        <w:pStyle w:val="Console"/>
      </w:pPr>
    </w:p>
    <w:p w14:paraId="233D8DF2" w14:textId="77777777" w:rsidR="003B3A58" w:rsidRDefault="003B3A58" w:rsidP="00434685">
      <w:pPr>
        <w:pStyle w:val="Console"/>
      </w:pPr>
      <w:r>
        <w:t>#define TOKEN_SEP ' ' /// The character used to separate tokens</w:t>
      </w:r>
    </w:p>
    <w:p w14:paraId="0B7B50B0" w14:textId="77777777" w:rsidR="003B3A58" w:rsidRDefault="003B3A58" w:rsidP="00434685">
      <w:pPr>
        <w:pStyle w:val="Console"/>
      </w:pPr>
    </w:p>
    <w:p w14:paraId="14D32643" w14:textId="77777777" w:rsidR="003B3A58" w:rsidRDefault="003B3A58" w:rsidP="00434685">
      <w:pPr>
        <w:pStyle w:val="Console"/>
      </w:pPr>
      <w:r>
        <w:t>/** Split the given character vector into a vector of space separated tokens</w:t>
      </w:r>
    </w:p>
    <w:p w14:paraId="036FA645" w14:textId="77777777" w:rsidR="003B3A58" w:rsidRDefault="003B3A58" w:rsidP="00434685">
      <w:pPr>
        <w:pStyle w:val="Console"/>
      </w:pPr>
      <w:r>
        <w:t>\param out The vector to fill with tokens</w:t>
      </w:r>
    </w:p>
    <w:p w14:paraId="6D4A54F1" w14:textId="77777777" w:rsidR="003B3A58" w:rsidRDefault="003B3A58" w:rsidP="00434685">
      <w:pPr>
        <w:pStyle w:val="Console"/>
      </w:pPr>
      <w:r>
        <w:t>\param str The character vector to split into tokens</w:t>
      </w:r>
    </w:p>
    <w:p w14:paraId="57A9A460" w14:textId="77777777" w:rsidR="003B3A58" w:rsidRDefault="003B3A58" w:rsidP="00434685">
      <w:pPr>
        <w:pStyle w:val="Console"/>
      </w:pPr>
      <w:r>
        <w:t>\return 0 on failure, 1 on success</w:t>
      </w:r>
    </w:p>
    <w:p w14:paraId="2213D669" w14:textId="77777777" w:rsidR="003B3A58" w:rsidRDefault="003B3A58" w:rsidP="00434685">
      <w:pPr>
        <w:pStyle w:val="Console"/>
      </w:pPr>
      <w:r>
        <w:t>*/</w:t>
      </w:r>
    </w:p>
    <w:p w14:paraId="6E154452" w14:textId="77777777" w:rsidR="003B3A58" w:rsidRDefault="003B3A58" w:rsidP="00434685">
      <w:pPr>
        <w:pStyle w:val="Console"/>
      </w:pPr>
      <w:r>
        <w:t>int tokenise(struct CharVecVec*const out, const struct CharVec*const str);</w:t>
      </w:r>
    </w:p>
    <w:p w14:paraId="40EAF740" w14:textId="77777777" w:rsidR="003B3A58" w:rsidRDefault="003B3A58" w:rsidP="00434685">
      <w:pPr>
        <w:pStyle w:val="Console"/>
      </w:pPr>
    </w:p>
    <w:p w14:paraId="021EA050" w14:textId="111C16AA" w:rsidR="002410F6" w:rsidRPr="002410F6" w:rsidRDefault="003B3A58" w:rsidP="00434685">
      <w:pPr>
        <w:pStyle w:val="Console"/>
      </w:pPr>
      <w:r>
        <w:t>#endif // TOKENISE_H_INCLUDED</w:t>
      </w:r>
    </w:p>
    <w:p w14:paraId="50C1E58B" w14:textId="77777777" w:rsidR="002410F6" w:rsidRDefault="002410F6" w:rsidP="00434685">
      <w:pPr>
        <w:pStyle w:val="Heading2"/>
      </w:pPr>
      <w:bookmarkStart w:id="169" w:name="_Toc85128381"/>
      <w:proofErr w:type="spellStart"/>
      <w:r>
        <w:t>tokenise.c</w:t>
      </w:r>
      <w:bookmarkEnd w:id="169"/>
      <w:proofErr w:type="spellEnd"/>
    </w:p>
    <w:p w14:paraId="06476932" w14:textId="77777777" w:rsidR="003B3A58" w:rsidRDefault="003B3A58" w:rsidP="00434685">
      <w:pPr>
        <w:pStyle w:val="Console"/>
      </w:pPr>
      <w:r>
        <w:t>#include "tokenise.h"</w:t>
      </w:r>
    </w:p>
    <w:p w14:paraId="7C9B5032" w14:textId="77777777" w:rsidR="003B3A58" w:rsidRDefault="003B3A58" w:rsidP="00434685">
      <w:pPr>
        <w:pStyle w:val="Console"/>
      </w:pPr>
      <w:r>
        <w:t>#include &lt;stdlib.h&gt;</w:t>
      </w:r>
    </w:p>
    <w:p w14:paraId="6D60855D" w14:textId="77777777" w:rsidR="003B3A58" w:rsidRDefault="003B3A58" w:rsidP="00434685">
      <w:pPr>
        <w:pStyle w:val="Console"/>
      </w:pPr>
      <w:r>
        <w:t>int tokenise(struct CharVecVec*const out, const struct CharVec*const str)</w:t>
      </w:r>
    </w:p>
    <w:p w14:paraId="2AE93167" w14:textId="77777777" w:rsidR="003B3A58" w:rsidRDefault="003B3A58" w:rsidP="00434685">
      <w:pPr>
        <w:pStyle w:val="Console"/>
      </w:pPr>
      <w:r>
        <w:t>{</w:t>
      </w:r>
    </w:p>
    <w:p w14:paraId="4F19168E" w14:textId="77777777" w:rsidR="003B3A58" w:rsidRDefault="003B3A58" w:rsidP="00434685">
      <w:pPr>
        <w:pStyle w:val="Console"/>
      </w:pPr>
      <w:r>
        <w:tab/>
        <w:t>if (out == NULL || str == NULL)</w:t>
      </w:r>
    </w:p>
    <w:p w14:paraId="10833322" w14:textId="77777777" w:rsidR="003B3A58" w:rsidRDefault="003B3A58" w:rsidP="00434685">
      <w:pPr>
        <w:pStyle w:val="Console"/>
      </w:pPr>
      <w:r>
        <w:tab/>
      </w:r>
      <w:r>
        <w:tab/>
        <w:t>return 0;</w:t>
      </w:r>
    </w:p>
    <w:p w14:paraId="144D6843" w14:textId="77777777" w:rsidR="003B3A58" w:rsidRDefault="003B3A58" w:rsidP="00434685">
      <w:pPr>
        <w:pStyle w:val="Console"/>
      </w:pPr>
      <w:r>
        <w:tab/>
        <w:t>if (!clearCharVecVec(out))</w:t>
      </w:r>
    </w:p>
    <w:p w14:paraId="78A57BB2" w14:textId="77777777" w:rsidR="003B3A58" w:rsidRDefault="003B3A58" w:rsidP="00434685">
      <w:pPr>
        <w:pStyle w:val="Console"/>
      </w:pPr>
      <w:r>
        <w:tab/>
      </w:r>
      <w:r>
        <w:tab/>
        <w:t>return 0;</w:t>
      </w:r>
    </w:p>
    <w:p w14:paraId="7F87660E" w14:textId="77777777" w:rsidR="003B3A58" w:rsidRDefault="003B3A58" w:rsidP="00434685">
      <w:pPr>
        <w:pStyle w:val="Console"/>
      </w:pPr>
      <w:r>
        <w:tab/>
        <w:t>struct CharVec* token = createCharVec();</w:t>
      </w:r>
    </w:p>
    <w:p w14:paraId="086313D0" w14:textId="77777777" w:rsidR="003B3A58" w:rsidRDefault="003B3A58" w:rsidP="00434685">
      <w:pPr>
        <w:pStyle w:val="Console"/>
      </w:pPr>
      <w:r>
        <w:tab/>
        <w:t>int is_token = 0;</w:t>
      </w:r>
    </w:p>
    <w:p w14:paraId="5BFBB541" w14:textId="77777777" w:rsidR="003B3A58" w:rsidRDefault="003B3A58" w:rsidP="00434685">
      <w:pPr>
        <w:pStyle w:val="Console"/>
      </w:pPr>
      <w:r>
        <w:tab/>
        <w:t>for (unsigned int c = 0; c &lt; str-&gt;count; ++c)</w:t>
      </w:r>
    </w:p>
    <w:p w14:paraId="62655C46" w14:textId="77777777" w:rsidR="003B3A58" w:rsidRDefault="003B3A58" w:rsidP="00434685">
      <w:pPr>
        <w:pStyle w:val="Console"/>
      </w:pPr>
      <w:r>
        <w:tab/>
        <w:t>{</w:t>
      </w:r>
    </w:p>
    <w:p w14:paraId="6591C537" w14:textId="77777777" w:rsidR="003B3A58" w:rsidRDefault="003B3A58" w:rsidP="00434685">
      <w:pPr>
        <w:pStyle w:val="Console"/>
      </w:pPr>
      <w:r>
        <w:tab/>
      </w:r>
      <w:r>
        <w:tab/>
        <w:t>switch (str-&gt;vec[c])</w:t>
      </w:r>
    </w:p>
    <w:p w14:paraId="2447BC61" w14:textId="77777777" w:rsidR="003B3A58" w:rsidRDefault="003B3A58" w:rsidP="00434685">
      <w:pPr>
        <w:pStyle w:val="Console"/>
      </w:pPr>
      <w:r>
        <w:tab/>
      </w:r>
      <w:r>
        <w:tab/>
        <w:t>{</w:t>
      </w:r>
    </w:p>
    <w:p w14:paraId="6F129034" w14:textId="77777777" w:rsidR="003B3A58" w:rsidRDefault="003B3A58" w:rsidP="00434685">
      <w:pPr>
        <w:pStyle w:val="Console"/>
      </w:pPr>
      <w:r>
        <w:lastRenderedPageBreak/>
        <w:tab/>
      </w:r>
      <w:r>
        <w:tab/>
      </w:r>
      <w:r>
        <w:tab/>
        <w:t>case TOKEN_SEP:</w:t>
      </w:r>
    </w:p>
    <w:p w14:paraId="36331938" w14:textId="77777777" w:rsidR="003B3A58" w:rsidRDefault="003B3A58" w:rsidP="00434685">
      <w:pPr>
        <w:pStyle w:val="Console"/>
      </w:pPr>
      <w:r>
        <w:tab/>
      </w:r>
      <w:r>
        <w:tab/>
      </w:r>
      <w:r>
        <w:tab/>
      </w:r>
      <w:r>
        <w:tab/>
        <w:t>if (is_token)</w:t>
      </w:r>
    </w:p>
    <w:p w14:paraId="615B5CC6" w14:textId="77777777" w:rsidR="003B3A58" w:rsidRDefault="003B3A58" w:rsidP="00434685">
      <w:pPr>
        <w:pStyle w:val="Console"/>
      </w:pPr>
      <w:r>
        <w:tab/>
      </w:r>
      <w:r>
        <w:tab/>
      </w:r>
      <w:r>
        <w:tab/>
      </w:r>
      <w:r>
        <w:tab/>
        <w:t>{</w:t>
      </w:r>
    </w:p>
    <w:p w14:paraId="0902F332" w14:textId="77777777" w:rsidR="003B3A58" w:rsidRDefault="003B3A58" w:rsidP="00434685">
      <w:pPr>
        <w:pStyle w:val="Console"/>
      </w:pPr>
      <w:r>
        <w:tab/>
      </w:r>
      <w:r>
        <w:tab/>
      </w:r>
      <w:r>
        <w:tab/>
      </w:r>
      <w:r>
        <w:tab/>
      </w:r>
      <w:r>
        <w:tab/>
        <w:t>is_token = 0;</w:t>
      </w:r>
    </w:p>
    <w:p w14:paraId="513881C8" w14:textId="77777777" w:rsidR="003B3A58" w:rsidRDefault="003B3A58" w:rsidP="00434685">
      <w:pPr>
        <w:pStyle w:val="Console"/>
      </w:pPr>
      <w:r>
        <w:tab/>
      </w:r>
      <w:r>
        <w:tab/>
      </w:r>
      <w:r>
        <w:tab/>
      </w:r>
      <w:r>
        <w:tab/>
      </w:r>
      <w:r>
        <w:tab/>
        <w:t>if (!appendEleCharVecVec(out, token))</w:t>
      </w:r>
    </w:p>
    <w:p w14:paraId="7FD7AD78" w14:textId="77777777" w:rsidR="003B3A58" w:rsidRDefault="003B3A58" w:rsidP="00434685">
      <w:pPr>
        <w:pStyle w:val="Console"/>
      </w:pPr>
      <w:r>
        <w:tab/>
      </w:r>
      <w:r>
        <w:tab/>
      </w:r>
      <w:r>
        <w:tab/>
      </w:r>
      <w:r>
        <w:tab/>
      </w:r>
      <w:r>
        <w:tab/>
      </w:r>
      <w:r>
        <w:tab/>
        <w:t>return 0;</w:t>
      </w:r>
    </w:p>
    <w:p w14:paraId="1026D04E" w14:textId="77777777" w:rsidR="003B3A58" w:rsidRDefault="003B3A58" w:rsidP="00434685">
      <w:pPr>
        <w:pStyle w:val="Console"/>
      </w:pPr>
      <w:r>
        <w:tab/>
      </w:r>
      <w:r>
        <w:tab/>
      </w:r>
      <w:r>
        <w:tab/>
      </w:r>
      <w:r>
        <w:tab/>
        <w:t>}</w:t>
      </w:r>
    </w:p>
    <w:p w14:paraId="3C11EF9E" w14:textId="77777777" w:rsidR="003B3A58" w:rsidRDefault="003B3A58" w:rsidP="00434685">
      <w:pPr>
        <w:pStyle w:val="Console"/>
      </w:pPr>
      <w:r>
        <w:tab/>
      </w:r>
      <w:r>
        <w:tab/>
      </w:r>
      <w:r>
        <w:tab/>
      </w:r>
      <w:r>
        <w:tab/>
        <w:t>break;</w:t>
      </w:r>
    </w:p>
    <w:p w14:paraId="17224B7B" w14:textId="77777777" w:rsidR="003B3A58" w:rsidRDefault="003B3A58" w:rsidP="00434685">
      <w:pPr>
        <w:pStyle w:val="Console"/>
      </w:pPr>
      <w:r>
        <w:tab/>
      </w:r>
      <w:r>
        <w:tab/>
      </w:r>
      <w:r>
        <w:tab/>
        <w:t>default:</w:t>
      </w:r>
    </w:p>
    <w:p w14:paraId="19B66150" w14:textId="77777777" w:rsidR="003B3A58" w:rsidRDefault="003B3A58" w:rsidP="00434685">
      <w:pPr>
        <w:pStyle w:val="Console"/>
      </w:pPr>
      <w:r>
        <w:tab/>
      </w:r>
      <w:r>
        <w:tab/>
      </w:r>
      <w:r>
        <w:tab/>
      </w:r>
      <w:r>
        <w:tab/>
        <w:t>if (!is_token)</w:t>
      </w:r>
    </w:p>
    <w:p w14:paraId="04BFF350" w14:textId="77777777" w:rsidR="003B3A58" w:rsidRDefault="003B3A58" w:rsidP="00434685">
      <w:pPr>
        <w:pStyle w:val="Console"/>
      </w:pPr>
      <w:r>
        <w:tab/>
      </w:r>
      <w:r>
        <w:tab/>
      </w:r>
      <w:r>
        <w:tab/>
      </w:r>
      <w:r>
        <w:tab/>
        <w:t>{</w:t>
      </w:r>
    </w:p>
    <w:p w14:paraId="52E5EED9" w14:textId="77777777" w:rsidR="003B3A58" w:rsidRDefault="003B3A58" w:rsidP="00434685">
      <w:pPr>
        <w:pStyle w:val="Console"/>
      </w:pPr>
      <w:r>
        <w:tab/>
      </w:r>
      <w:r>
        <w:tab/>
      </w:r>
      <w:r>
        <w:tab/>
      </w:r>
      <w:r>
        <w:tab/>
      </w:r>
      <w:r>
        <w:tab/>
        <w:t>is_token = 1;</w:t>
      </w:r>
    </w:p>
    <w:p w14:paraId="5A08C9CE" w14:textId="77777777" w:rsidR="003B3A58" w:rsidRDefault="003B3A58" w:rsidP="00434685">
      <w:pPr>
        <w:pStyle w:val="Console"/>
      </w:pPr>
      <w:r>
        <w:tab/>
      </w:r>
      <w:r>
        <w:tab/>
      </w:r>
      <w:r>
        <w:tab/>
      </w:r>
      <w:r>
        <w:tab/>
      </w:r>
      <w:r>
        <w:tab/>
        <w:t>if (!clearCharVec(token))</w:t>
      </w:r>
    </w:p>
    <w:p w14:paraId="1E32CEE9" w14:textId="77777777" w:rsidR="003B3A58" w:rsidRDefault="003B3A58" w:rsidP="00434685">
      <w:pPr>
        <w:pStyle w:val="Console"/>
      </w:pPr>
      <w:r>
        <w:tab/>
      </w:r>
      <w:r>
        <w:tab/>
      </w:r>
      <w:r>
        <w:tab/>
      </w:r>
      <w:r>
        <w:tab/>
      </w:r>
      <w:r>
        <w:tab/>
      </w:r>
      <w:r>
        <w:tab/>
        <w:t>return 0;</w:t>
      </w:r>
    </w:p>
    <w:p w14:paraId="1E3889C7" w14:textId="77777777" w:rsidR="003B3A58" w:rsidRDefault="003B3A58" w:rsidP="00434685">
      <w:pPr>
        <w:pStyle w:val="Console"/>
      </w:pPr>
      <w:r>
        <w:tab/>
      </w:r>
      <w:r>
        <w:tab/>
      </w:r>
      <w:r>
        <w:tab/>
      </w:r>
      <w:r>
        <w:tab/>
        <w:t>}</w:t>
      </w:r>
    </w:p>
    <w:p w14:paraId="7A0A558E" w14:textId="77777777" w:rsidR="003B3A58" w:rsidRDefault="003B3A58" w:rsidP="00434685">
      <w:pPr>
        <w:pStyle w:val="Console"/>
      </w:pPr>
      <w:r>
        <w:tab/>
      </w:r>
      <w:r>
        <w:tab/>
      </w:r>
      <w:r>
        <w:tab/>
      </w:r>
      <w:r>
        <w:tab/>
        <w:t>if (!appendEleCharVec(token, str-&gt;vec[c]))</w:t>
      </w:r>
    </w:p>
    <w:p w14:paraId="7981269D" w14:textId="77777777" w:rsidR="003B3A58" w:rsidRDefault="003B3A58" w:rsidP="00434685">
      <w:pPr>
        <w:pStyle w:val="Console"/>
      </w:pPr>
      <w:r>
        <w:tab/>
      </w:r>
      <w:r>
        <w:tab/>
      </w:r>
      <w:r>
        <w:tab/>
      </w:r>
      <w:r>
        <w:tab/>
      </w:r>
      <w:r>
        <w:tab/>
        <w:t>return 0;</w:t>
      </w:r>
    </w:p>
    <w:p w14:paraId="6AB342F4" w14:textId="77777777" w:rsidR="003B3A58" w:rsidRDefault="003B3A58" w:rsidP="00434685">
      <w:pPr>
        <w:pStyle w:val="Console"/>
      </w:pPr>
      <w:r>
        <w:tab/>
      </w:r>
      <w:r>
        <w:tab/>
        <w:t>}</w:t>
      </w:r>
    </w:p>
    <w:p w14:paraId="7A1C7676" w14:textId="77777777" w:rsidR="003B3A58" w:rsidRDefault="003B3A58" w:rsidP="00434685">
      <w:pPr>
        <w:pStyle w:val="Console"/>
      </w:pPr>
      <w:r>
        <w:tab/>
        <w:t>}</w:t>
      </w:r>
    </w:p>
    <w:p w14:paraId="30F97552" w14:textId="77777777" w:rsidR="003B3A58" w:rsidRDefault="003B3A58" w:rsidP="00434685">
      <w:pPr>
        <w:pStyle w:val="Console"/>
      </w:pPr>
      <w:r>
        <w:tab/>
        <w:t>if (is_token)</w:t>
      </w:r>
    </w:p>
    <w:p w14:paraId="6D16865B" w14:textId="77777777" w:rsidR="003B3A58" w:rsidRDefault="003B3A58" w:rsidP="00434685">
      <w:pPr>
        <w:pStyle w:val="Console"/>
      </w:pPr>
      <w:r>
        <w:tab/>
      </w:r>
      <w:r>
        <w:tab/>
        <w:t>if (!appendEleCharVecVec(out, token))</w:t>
      </w:r>
    </w:p>
    <w:p w14:paraId="142D3A69" w14:textId="77777777" w:rsidR="003B3A58" w:rsidRDefault="003B3A58" w:rsidP="00434685">
      <w:pPr>
        <w:pStyle w:val="Console"/>
      </w:pPr>
      <w:r>
        <w:tab/>
      </w:r>
      <w:r>
        <w:tab/>
      </w:r>
      <w:r>
        <w:tab/>
        <w:t>return 0;</w:t>
      </w:r>
    </w:p>
    <w:p w14:paraId="2626909C" w14:textId="77777777" w:rsidR="003B3A58" w:rsidRDefault="003B3A58" w:rsidP="00434685">
      <w:pPr>
        <w:pStyle w:val="Console"/>
      </w:pPr>
      <w:r>
        <w:t xml:space="preserve">    return 1;</w:t>
      </w:r>
    </w:p>
    <w:p w14:paraId="4C8FB23F" w14:textId="30866892" w:rsidR="00766A75" w:rsidRPr="002410F6" w:rsidRDefault="003B3A58" w:rsidP="00434685">
      <w:pPr>
        <w:pStyle w:val="Console"/>
      </w:pPr>
      <w:r>
        <w:t>}</w:t>
      </w:r>
    </w:p>
    <w:sectPr w:rsidR="00766A75" w:rsidRPr="002410F6" w:rsidSect="000879E2">
      <w:type w:val="continuous"/>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hys Mader" w:date="2021-10-14T16:43:00Z" w:initials="RM">
    <w:p w14:paraId="079DA880" w14:textId="11AE41D7" w:rsidR="00C8533B" w:rsidRDefault="00C8533B">
      <w:pPr>
        <w:pStyle w:val="CommentText"/>
      </w:pPr>
      <w:r>
        <w:rPr>
          <w:rStyle w:val="CommentReference"/>
        </w:rPr>
        <w:annotationRef/>
      </w:r>
      <w:r>
        <w:t>Please add your last name and student number to the footer.</w:t>
      </w:r>
    </w:p>
  </w:comment>
  <w:comment w:id="2" w:author="Rhys Mader" w:date="2021-10-14T16:50:00Z" w:initials="RM">
    <w:p w14:paraId="408E1B05" w14:textId="42866B9E" w:rsidR="000879E2" w:rsidRDefault="000879E2">
      <w:pPr>
        <w:pStyle w:val="CommentText"/>
      </w:pPr>
      <w:r>
        <w:rPr>
          <w:rStyle w:val="CommentReference"/>
        </w:rPr>
        <w:annotationRef/>
      </w:r>
      <w:r>
        <w:t>My vote is for this option but since this is the most open option, I’ll let you decide.</w:t>
      </w:r>
    </w:p>
  </w:comment>
  <w:comment w:id="4" w:author="Rhys Mader" w:date="2021-10-14T17:22:00Z" w:initials="RM">
    <w:p w14:paraId="432B54D8" w14:textId="4C8540A7" w:rsidR="0091400A" w:rsidRDefault="0091400A">
      <w:pPr>
        <w:pStyle w:val="CommentText"/>
      </w:pPr>
      <w:r>
        <w:rPr>
          <w:rStyle w:val="CommentReference"/>
        </w:rPr>
        <w:annotationRef/>
      </w:r>
      <w:r>
        <w:t>I’m happy to go with equal contribution. What are your thoughts?</w:t>
      </w:r>
    </w:p>
  </w:comment>
  <w:comment w:id="5" w:author="Rhys Mader [2]" w:date="2021-10-20T13:23:00Z" w:initials="RM">
    <w:p w14:paraId="5735C5C5" w14:textId="6D5E200A" w:rsidR="0091400A" w:rsidRDefault="0091400A">
      <w:pPr>
        <w:pStyle w:val="CommentText"/>
      </w:pPr>
      <w:r>
        <w:rPr>
          <w:rStyle w:val="CommentReference"/>
        </w:rPr>
        <w:annotationRef/>
      </w:r>
      <w:r>
        <w:t>Equal contribution section needs to be filled in.</w:t>
      </w:r>
    </w:p>
  </w:comment>
  <w:comment w:id="6" w:author="Rhys Mader [2]" w:date="2021-10-20T13:23:00Z" w:initials="RM">
    <w:p w14:paraId="4F000190" w14:textId="4E48DABC" w:rsidR="0091400A" w:rsidRDefault="0091400A">
      <w:pPr>
        <w:pStyle w:val="CommentText"/>
      </w:pPr>
      <w:r>
        <w:rPr>
          <w:rStyle w:val="CommentReference"/>
        </w:rPr>
        <w:annotationRef/>
      </w:r>
    </w:p>
  </w:comment>
  <w:comment w:id="150" w:author="Rhys Mader" w:date="2021-10-14T18:18:00Z" w:initials="RM">
    <w:p w14:paraId="6BF8C752" w14:textId="651B393E" w:rsidR="002410F6" w:rsidRDefault="002410F6">
      <w:pPr>
        <w:pStyle w:val="CommentText"/>
      </w:pPr>
      <w:r>
        <w:rPr>
          <w:rStyle w:val="CommentReference"/>
        </w:rPr>
        <w:annotationRef/>
      </w:r>
      <w:r w:rsidR="002C4C9C">
        <w:rPr>
          <w:noProof/>
        </w:rPr>
        <w:t>Keep this section up to date with the main branch. And check before exportation and submission.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9DA880" w15:done="1"/>
  <w15:commentEx w15:paraId="408E1B05" w15:done="1"/>
  <w15:commentEx w15:paraId="432B54D8" w15:done="1"/>
  <w15:commentEx w15:paraId="5735C5C5" w15:paraIdParent="432B54D8" w15:done="1"/>
  <w15:commentEx w15:paraId="4F000190" w15:paraIdParent="432B54D8" w15:done="1"/>
  <w15:commentEx w15:paraId="6BF8C75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2DCA2" w16cex:dateUtc="2021-10-14T08:43:00Z"/>
  <w16cex:commentExtensible w16cex:durableId="2512DE73" w16cex:dateUtc="2021-10-14T08:50:00Z"/>
  <w16cex:commentExtensible w16cex:durableId="2512E5E7" w16cex:dateUtc="2021-10-14T09:22:00Z"/>
  <w16cex:commentExtensible w16cex:durableId="251A96BC" w16cex:dateUtc="2021-10-20T05:23:00Z"/>
  <w16cex:commentExtensible w16cex:durableId="251A96D2" w16cex:dateUtc="2021-10-20T05:23:00Z"/>
  <w16cex:commentExtensible w16cex:durableId="2512F301" w16cex:dateUtc="2021-10-14T10: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9DA880" w16cid:durableId="2512DCA2"/>
  <w16cid:commentId w16cid:paraId="408E1B05" w16cid:durableId="2512DE73"/>
  <w16cid:commentId w16cid:paraId="432B54D8" w16cid:durableId="2512E5E7"/>
  <w16cid:commentId w16cid:paraId="5735C5C5" w16cid:durableId="251A96BC"/>
  <w16cid:commentId w16cid:paraId="4F000190" w16cid:durableId="251A96D2"/>
  <w16cid:commentId w16cid:paraId="6BF8C752" w16cid:durableId="2512F3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9EA1B" w14:textId="77777777" w:rsidR="00CF3D88" w:rsidRDefault="00CF3D88" w:rsidP="00C8533B">
      <w:pPr>
        <w:spacing w:after="0" w:line="240" w:lineRule="auto"/>
      </w:pPr>
      <w:r>
        <w:separator/>
      </w:r>
    </w:p>
  </w:endnote>
  <w:endnote w:type="continuationSeparator" w:id="0">
    <w:p w14:paraId="0284C978" w14:textId="77777777" w:rsidR="00CF3D88" w:rsidRDefault="00CF3D88" w:rsidP="00C8533B">
      <w:pPr>
        <w:spacing w:after="0" w:line="240" w:lineRule="auto"/>
      </w:pPr>
      <w:r>
        <w:continuationSeparator/>
      </w:r>
    </w:p>
  </w:endnote>
  <w:endnote w:type="continuationNotice" w:id="1">
    <w:p w14:paraId="7C7FAC17" w14:textId="77777777" w:rsidR="00CF3D88" w:rsidRDefault="00CF3D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lassGarmnd BT">
    <w:altName w:val="Times New Roman"/>
    <w:charset w:val="00"/>
    <w:family w:val="auto"/>
    <w:pitch w:val="variable"/>
    <w:sig w:usb0="03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B71FB" w14:textId="7742D6EF" w:rsidR="00C8533B" w:rsidRPr="00E77A23" w:rsidRDefault="00C8533B">
    <w:pPr>
      <w:pStyle w:val="Footer"/>
    </w:pPr>
    <w:r>
      <w:t>Rhys Mader 33705134</w:t>
    </w:r>
  </w:p>
  <w:p w14:paraId="0B2DC3AC" w14:textId="59B6A5BD" w:rsidR="00C8533B" w:rsidRDefault="00C8533B">
    <w:pPr>
      <w:pStyle w:val="Footer"/>
    </w:pPr>
    <w:r>
      <w:t>Orlando</w:t>
    </w:r>
    <w:r w:rsidR="003D4837">
      <w:t xml:space="preserve"> Molina Santos 33302151</w:t>
    </w:r>
    <w:r>
      <w:ptab w:relativeTo="margin" w:alignment="right" w:leader="none"/>
    </w:r>
    <w:r>
      <w:t xml:space="preserve">Page </w:t>
    </w:r>
    <w:r>
      <w:rPr>
        <w:b/>
        <w:bCs/>
      </w:rPr>
      <w:fldChar w:fldCharType="begin"/>
    </w:r>
    <w:r>
      <w:rPr>
        <w:b/>
        <w:bCs/>
      </w:rPr>
      <w:instrText xml:space="preserve"> PAGE   \* MERGEFORMAT </w:instrText>
    </w:r>
    <w:r>
      <w:rPr>
        <w:b/>
        <w:bCs/>
      </w:rPr>
      <w:fldChar w:fldCharType="separate"/>
    </w:r>
    <w:r>
      <w:rPr>
        <w:b/>
        <w:bCs/>
      </w:rPr>
      <w:t>1</w:t>
    </w:r>
    <w:r>
      <w:rPr>
        <w:b/>
        <w:bCs/>
      </w:rPr>
      <w:fldChar w:fldCharType="end"/>
    </w:r>
    <w:r>
      <w:t xml:space="preserve"> of </w:t>
    </w:r>
    <w:r>
      <w:rPr>
        <w:b/>
        <w:bCs/>
      </w:rPr>
      <w:fldChar w:fldCharType="begin"/>
    </w:r>
    <w:r>
      <w:rPr>
        <w:b/>
        <w:bCs/>
      </w:rPr>
      <w:instrText xml:space="preserve"> NUMPAGES   \* MERGEFORMAT </w:instrText>
    </w:r>
    <w:r>
      <w:rPr>
        <w:b/>
        <w:bCs/>
      </w:rPr>
      <w:fldChar w:fldCharType="separate"/>
    </w:r>
    <w:r>
      <w:rPr>
        <w:b/>
        <w:bCs/>
      </w:rPr>
      <w:t>1</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F2F7F" w14:textId="77777777" w:rsidR="00CF3D88" w:rsidRDefault="00CF3D88" w:rsidP="00C8533B">
      <w:pPr>
        <w:spacing w:after="0" w:line="240" w:lineRule="auto"/>
      </w:pPr>
      <w:r>
        <w:separator/>
      </w:r>
    </w:p>
  </w:footnote>
  <w:footnote w:type="continuationSeparator" w:id="0">
    <w:p w14:paraId="7DD8A0CB" w14:textId="77777777" w:rsidR="00CF3D88" w:rsidRDefault="00CF3D88" w:rsidP="00C8533B">
      <w:pPr>
        <w:spacing w:after="0" w:line="240" w:lineRule="auto"/>
      </w:pPr>
      <w:r>
        <w:continuationSeparator/>
      </w:r>
    </w:p>
  </w:footnote>
  <w:footnote w:type="continuationNotice" w:id="1">
    <w:p w14:paraId="083A0499" w14:textId="77777777" w:rsidR="00CF3D88" w:rsidRDefault="00CF3D8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F0B05"/>
    <w:multiLevelType w:val="hybridMultilevel"/>
    <w:tmpl w:val="F380FE92"/>
    <w:lvl w:ilvl="0" w:tplc="0C090001">
      <w:start w:val="1"/>
      <w:numFmt w:val="bullet"/>
      <w:lvlText w:val=""/>
      <w:lvlJc w:val="left"/>
      <w:pPr>
        <w:ind w:left="360" w:hanging="360"/>
      </w:pPr>
      <w:rPr>
        <w:rFonts w:ascii="Symbol" w:hAnsi="Symbol" w:hint="default"/>
        <w:b w:val="0"/>
        <w:i w:val="0"/>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2B7A80"/>
    <w:multiLevelType w:val="hybridMultilevel"/>
    <w:tmpl w:val="6964A058"/>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2267076E"/>
    <w:multiLevelType w:val="hybridMultilevel"/>
    <w:tmpl w:val="51AE17F0"/>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 w15:restartNumberingAfterBreak="0">
    <w:nsid w:val="28173CDF"/>
    <w:multiLevelType w:val="hybridMultilevel"/>
    <w:tmpl w:val="139A7DB6"/>
    <w:lvl w:ilvl="0" w:tplc="0409000D">
      <w:start w:val="1"/>
      <w:numFmt w:val="bullet"/>
      <w:lvlText w:val=""/>
      <w:lvlJc w:val="left"/>
      <w:pPr>
        <w:ind w:left="360" w:hanging="360"/>
      </w:pPr>
      <w:rPr>
        <w:rFonts w:ascii="Wingdings" w:hAnsi="Wingdings" w:hint="default"/>
        <w:b w:val="0"/>
        <w:i w:val="0"/>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A846D30"/>
    <w:multiLevelType w:val="hybridMultilevel"/>
    <w:tmpl w:val="6964A05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63549BF"/>
    <w:multiLevelType w:val="singleLevel"/>
    <w:tmpl w:val="0C09000D"/>
    <w:lvl w:ilvl="0">
      <w:start w:val="1"/>
      <w:numFmt w:val="bullet"/>
      <w:lvlText w:val=""/>
      <w:lvlJc w:val="left"/>
      <w:pPr>
        <w:ind w:left="360" w:hanging="360"/>
      </w:pPr>
      <w:rPr>
        <w:rFonts w:ascii="Wingdings" w:hAnsi="Wingdings" w:hint="default"/>
        <w:b w:val="0"/>
        <w:i w:val="0"/>
        <w:sz w:val="24"/>
      </w:rPr>
    </w:lvl>
  </w:abstractNum>
  <w:abstractNum w:abstractNumId="6" w15:restartNumberingAfterBreak="0">
    <w:nsid w:val="6CB76697"/>
    <w:multiLevelType w:val="hybridMultilevel"/>
    <w:tmpl w:val="6EAE70F2"/>
    <w:lvl w:ilvl="0" w:tplc="ED104520">
      <w:start w:val="1"/>
      <w:numFmt w:val="decimal"/>
      <w:pStyle w:val="Code"/>
      <w:lvlText w:val="%1 "/>
      <w:lvlJc w:val="left"/>
      <w:pPr>
        <w:ind w:left="360" w:hanging="360"/>
      </w:pPr>
      <w:rPr>
        <w:rFonts w:hint="default"/>
        <w:b/>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769382B"/>
    <w:multiLevelType w:val="hybridMultilevel"/>
    <w:tmpl w:val="EBB40B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E165E30"/>
    <w:multiLevelType w:val="hybridMultilevel"/>
    <w:tmpl w:val="607A9EB2"/>
    <w:lvl w:ilvl="0" w:tplc="A2F2AEF8">
      <w:start w:val="1"/>
      <w:numFmt w:val="bullet"/>
      <w:lvlText w:val=""/>
      <w:lvlJc w:val="left"/>
      <w:pPr>
        <w:ind w:left="360" w:hanging="360"/>
      </w:pPr>
      <w:rPr>
        <w:rFonts w:ascii="Wingdings" w:hAnsi="Wingdings" w:hint="default"/>
        <w:b w:val="0"/>
        <w:i w:val="0"/>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8"/>
  </w:num>
  <w:num w:numId="4">
    <w:abstractNumId w:val="0"/>
  </w:num>
  <w:num w:numId="5">
    <w:abstractNumId w:val="1"/>
  </w:num>
  <w:num w:numId="6">
    <w:abstractNumId w:val="4"/>
  </w:num>
  <w:num w:numId="7">
    <w:abstractNumId w:val="7"/>
  </w:num>
  <w:num w:numId="8">
    <w:abstractNumId w:val="3"/>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hys Mader">
    <w15:presenceInfo w15:providerId="Windows Live" w15:userId="fcbc4e576ade21d8"/>
  </w15:person>
  <w15:person w15:author="Rhys Mader [2]">
    <w15:presenceInfo w15:providerId="AD" w15:userId="S::33705134@student.murdoch.edu.au::7c9ceeba-c3bb-48e4-8964-0e9b1410225d"/>
  </w15:person>
  <w15:person w15:author="Orlando Molina Santos">
    <w15:presenceInfo w15:providerId="Windows Live" w15:userId="82af4d82948402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A63"/>
    <w:rsid w:val="00000754"/>
    <w:rsid w:val="000028CB"/>
    <w:rsid w:val="00007362"/>
    <w:rsid w:val="00015A50"/>
    <w:rsid w:val="00033E5A"/>
    <w:rsid w:val="00035524"/>
    <w:rsid w:val="0003795C"/>
    <w:rsid w:val="00042110"/>
    <w:rsid w:val="000652CE"/>
    <w:rsid w:val="000743CB"/>
    <w:rsid w:val="00076C41"/>
    <w:rsid w:val="00077E70"/>
    <w:rsid w:val="000879E2"/>
    <w:rsid w:val="000A311A"/>
    <w:rsid w:val="000A77C7"/>
    <w:rsid w:val="000C6679"/>
    <w:rsid w:val="000D465F"/>
    <w:rsid w:val="000E4FDB"/>
    <w:rsid w:val="000F2449"/>
    <w:rsid w:val="000F2C52"/>
    <w:rsid w:val="00106BC9"/>
    <w:rsid w:val="00115569"/>
    <w:rsid w:val="00116711"/>
    <w:rsid w:val="001177C9"/>
    <w:rsid w:val="00157BED"/>
    <w:rsid w:val="001614CA"/>
    <w:rsid w:val="00162601"/>
    <w:rsid w:val="00175A0D"/>
    <w:rsid w:val="00175F49"/>
    <w:rsid w:val="00176579"/>
    <w:rsid w:val="00182508"/>
    <w:rsid w:val="001833A8"/>
    <w:rsid w:val="00186A6F"/>
    <w:rsid w:val="001953FE"/>
    <w:rsid w:val="00195E69"/>
    <w:rsid w:val="001962A1"/>
    <w:rsid w:val="001964E1"/>
    <w:rsid w:val="00197533"/>
    <w:rsid w:val="0019784B"/>
    <w:rsid w:val="001A11F7"/>
    <w:rsid w:val="001A4A96"/>
    <w:rsid w:val="001B0F43"/>
    <w:rsid w:val="001B288C"/>
    <w:rsid w:val="001B32E8"/>
    <w:rsid w:val="001B70DF"/>
    <w:rsid w:val="001C2534"/>
    <w:rsid w:val="001D1721"/>
    <w:rsid w:val="001D21E5"/>
    <w:rsid w:val="001D3CEE"/>
    <w:rsid w:val="001F58C2"/>
    <w:rsid w:val="001F6E43"/>
    <w:rsid w:val="00234576"/>
    <w:rsid w:val="00234AB9"/>
    <w:rsid w:val="002410F6"/>
    <w:rsid w:val="002437A1"/>
    <w:rsid w:val="0026262C"/>
    <w:rsid w:val="00263239"/>
    <w:rsid w:val="00277974"/>
    <w:rsid w:val="00277F0F"/>
    <w:rsid w:val="0028158D"/>
    <w:rsid w:val="00285D69"/>
    <w:rsid w:val="00287D28"/>
    <w:rsid w:val="002A4157"/>
    <w:rsid w:val="002A7EC0"/>
    <w:rsid w:val="002B6607"/>
    <w:rsid w:val="002C0F3E"/>
    <w:rsid w:val="002C23CC"/>
    <w:rsid w:val="002C38E2"/>
    <w:rsid w:val="002C4C9C"/>
    <w:rsid w:val="002C5DBF"/>
    <w:rsid w:val="002C6BCE"/>
    <w:rsid w:val="002D5223"/>
    <w:rsid w:val="002D76B3"/>
    <w:rsid w:val="002E0080"/>
    <w:rsid w:val="002F1343"/>
    <w:rsid w:val="002F57C1"/>
    <w:rsid w:val="002F749F"/>
    <w:rsid w:val="00301F65"/>
    <w:rsid w:val="003030EF"/>
    <w:rsid w:val="00304472"/>
    <w:rsid w:val="00304815"/>
    <w:rsid w:val="003226EE"/>
    <w:rsid w:val="003304A4"/>
    <w:rsid w:val="00340ABC"/>
    <w:rsid w:val="00342583"/>
    <w:rsid w:val="003431E8"/>
    <w:rsid w:val="00347B44"/>
    <w:rsid w:val="0035556E"/>
    <w:rsid w:val="00362980"/>
    <w:rsid w:val="00375257"/>
    <w:rsid w:val="003841CB"/>
    <w:rsid w:val="00387485"/>
    <w:rsid w:val="003917FC"/>
    <w:rsid w:val="003A6BD1"/>
    <w:rsid w:val="003A71FF"/>
    <w:rsid w:val="003B3A58"/>
    <w:rsid w:val="003B65D8"/>
    <w:rsid w:val="003B6A56"/>
    <w:rsid w:val="003D019B"/>
    <w:rsid w:val="003D4837"/>
    <w:rsid w:val="003F69C7"/>
    <w:rsid w:val="003F7D6E"/>
    <w:rsid w:val="004117CF"/>
    <w:rsid w:val="0042126E"/>
    <w:rsid w:val="004250F8"/>
    <w:rsid w:val="004265C7"/>
    <w:rsid w:val="00434685"/>
    <w:rsid w:val="00443741"/>
    <w:rsid w:val="004455FA"/>
    <w:rsid w:val="00451068"/>
    <w:rsid w:val="00452CD7"/>
    <w:rsid w:val="0045773F"/>
    <w:rsid w:val="00460A6F"/>
    <w:rsid w:val="0046481D"/>
    <w:rsid w:val="004661B5"/>
    <w:rsid w:val="00473E5C"/>
    <w:rsid w:val="00474B28"/>
    <w:rsid w:val="004757E5"/>
    <w:rsid w:val="004762FC"/>
    <w:rsid w:val="004917FF"/>
    <w:rsid w:val="00492C50"/>
    <w:rsid w:val="00496885"/>
    <w:rsid w:val="004A5307"/>
    <w:rsid w:val="004B55D6"/>
    <w:rsid w:val="004B59D4"/>
    <w:rsid w:val="004B6839"/>
    <w:rsid w:val="004C0917"/>
    <w:rsid w:val="004C408D"/>
    <w:rsid w:val="004C6F9F"/>
    <w:rsid w:val="004C7962"/>
    <w:rsid w:val="004D6BA1"/>
    <w:rsid w:val="004E70E9"/>
    <w:rsid w:val="00507F45"/>
    <w:rsid w:val="00515CE0"/>
    <w:rsid w:val="005327A8"/>
    <w:rsid w:val="005329B1"/>
    <w:rsid w:val="00540C88"/>
    <w:rsid w:val="00542404"/>
    <w:rsid w:val="00542889"/>
    <w:rsid w:val="00543740"/>
    <w:rsid w:val="00561E85"/>
    <w:rsid w:val="0056539A"/>
    <w:rsid w:val="005738A5"/>
    <w:rsid w:val="0057610C"/>
    <w:rsid w:val="005804EE"/>
    <w:rsid w:val="00585CCB"/>
    <w:rsid w:val="00586B16"/>
    <w:rsid w:val="00586D09"/>
    <w:rsid w:val="00587F37"/>
    <w:rsid w:val="005917F9"/>
    <w:rsid w:val="00594EB7"/>
    <w:rsid w:val="005A123E"/>
    <w:rsid w:val="005A14FA"/>
    <w:rsid w:val="005A277E"/>
    <w:rsid w:val="005B4B3D"/>
    <w:rsid w:val="005B6DA6"/>
    <w:rsid w:val="005E0DD0"/>
    <w:rsid w:val="005E1A94"/>
    <w:rsid w:val="005E284F"/>
    <w:rsid w:val="005F59C7"/>
    <w:rsid w:val="006032B2"/>
    <w:rsid w:val="00604158"/>
    <w:rsid w:val="00630F04"/>
    <w:rsid w:val="006373D9"/>
    <w:rsid w:val="00637F17"/>
    <w:rsid w:val="00643EB3"/>
    <w:rsid w:val="00650CBB"/>
    <w:rsid w:val="0065582D"/>
    <w:rsid w:val="00661D88"/>
    <w:rsid w:val="006875F3"/>
    <w:rsid w:val="00690935"/>
    <w:rsid w:val="00693DDC"/>
    <w:rsid w:val="006A1797"/>
    <w:rsid w:val="006B19F8"/>
    <w:rsid w:val="006B6751"/>
    <w:rsid w:val="006C03F9"/>
    <w:rsid w:val="006C1A63"/>
    <w:rsid w:val="006C56F7"/>
    <w:rsid w:val="006C7938"/>
    <w:rsid w:val="006F05D7"/>
    <w:rsid w:val="006F18BC"/>
    <w:rsid w:val="006F4407"/>
    <w:rsid w:val="00701973"/>
    <w:rsid w:val="00704B77"/>
    <w:rsid w:val="00716726"/>
    <w:rsid w:val="007322CA"/>
    <w:rsid w:val="00736393"/>
    <w:rsid w:val="00736B25"/>
    <w:rsid w:val="0074774A"/>
    <w:rsid w:val="00750BEB"/>
    <w:rsid w:val="00766152"/>
    <w:rsid w:val="00766A75"/>
    <w:rsid w:val="007709D8"/>
    <w:rsid w:val="00774174"/>
    <w:rsid w:val="00775A56"/>
    <w:rsid w:val="00777EAB"/>
    <w:rsid w:val="00787384"/>
    <w:rsid w:val="007922A8"/>
    <w:rsid w:val="00793512"/>
    <w:rsid w:val="007940F1"/>
    <w:rsid w:val="00794A81"/>
    <w:rsid w:val="007A0236"/>
    <w:rsid w:val="007B5930"/>
    <w:rsid w:val="007C5FF4"/>
    <w:rsid w:val="007D2858"/>
    <w:rsid w:val="007E1EB8"/>
    <w:rsid w:val="007F6BB4"/>
    <w:rsid w:val="00802B3C"/>
    <w:rsid w:val="008067C9"/>
    <w:rsid w:val="00823B37"/>
    <w:rsid w:val="00830A56"/>
    <w:rsid w:val="00834216"/>
    <w:rsid w:val="00876349"/>
    <w:rsid w:val="00876926"/>
    <w:rsid w:val="0088526B"/>
    <w:rsid w:val="00886591"/>
    <w:rsid w:val="00886F4B"/>
    <w:rsid w:val="008A17D3"/>
    <w:rsid w:val="008D51A9"/>
    <w:rsid w:val="008D6930"/>
    <w:rsid w:val="008E04EC"/>
    <w:rsid w:val="008E652A"/>
    <w:rsid w:val="00906BE8"/>
    <w:rsid w:val="00907901"/>
    <w:rsid w:val="0091400A"/>
    <w:rsid w:val="009172B8"/>
    <w:rsid w:val="00924381"/>
    <w:rsid w:val="00931D2D"/>
    <w:rsid w:val="00932F7D"/>
    <w:rsid w:val="00952FB6"/>
    <w:rsid w:val="00954F96"/>
    <w:rsid w:val="00957DCA"/>
    <w:rsid w:val="009627A5"/>
    <w:rsid w:val="00975C46"/>
    <w:rsid w:val="00977C5F"/>
    <w:rsid w:val="00981A8E"/>
    <w:rsid w:val="0098419E"/>
    <w:rsid w:val="00993375"/>
    <w:rsid w:val="0099602D"/>
    <w:rsid w:val="009A0C02"/>
    <w:rsid w:val="009A370E"/>
    <w:rsid w:val="009A47FE"/>
    <w:rsid w:val="009B7674"/>
    <w:rsid w:val="009C0062"/>
    <w:rsid w:val="009D00ED"/>
    <w:rsid w:val="009D2919"/>
    <w:rsid w:val="009D67EF"/>
    <w:rsid w:val="009E4B69"/>
    <w:rsid w:val="00A06185"/>
    <w:rsid w:val="00A0772A"/>
    <w:rsid w:val="00A260D4"/>
    <w:rsid w:val="00A32C03"/>
    <w:rsid w:val="00A3618A"/>
    <w:rsid w:val="00A400A7"/>
    <w:rsid w:val="00A402AA"/>
    <w:rsid w:val="00A5194F"/>
    <w:rsid w:val="00A54303"/>
    <w:rsid w:val="00A839C1"/>
    <w:rsid w:val="00A8736F"/>
    <w:rsid w:val="00A932D3"/>
    <w:rsid w:val="00A9642B"/>
    <w:rsid w:val="00A970C2"/>
    <w:rsid w:val="00A97A2D"/>
    <w:rsid w:val="00AA3948"/>
    <w:rsid w:val="00AA3B07"/>
    <w:rsid w:val="00AC5001"/>
    <w:rsid w:val="00AC667B"/>
    <w:rsid w:val="00AD686C"/>
    <w:rsid w:val="00AE39A9"/>
    <w:rsid w:val="00AE5434"/>
    <w:rsid w:val="00AE5626"/>
    <w:rsid w:val="00AF0410"/>
    <w:rsid w:val="00B24D7C"/>
    <w:rsid w:val="00B259A1"/>
    <w:rsid w:val="00B406CF"/>
    <w:rsid w:val="00B80C74"/>
    <w:rsid w:val="00B84D0D"/>
    <w:rsid w:val="00B90011"/>
    <w:rsid w:val="00B91E64"/>
    <w:rsid w:val="00B92D0F"/>
    <w:rsid w:val="00B93DC7"/>
    <w:rsid w:val="00B95351"/>
    <w:rsid w:val="00BA1AAC"/>
    <w:rsid w:val="00BA45D7"/>
    <w:rsid w:val="00BB1AC7"/>
    <w:rsid w:val="00BB2691"/>
    <w:rsid w:val="00BC39D2"/>
    <w:rsid w:val="00BC3B33"/>
    <w:rsid w:val="00BD291C"/>
    <w:rsid w:val="00BD4195"/>
    <w:rsid w:val="00BE2687"/>
    <w:rsid w:val="00BE35DD"/>
    <w:rsid w:val="00BF175F"/>
    <w:rsid w:val="00C00F06"/>
    <w:rsid w:val="00C01906"/>
    <w:rsid w:val="00C144B1"/>
    <w:rsid w:val="00C22CD9"/>
    <w:rsid w:val="00C302CF"/>
    <w:rsid w:val="00C3104A"/>
    <w:rsid w:val="00C34F48"/>
    <w:rsid w:val="00C44299"/>
    <w:rsid w:val="00C5691A"/>
    <w:rsid w:val="00C614FA"/>
    <w:rsid w:val="00C630E5"/>
    <w:rsid w:val="00C63EEF"/>
    <w:rsid w:val="00C7594B"/>
    <w:rsid w:val="00C76339"/>
    <w:rsid w:val="00C838F0"/>
    <w:rsid w:val="00C8533B"/>
    <w:rsid w:val="00C8572C"/>
    <w:rsid w:val="00C9505D"/>
    <w:rsid w:val="00CA0014"/>
    <w:rsid w:val="00CA1EA2"/>
    <w:rsid w:val="00CB1E0A"/>
    <w:rsid w:val="00CC0841"/>
    <w:rsid w:val="00CC76A2"/>
    <w:rsid w:val="00CE5DEE"/>
    <w:rsid w:val="00CE730F"/>
    <w:rsid w:val="00CF23A3"/>
    <w:rsid w:val="00CF3D88"/>
    <w:rsid w:val="00CF53FD"/>
    <w:rsid w:val="00D11B0B"/>
    <w:rsid w:val="00D22D37"/>
    <w:rsid w:val="00D23461"/>
    <w:rsid w:val="00D24658"/>
    <w:rsid w:val="00D3451D"/>
    <w:rsid w:val="00D35F75"/>
    <w:rsid w:val="00D52006"/>
    <w:rsid w:val="00D56A3B"/>
    <w:rsid w:val="00D70445"/>
    <w:rsid w:val="00D7622D"/>
    <w:rsid w:val="00D8323A"/>
    <w:rsid w:val="00D8573A"/>
    <w:rsid w:val="00DC0CB8"/>
    <w:rsid w:val="00DD2196"/>
    <w:rsid w:val="00DE1DE1"/>
    <w:rsid w:val="00DF3565"/>
    <w:rsid w:val="00DF7A1B"/>
    <w:rsid w:val="00E030EB"/>
    <w:rsid w:val="00E16222"/>
    <w:rsid w:val="00E21020"/>
    <w:rsid w:val="00E210EF"/>
    <w:rsid w:val="00E223B2"/>
    <w:rsid w:val="00E31064"/>
    <w:rsid w:val="00E3193A"/>
    <w:rsid w:val="00E339F7"/>
    <w:rsid w:val="00E37B81"/>
    <w:rsid w:val="00E52B55"/>
    <w:rsid w:val="00E534EF"/>
    <w:rsid w:val="00E608FE"/>
    <w:rsid w:val="00E61013"/>
    <w:rsid w:val="00E644CA"/>
    <w:rsid w:val="00E66710"/>
    <w:rsid w:val="00E84565"/>
    <w:rsid w:val="00E933B3"/>
    <w:rsid w:val="00EA7BCD"/>
    <w:rsid w:val="00EB31E6"/>
    <w:rsid w:val="00EB4D5A"/>
    <w:rsid w:val="00EB5CCE"/>
    <w:rsid w:val="00EC2A20"/>
    <w:rsid w:val="00ED68F5"/>
    <w:rsid w:val="00EE22F1"/>
    <w:rsid w:val="00EE4785"/>
    <w:rsid w:val="00EF06BB"/>
    <w:rsid w:val="00EF3691"/>
    <w:rsid w:val="00EF43C0"/>
    <w:rsid w:val="00F0015F"/>
    <w:rsid w:val="00F00F57"/>
    <w:rsid w:val="00F05DC4"/>
    <w:rsid w:val="00F15ACA"/>
    <w:rsid w:val="00F218E8"/>
    <w:rsid w:val="00F25F60"/>
    <w:rsid w:val="00F3504C"/>
    <w:rsid w:val="00F35AB9"/>
    <w:rsid w:val="00F41BFE"/>
    <w:rsid w:val="00F479D6"/>
    <w:rsid w:val="00F5249A"/>
    <w:rsid w:val="00F55A1F"/>
    <w:rsid w:val="00F603FF"/>
    <w:rsid w:val="00F61E3F"/>
    <w:rsid w:val="00F6364E"/>
    <w:rsid w:val="00F66BC3"/>
    <w:rsid w:val="00F7368B"/>
    <w:rsid w:val="00F73B05"/>
    <w:rsid w:val="00F74D05"/>
    <w:rsid w:val="00F80073"/>
    <w:rsid w:val="00F80F78"/>
    <w:rsid w:val="00F85935"/>
    <w:rsid w:val="00F87473"/>
    <w:rsid w:val="00FA51C8"/>
    <w:rsid w:val="00FA61F4"/>
    <w:rsid w:val="00FB4D77"/>
    <w:rsid w:val="00FC482D"/>
    <w:rsid w:val="00FC5E2D"/>
    <w:rsid w:val="00FE3989"/>
    <w:rsid w:val="00FE7177"/>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62465"/>
  <w15:chartTrackingRefBased/>
  <w15:docId w15:val="{BEEFB762-1D4F-46F2-81B3-1920F3C7B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53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54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54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00F5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452CD7"/>
    <w:pPr>
      <w:numPr>
        <w:numId w:val="1"/>
      </w:numPr>
      <w:spacing w:after="0"/>
      <w:contextualSpacing/>
    </w:pPr>
    <w:rPr>
      <w:rFonts w:ascii="Consolas" w:hAnsi="Consolas"/>
      <w:noProof/>
    </w:rPr>
  </w:style>
  <w:style w:type="character" w:customStyle="1" w:styleId="CodeChar">
    <w:name w:val="Code Char"/>
    <w:basedOn w:val="DefaultParagraphFont"/>
    <w:link w:val="Code"/>
    <w:rsid w:val="00452CD7"/>
    <w:rPr>
      <w:rFonts w:ascii="Consolas" w:hAnsi="Consolas"/>
      <w:noProof/>
    </w:rPr>
  </w:style>
  <w:style w:type="paragraph" w:customStyle="1" w:styleId="Console">
    <w:name w:val="Console"/>
    <w:basedOn w:val="Normal"/>
    <w:link w:val="ConsoleChar"/>
    <w:autoRedefine/>
    <w:qFormat/>
    <w:rsid w:val="00434685"/>
    <w:pPr>
      <w:spacing w:after="0"/>
    </w:pPr>
    <w:rPr>
      <w:rFonts w:ascii="Consolas" w:hAnsi="Consolas"/>
      <w:noProof/>
    </w:rPr>
  </w:style>
  <w:style w:type="character" w:customStyle="1" w:styleId="ConsoleChar">
    <w:name w:val="Console Char"/>
    <w:basedOn w:val="DefaultParagraphFont"/>
    <w:link w:val="Console"/>
    <w:rsid w:val="00434685"/>
    <w:rPr>
      <w:rFonts w:ascii="Consolas" w:hAnsi="Consolas"/>
      <w:noProof/>
    </w:rPr>
  </w:style>
  <w:style w:type="character" w:customStyle="1" w:styleId="Heading1Char">
    <w:name w:val="Heading 1 Char"/>
    <w:basedOn w:val="DefaultParagraphFont"/>
    <w:link w:val="Heading1"/>
    <w:uiPriority w:val="9"/>
    <w:rsid w:val="00C8533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853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533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853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533B"/>
  </w:style>
  <w:style w:type="paragraph" w:styleId="Footer">
    <w:name w:val="footer"/>
    <w:basedOn w:val="Normal"/>
    <w:link w:val="FooterChar"/>
    <w:uiPriority w:val="99"/>
    <w:unhideWhenUsed/>
    <w:rsid w:val="00C853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533B"/>
  </w:style>
  <w:style w:type="character" w:styleId="CommentReference">
    <w:name w:val="annotation reference"/>
    <w:basedOn w:val="DefaultParagraphFont"/>
    <w:uiPriority w:val="99"/>
    <w:semiHidden/>
    <w:unhideWhenUsed/>
    <w:rsid w:val="00C8533B"/>
    <w:rPr>
      <w:sz w:val="16"/>
      <w:szCs w:val="16"/>
    </w:rPr>
  </w:style>
  <w:style w:type="paragraph" w:styleId="CommentText">
    <w:name w:val="annotation text"/>
    <w:basedOn w:val="Normal"/>
    <w:link w:val="CommentTextChar"/>
    <w:uiPriority w:val="99"/>
    <w:semiHidden/>
    <w:unhideWhenUsed/>
    <w:rsid w:val="00C8533B"/>
    <w:pPr>
      <w:spacing w:line="240" w:lineRule="auto"/>
    </w:pPr>
    <w:rPr>
      <w:sz w:val="20"/>
      <w:szCs w:val="20"/>
    </w:rPr>
  </w:style>
  <w:style w:type="character" w:customStyle="1" w:styleId="CommentTextChar">
    <w:name w:val="Comment Text Char"/>
    <w:basedOn w:val="DefaultParagraphFont"/>
    <w:link w:val="CommentText"/>
    <w:uiPriority w:val="99"/>
    <w:semiHidden/>
    <w:rsid w:val="00C8533B"/>
    <w:rPr>
      <w:sz w:val="20"/>
      <w:szCs w:val="20"/>
    </w:rPr>
  </w:style>
  <w:style w:type="paragraph" w:styleId="CommentSubject">
    <w:name w:val="annotation subject"/>
    <w:basedOn w:val="CommentText"/>
    <w:next w:val="CommentText"/>
    <w:link w:val="CommentSubjectChar"/>
    <w:uiPriority w:val="99"/>
    <w:semiHidden/>
    <w:unhideWhenUsed/>
    <w:rsid w:val="00C8533B"/>
    <w:rPr>
      <w:b/>
      <w:bCs/>
    </w:rPr>
  </w:style>
  <w:style w:type="character" w:customStyle="1" w:styleId="CommentSubjectChar">
    <w:name w:val="Comment Subject Char"/>
    <w:basedOn w:val="CommentTextChar"/>
    <w:link w:val="CommentSubject"/>
    <w:uiPriority w:val="99"/>
    <w:semiHidden/>
    <w:rsid w:val="00C8533B"/>
    <w:rPr>
      <w:b/>
      <w:bCs/>
      <w:sz w:val="20"/>
      <w:szCs w:val="20"/>
    </w:rPr>
  </w:style>
  <w:style w:type="paragraph" w:styleId="TOCHeading">
    <w:name w:val="TOC Heading"/>
    <w:basedOn w:val="Heading1"/>
    <w:next w:val="Normal"/>
    <w:uiPriority w:val="39"/>
    <w:unhideWhenUsed/>
    <w:qFormat/>
    <w:rsid w:val="00C8533B"/>
    <w:pPr>
      <w:outlineLvl w:val="9"/>
    </w:pPr>
    <w:rPr>
      <w:lang w:val="en-US"/>
    </w:rPr>
  </w:style>
  <w:style w:type="paragraph" w:styleId="TOC1">
    <w:name w:val="toc 1"/>
    <w:basedOn w:val="Normal"/>
    <w:next w:val="Normal"/>
    <w:autoRedefine/>
    <w:uiPriority w:val="39"/>
    <w:unhideWhenUsed/>
    <w:rsid w:val="00C8533B"/>
    <w:pPr>
      <w:spacing w:after="100"/>
    </w:pPr>
  </w:style>
  <w:style w:type="character" w:styleId="Hyperlink">
    <w:name w:val="Hyperlink"/>
    <w:basedOn w:val="DefaultParagraphFont"/>
    <w:uiPriority w:val="99"/>
    <w:unhideWhenUsed/>
    <w:rsid w:val="00C8533B"/>
    <w:rPr>
      <w:color w:val="0563C1" w:themeColor="hyperlink"/>
      <w:u w:val="single"/>
    </w:rPr>
  </w:style>
  <w:style w:type="paragraph" w:styleId="ListParagraph">
    <w:name w:val="List Paragraph"/>
    <w:basedOn w:val="Normal"/>
    <w:uiPriority w:val="34"/>
    <w:qFormat/>
    <w:rsid w:val="004A5307"/>
    <w:pPr>
      <w:ind w:left="720"/>
      <w:contextualSpacing/>
    </w:pPr>
  </w:style>
  <w:style w:type="character" w:customStyle="1" w:styleId="Heading4Char">
    <w:name w:val="Heading 4 Char"/>
    <w:basedOn w:val="DefaultParagraphFont"/>
    <w:link w:val="Heading4"/>
    <w:uiPriority w:val="9"/>
    <w:semiHidden/>
    <w:rsid w:val="00F00F57"/>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AE543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E5434"/>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2410F6"/>
    <w:pPr>
      <w:spacing w:after="0" w:line="240" w:lineRule="auto"/>
    </w:pPr>
  </w:style>
  <w:style w:type="paragraph" w:styleId="TOC2">
    <w:name w:val="toc 2"/>
    <w:basedOn w:val="Normal"/>
    <w:next w:val="Normal"/>
    <w:autoRedefine/>
    <w:uiPriority w:val="39"/>
    <w:unhideWhenUsed/>
    <w:rsid w:val="00340ABC"/>
    <w:pPr>
      <w:spacing w:after="100"/>
      <w:ind w:left="220"/>
    </w:pPr>
  </w:style>
  <w:style w:type="paragraph" w:styleId="TOC3">
    <w:name w:val="toc 3"/>
    <w:basedOn w:val="Normal"/>
    <w:next w:val="Normal"/>
    <w:autoRedefine/>
    <w:uiPriority w:val="39"/>
    <w:unhideWhenUsed/>
    <w:rsid w:val="00340ABC"/>
    <w:pPr>
      <w:spacing w:after="100"/>
      <w:ind w:left="440"/>
    </w:pPr>
  </w:style>
  <w:style w:type="character" w:styleId="FollowedHyperlink">
    <w:name w:val="FollowedHyperlink"/>
    <w:basedOn w:val="DefaultParagraphFont"/>
    <w:uiPriority w:val="99"/>
    <w:semiHidden/>
    <w:unhideWhenUsed/>
    <w:rsid w:val="000A31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090323">
      <w:bodyDiv w:val="1"/>
      <w:marLeft w:val="0"/>
      <w:marRight w:val="0"/>
      <w:marTop w:val="0"/>
      <w:marBottom w:val="0"/>
      <w:divBdr>
        <w:top w:val="none" w:sz="0" w:space="0" w:color="auto"/>
        <w:left w:val="none" w:sz="0" w:space="0" w:color="auto"/>
        <w:bottom w:val="none" w:sz="0" w:space="0" w:color="auto"/>
        <w:right w:val="none" w:sz="0" w:space="0" w:color="auto"/>
      </w:divBdr>
    </w:div>
    <w:div w:id="592588449">
      <w:bodyDiv w:val="1"/>
      <w:marLeft w:val="0"/>
      <w:marRight w:val="0"/>
      <w:marTop w:val="0"/>
      <w:marBottom w:val="0"/>
      <w:divBdr>
        <w:top w:val="none" w:sz="0" w:space="0" w:color="auto"/>
        <w:left w:val="none" w:sz="0" w:space="0" w:color="auto"/>
        <w:bottom w:val="none" w:sz="0" w:space="0" w:color="auto"/>
        <w:right w:val="none" w:sz="0" w:space="0" w:color="auto"/>
      </w:divBdr>
    </w:div>
    <w:div w:id="155485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customXml" Target="ink/ink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20T08:19:43.938"/>
    </inkml:context>
    <inkml:brush xml:id="br0">
      <inkml:brushProperty name="width" value="0.04999" units="cm"/>
      <inkml:brushProperty name="height" value="0.04999" units="cm"/>
    </inkml:brush>
  </inkml:definitions>
  <inkml:trace contextRef="#ctx0" brushRef="#br0">567 0 24575,'-117'145'0,"6"4"0,-156 278 0,249-394 0,8-13 0,-2 1 0,-19 27 0,63-95 0,40-74 0,-9 12 0,-59 103 0,24-39 0,1 2 0,2 0 0,45-46 0,-64 78 0,0 0 0,1 0 0,0 2 0,0-1 0,1 2 0,20-10 0,-26 14 0,1 1 0,1 0 0,-1 0 0,0 1 0,1 0 0,-1 1 0,1 0 0,-1 1 0,1-1 0,0 2 0,16 2 0,-24-3 0,0 0 0,-1 1 0,1-1 0,0 1 0,-1-1 0,1 1 0,-1-1 0,1 1 0,-1 0 0,1 0 0,-1 0 0,1 0 0,-1 0 0,0 0 0,0 0 0,0 1 0,1-1 0,-1 0 0,0 1 0,0-1 0,-1 0 0,1 1 0,0-1 0,0 1 0,-1 0 0,1-1 0,-1 1 0,1-1 0,-1 1 0,0 0 0,0 0 0,0-1 0,1 1 0,-2 0 0,1-1 0,0 1 0,0 0 0,0-1 0,-1 1 0,0 1 0,-2 10 0,-1-1 0,-1 0 0,1 0 0,-10 14 0,9-16 0,-11 23 0,-2-2 0,-1 0 0,-25 30 0,37-52 0,0 0 0,-1 0 0,1-1 0,-2-1 0,1 1 0,-1-2 0,0 1 0,-1-1 0,1 0 0,-1-1 0,0 0 0,-1-1 0,1 0 0,-15 4 0,20-7 0,0-1 0,0 0 0,0 1 0,0-2 0,0 1 0,0 0 0,1-1 0,-1 0 0,0 0 0,0-1 0,1 1 0,-1-1 0,0 0 0,1 0 0,-9-6 0,7 3 0,0 0 0,0 0 0,0-1 0,1 0 0,-1 0 0,1-1 0,1 1 0,-1-1 0,-3-8 0,1-2 0,-1 0 0,2-1 0,0 0 0,2 0 0,0-1 0,0 1 0,0-33 0,4 34 0,0-1 0,2 1 0,0 0 0,1 0 0,1 0 0,5-16 0,-7 26 0,1 0 0,0 0 0,0 0 0,0 1 0,1-1 0,-1 1 0,2 0 0,-1 0 0,1 1 0,0-1 0,0 1 0,0 0 0,1 0 0,-1 1 0,1 0 0,11-6 0,-16 9 0,1 0 0,-1 1 0,0-1 0,0 1 0,1-1 0,-1 1 0,0 0 0,1-1 0,-1 1 0,0 0 0,1 0 0,-1 0 0,1 0 0,-1 0 0,0 0 0,1 0 0,-1 1 0,0-1 0,1 0 0,-1 1 0,0-1 0,0 1 0,1-1 0,-1 1 0,0 0 0,0 0 0,0-1 0,2 3 0,-1 0 0,0 0 0,0 0 0,0 0 0,-1 0 0,1 0 0,-1 1 0,0-1 0,0 0 0,0 1 0,0-1 0,0 5 0,0 10 0,0 0 0,-1 0 0,-2 24 0,-8 19 0,-2-2 0,-3 1 0,-22 56 0,12-43 0,-15 85 0,39-155 0,0 0 0,1 0 0,-1-1 0,1 1 0,0 0 0,-1 0 0,1 0 0,1 0 0,-1-1 0,0 1 0,1 0 0,-1 0 0,1-1 0,0 1 0,0 0 0,2 4 0,-1-6 0,-1 0 0,1-1 0,-1 1 0,1 0 0,-1-1 0,1 1 0,0-1 0,-1 1 0,1-1 0,0 0 0,-1 0 0,1 0 0,0 0 0,-1 0 0,1 0 0,0 0 0,-1 0 0,1-1 0,0 1 0,-1-1 0,1 1 0,-1-1 0,1 0 0,-1 0 0,1 1 0,-1-1 0,0 0 0,3-2 0,38-25 0,-1-1 0,-1-1 0,-2-3 0,35-38 0,-5 7 0,-18 18 0,178-156 0,-174 158 0,3 3 0,80-45 0,-131 83 0,43-21 0,-47 23 0,1-1 0,-1 2 0,1-1 0,-1 0 0,1 0 0,-1 1 0,1-1 0,0 1 0,-1 0 0,1 0 0,0 0 0,-1 0 0,1 0 0,0 1 0,-1-1 0,4 2 0,-5-1 0,-1-1 0,1 1 0,-1-1 0,0 1 0,1-1 0,-1 1 0,1-1 0,-1 1 0,0 0 0,0-1 0,1 1 0,-1 0 0,0-1 0,0 1 0,0 0 0,1 0 0,-1-1 0,0 1 0,0 0 0,0-1 0,0 1 0,-1 0 0,1 0 0,0-1 0,0 1 0,0 0 0,0-1 0,-1 2 0,-9 22 0,9-21 0,-36 61 0,-2-2 0,-2-1 0,-71 77 0,49-61 0,25-27 0,15-19 0,0-2 0,-2 0 0,-1-1 0,-1-1 0,-39 29 0,66-56 0,0 0 0,-1 1 0,1-1 0,0 0 0,0 0 0,-1 1 0,1-1 0,0 0 0,-1 0 0,1 1 0,0-1 0,0 0 0,-1 0 0,1 0 0,-1 0 0,1 1 0,0-1 0,-1 0 0,1 0 0,0 0 0,-1 0 0,1 0 0,0 0 0,-1 0 0,1 0 0,-1 0 0,1 0 0,0 0 0,-1 0 0,1 0 0,0-1 0,-1 1 0,1 0 0,0 0 0,-1 0 0,1 0 0,-1-1 0,4-15 0,16-21 0,35-52 0,4 2 0,3 4 0,5 2 0,2 3 0,140-123 0,-176 175 0,43-27 0,-66 47 0,0 0 0,0 1 0,1 0 0,0 1 0,0 0 0,0 1 0,1 0 0,-1 1 0,1 0 0,12-1 0,-21 3 0,-1 0 0,1 0 0,-1 0 0,1 0 0,-1 1 0,0-1 0,1 0 0,-1 1 0,1-1 0,-1 1 0,0-1 0,0 1 0,1 0 0,-1-1 0,0 1 0,0 0 0,0 0 0,0 0 0,0 0 0,0 0 0,0 0 0,0 0 0,0 1 0,0-1 0,-1 0 0,1 0 0,0 1 0,-1-1 0,1 0 0,-1 1 0,1-1 0,-1 1 0,0-1 0,0 0 0,0 1 0,1-1 0,-1 1 0,-1-1 0,1 1 0,0-1 0,-1 2 0,0 7 0,0 0 0,-1-1 0,-1 1 0,-6 17 0,-10 15 72,-1 0-1,-2-1 1,-36 49-1,-95 111-341,49-69-1111,79-98-5445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10-28T06:15:38.788"/>
    </inkml:context>
    <inkml:brush xml:id="br0">
      <inkml:brushProperty name="width" value="0.05" units="cm"/>
      <inkml:brushProperty name="height" value="0.05" units="cm"/>
    </inkml:brush>
  </inkml:definitions>
  <inkml:trace contextRef="#ctx0" brushRef="#br0">463 274 3912 0 0,'0'0'412'0'0,"1"-16"3985"0"0,-1 15-4298 0 0,-1 1-1 0 0,0-1 0 0 0,0 0 1 0 0,0 1-1 0 0,1-1 1 0 0,-1 0-1 0 0,0 1 1 0 0,0-1-1 0 0,0 1 1 0 0,0 0-1 0 0,0-1 0 0 0,0 1 1 0 0,0 0-1 0 0,0-1 1 0 0,0 1-1 0 0,0 0 1 0 0,0 0-1 0 0,0 0 1 0 0,0 0-1 0 0,0 0 0 0 0,-1 0 1 0 0,1 0-1 0 0,0 0 1 0 0,-1 1-1 0 0,-31 8 628 0 0,24-6-600 0 0,-14 5 107 0 0,1 0 0 0 0,0 1 0 0 0,1 1 0 0 0,0 1 0 0 0,0 1 0 0 0,1 1 0 0 0,1 1 0 0 0,0 0 0 0 0,1 2 0 0 0,-17 17 0 0 0,15-12-164 0 0,-7 8 79 0 0,0 1 1 0 0,-37 55 0 0 0,61-81-147 0 0,1 0 0 0 0,0 0 0 0 0,0 0 0 0 0,1 0 0 0 0,-1 0 0 0 0,1 0 0 0 0,0 0 0 0 0,0 1 0 0 0,0-1 0 0 0,0 0 0 0 0,1 1 0 0 0,0-1 0 0 0,0 0 0 0 0,0 1 0 0 0,2 6 0 0 0,-2-8-1 0 0,1 0 0 0 0,0 0 1 0 0,1 0-1 0 0,-1 0 0 0 0,0 0 1 0 0,1-1-1 0 0,0 1 0 0 0,-1-1 1 0 0,1 1-1 0 0,0-1 0 0 0,0 0 1 0 0,0 1-1 0 0,1-1 0 0 0,-1 0 1 0 0,1-1-1 0 0,-1 1 0 0 0,1 0 1 0 0,-1-1-1 0 0,1 1 0 0 0,0-1 1 0 0,0 0-1 0 0,0 0 0 0 0,3 1 1 0 0,3 0-9 0 0,-1-1 0 0 0,1 1 1 0 0,0-2-1 0 0,0 1 1 0 0,-1-1-1 0 0,1-1 0 0 0,0 0 1 0 0,0 0-1 0 0,11-3 1 0 0,6-3 23 0 0,45-18 0 0 0,-34 9 101 0 0,0-2 0 0 0,-1-1 1 0 0,-2-2-1 0 0,0-1 1 0 0,49-42-1 0 0,-57 41-219 0 0,34-39-1 0 0,-48 48 102 0 0,-1 0 0 0 0,-1-1 0 0 0,0 0-1 0 0,14-29 1 0 0,-23 42 16 0 0,0-1 0 0 0,0 1 0 0 0,0-1 0 0 0,0 1 0 0 0,-1-1 0 0 0,1 0 0 0 0,-1 1 0 0 0,1-1 1 0 0,-1 0-1 0 0,0 1 0 0 0,0-1 0 0 0,0 0 0 0 0,-1 1 0 0 0,1-1 0 0 0,-1 0 0 0 0,1 1 0 0 0,-2-5 0 0 0,0 5-4 0 0,1 0 0 0 0,0 0-1 0 0,-1 0 1 0 0,1 1 0 0 0,-1-1 0 0 0,1 0 0 0 0,-1 1 0 0 0,0-1-1 0 0,1 1 1 0 0,-1 0 0 0 0,0 0 0 0 0,0-1 0 0 0,0 1 0 0 0,0 0 0 0 0,0 1-1 0 0,0-1 1 0 0,-1 0 0 0 0,1 1 0 0 0,0-1 0 0 0,0 1 0 0 0,-4-1 0 0 0,-6 0-23 0 0,0 1 0 0 0,0 0 0 0 0,0 1 0 0 0,0 0 1 0 0,0 1-1 0 0,0 0 0 0 0,1 1 0 0 0,-1 0 0 0 0,-16 8 1 0 0,9-3-12 0 0,0 1 0 0 0,1 1 1 0 0,0 1-1 0 0,-27 21 1 0 0,38-27 13 0 0,1 0 0 0 0,0 1 0 0 0,0 0 1 0 0,1 0-1 0 0,0 1 0 0 0,0 0 0 0 0,1-1 1 0 0,-6 11-1 0 0,8-11 8 0 0,0-1 1 0 0,0 1-1 0 0,0-1 1 0 0,0 1-1 0 0,1-1 0 0 0,0 1 1 0 0,0 0-1 0 0,1 0 1 0 0,0 0-1 0 0,0 0 1 0 0,0-1-1 0 0,2 10 1 0 0,-2-12-1 0 0,1-1 1 0 0,0 1 0 0 0,-1-1-1 0 0,1 0 1 0 0,0 1 0 0 0,0-1 0 0 0,1 0-1 0 0,-1 0 1 0 0,0 0 0 0 0,1 0 0 0 0,-1 0-1 0 0,1 0 1 0 0,0 0 0 0 0,0 0 0 0 0,3 2-1 0 0,-2-2-3 0 0,1 1 0 0 0,0-1-1 0 0,0 0 1 0 0,0 0 0 0 0,0-1 0 0 0,0 1-1 0 0,0-1 1 0 0,7 1 0 0 0,-1-1-40 0 0,1 0 1 0 0,-1 0-1 0 0,1-1 0 0 0,0 0 1 0 0,-1-1-1 0 0,17-4 1 0 0,3-2 70 0 0,-1-2 0 0 0,0-1 1 0 0,-1-2-1 0 0,0-1 0 0 0,32-19 1 0 0,125-93 115 0 0,-146 97-230 0 0,145-117 70 0 0,-180 142 16 0 0,-3 2 0 0 0,1 0 0 0 0,-1 0 0 0 0,1-1 0 0 0,-1 1 0 0 0,1 0 0 0 0,-1-1 0 0 0,0 1 0 0 0,0-1 0 0 0,1 0 0 0 0,-1 1 0 0 0,1-5 0 0 0,-2 6 1 0 0,0 0 0 0 0,0 0 0 0 0,0 0 0 0 0,0-1 0 0 0,0 1 1 0 0,0 0-1 0 0,0 0 0 0 0,0 0 0 0 0,0-1 0 0 0,0 1 0 0 0,0 0 0 0 0,0 0 1 0 0,0 0-1 0 0,0-1 0 0 0,0 1 0 0 0,0 0 0 0 0,0 0 0 0 0,-1 0 1 0 0,1 0-1 0 0,0 0 0 0 0,0-1 0 0 0,0 1 0 0 0,0 0 0 0 0,0 0 1 0 0,-1 0-1 0 0,1 0 0 0 0,0 0 0 0 0,0 0 0 0 0,0-1 0 0 0,0 1 1 0 0,-1 0-1 0 0,1 0 0 0 0,0 0 0 0 0,0 0 0 0 0,0 0 0 0 0,0 0 1 0 0,-1 0-1 0 0,1 0 0 0 0,0 0 0 0 0,0 0 0 0 0,0 0 0 0 0,-1 0 1 0 0,1 0-1 0 0,0 0 0 0 0,0 0 0 0 0,0 0 0 0 0,-1 0 0 0 0,1 0 1 0 0,0 0-1 0 0,0 0 0 0 0,0 0 0 0 0,0 1 0 0 0,-1-1 0 0 0,1 0 1 0 0,-10 3 62 0 0,2 3-64 0 0,0-2-2 0 0,0 2 0 0 0,0-1-1 0 0,0 1 1 0 0,0 0 0 0 0,1 1 0 0 0,-8 9 0 0 0,-4 8-13 0 0,2 1 1 0 0,1 1-1 0 0,1 0 0 0 0,-13 33 1 0 0,27-57-2 0 0,1 0 1 0 0,-1-1-1 0 0,1 1 1 0 0,-1 0 0 0 0,1 0-1 0 0,0-1 1 0 0,-1 1 0 0 0,1 0-1 0 0,0 0 1 0 0,0-1-1 0 0,0 1 1 0 0,1 0 0 0 0,-1 0-1 0 0,0 0 1 0 0,1-1 0 0 0,-1 1-1 0 0,1 0 1 0 0,0 2 0 0 0,0-3 5 0 0,0-1 1 0 0,-1 1-1 0 0,1 0 1 0 0,0 0-1 0 0,0 0 1 0 0,-1 0 0 0 0,1-1-1 0 0,0 1 1 0 0,0 0-1 0 0,0-1 1 0 0,0 1 0 0 0,0-1-1 0 0,0 1 1 0 0,0-1-1 0 0,0 1 1 0 0,0-1-1 0 0,0 0 1 0 0,0 0 0 0 0,0 1-1 0 0,1-1 1 0 0,-1 0-1 0 0,0 0 1 0 0,0 0-1 0 0,0 0 1 0 0,0 0 0 0 0,0 0-1 0 0,0-1 1 0 0,0 1-1 0 0,1 0 1 0 0,0-1 0 0 0,19-6-8 0 0,1-1 0 0 0,-1-1 1 0 0,32-20-1 0 0,-30 16 12 0 0,69-41 483 0 0,-34 18-250 0 0,181-113 2 0 0,-187 114 50 0 0,-51 35-280 0 0,-1 0 1 0 0,0 0 0 0 0,0 0-1 0 0,0 0 1 0 0,0 0 0 0 0,0 0 0 0 0,0 0-1 0 0,0 0 1 0 0,0 0 0 0 0,0 0-1 0 0,0 0 1 0 0,0 0 0 0 0,0 0 0 0 0,0 0-1 0 0,0 0 1 0 0,0 0 0 0 0,1 0 0 0 0,-1 0-1 0 0,0 0 1 0 0,0-1 0 0 0,0 1-1 0 0,0 0 1 0 0,0 0 0 0 0,0 0 0 0 0,0 0-1 0 0,0 0 1 0 0,0 0 0 0 0,0 0 0 0 0,0 0-1 0 0,0 0 1 0 0,0 0 0 0 0,0 0-1 0 0,0 0 1 0 0,0 0 0 0 0,0-1 0 0 0,0 1-1 0 0,0 0 1 0 0,0 0 0 0 0,0 0-1 0 0,0 0 1 0 0,0 0 0 0 0,0 0 0 0 0,0 0-1 0 0,0 0 1 0 0,0 0 0 0 0,0 0 0 0 0,-1 0-1 0 0,1 0 1 0 0,0 0 0 0 0,0 0-1 0 0,0-1 1 0 0,0 1 0 0 0,0 0 0 0 0,0 0-1 0 0,0 0 1 0 0,0 0 0 0 0,-6-1 89 0 0,-8 2 42 0 0,-6 6-172 0 0,0 1-1 0 0,1 0 0 0 0,0 1 0 0 0,0 2 0 0 0,1-1 0 0 0,1 2 0 0 0,0 1 0 0 0,0 0 0 0 0,1 1 0 0 0,-27 30 0 0 0,30-28 7 0 0,-13 19 0 0 0,22-30 36 0 0,1 1 0 0 0,0 0 0 0 0,0 0-1 0 0,0 0 1 0 0,0 0 0 0 0,1 1 0 0 0,-2 8 0 0 0,4-14-13 0 0,0 0 1 0 0,0 0-1 0 0,0 0 1 0 0,0 0 0 0 0,1 0-1 0 0,-1 0 1 0 0,0 0 0 0 0,0 0-1 0 0,1 0 1 0 0,-1 0 0 0 0,0-1-1 0 0,1 1 1 0 0,-1 0 0 0 0,1 0-1 0 0,-1 0 1 0 0,1-1 0 0 0,0 1-1 0 0,-1 0 1 0 0,1-1-1 0 0,0 1 1 0 0,-1 0 0 0 0,1-1-1 0 0,0 1 1 0 0,0-1 0 0 0,-1 1-1 0 0,1-1 1 0 0,0 1 0 0 0,0-1-1 0 0,0 0 1 0 0,0 1 0 0 0,0-1-1 0 0,0 0 1 0 0,0 0 0 0 0,0 0-1 0 0,-1 0 1 0 0,3 0 0 0 0,2 1-23 0 0,1 0 1 0 0,-1-1 0 0 0,1 0 0 0 0,9-1 0 0 0,13-3 93 0 0,0-2 0 0 0,0-1 1 0 0,50-21-1 0 0,76-43 248 0 0,-125 56-295 0 0,190-102-14 0 0,-183 97 52 0 0,-22 13-9 0 0,-1 0 0 0 0,0-2 0 0 0,0 0-1 0 0,14-13 1 0 0,-26 22-40 0 0,-1 0-1 0 0,0 0 0 0 0,0 0 1 0 0,0 0-1 0 0,0 0 1 0 0,0-1-1 0 0,0 1 0 0 0,0 0 1 0 0,0 0-1 0 0,0 0 0 0 0,0 0 1 0 0,0-1-1 0 0,0 1 1 0 0,0 0-1 0 0,0 0 0 0 0,0 0 1 0 0,0 0-1 0 0,0-1 1 0 0,0 1-1 0 0,0 0 0 0 0,0 0 1 0 0,0 0-1 0 0,0 0 1 0 0,0-1-1 0 0,0 1 0 0 0,-1 0 1 0 0,1 0-1 0 0,0 0 1 0 0,0 0-1 0 0,0 0 0 0 0,0-1 1 0 0,0 1-1 0 0,0 0 0 0 0,0 0 1 0 0,-1 0-1 0 0,1 0 1 0 0,0 0-1 0 0,0 0 0 0 0,0 0 1 0 0,0 0-1 0 0,0 0 1 0 0,-1 0-1 0 0,1-1 0 0 0,0 1 1 0 0,0 0-1 0 0,0 0 1 0 0,0 0-1 0 0,-1 0 0 0 0,1 0 1 0 0,0 0-1 0 0,0 0 0 0 0,0 0 1 0 0,-1 0-1 0 0,1 0 1 0 0,0 1-1 0 0,0-1 0 0 0,0 0 1 0 0,-10-1-111 0 0,-2 2-42 0 0,0 1 0 0 0,0 1-1 0 0,1 0 1 0 0,-1 1 0 0 0,1 0 0 0 0,0 1 0 0 0,-13 6 0 0 0,19-8 170 0 0,0 0 1 0 0,-1 0 0 0 0,1 1 0 0 0,0-1 0 0 0,0 1 0 0 0,-7 8 0 0 0,11-12-16 0 0,0 1 1 0 0,1 0-1 0 0,-1 0 1 0 0,1 0 0 0 0,-1 0-1 0 0,1-1 1 0 0,-1 1 0 0 0,1 0-1 0 0,-1 0 1 0 0,1 0 0 0 0,0 0-1 0 0,0 0 1 0 0,-1 0-1 0 0,1 0 1 0 0,0 0 0 0 0,0 0-1 0 0,0 0 1 0 0,0 0 0 0 0,0 2-1 0 0,1-2-1 0 0,-1 0 0 0 0,1 1 0 0 0,0-1 0 0 0,0 0 0 0 0,-1 0-1 0 0,1 0 1 0 0,0 0 0 0 0,0 0 0 0 0,0 0 0 0 0,0 0 0 0 0,0 0 0 0 0,0 0-1 0 0,0-1 1 0 0,1 1 0 0 0,-1 0 0 0 0,0-1 0 0 0,0 1 0 0 0,1-1 0 0 0,0 1 0 0 0,35 12 242 0 0,-24-8-80 0 0,23 9 0 0 0,-31-11-184 0 0,-1-1 0 0 0,0 1 0 0 0,0 0 0 0 0,0 0 0 0 0,0 0 0 0 0,0 0 0 0 0,-1 1 0 0 0,6 7-1 0 0,-6-8 15 0 0,-1 1 0 0 0,0-1 0 0 0,0 1 0 0 0,0 0 0 0 0,0 0 0 0 0,0 0-1 0 0,-1 0 1 0 0,0 0 0 0 0,0 0 0 0 0,0 0 0 0 0,0 0 0 0 0,-1 0-1 0 0,0 1 1 0 0,0-1 0 0 0,0 5 0 0 0,-1-2 1 0 0,0-1 0 0 0,-1 0 0 0 0,0 0 1 0 0,0 0-1 0 0,0 0 0 0 0,-1-1 0 0 0,1 1 0 0 0,-1 0 0 0 0,-5 6 1 0 0,-5 4-19 0 0,0 0 0 0 0,-2-1 1 0 0,1-1-1 0 0,-2 0 0 0 0,-19 13 1 0 0,3-6 57 0 0,0-1 0 0 0,-57 24 0 0 0,44-23-153 0 0,-427 179 1523 0 0,227-102 56 0 0,39-5-874 0 0,-40 15 31 0 0,168-76-500 0 0,-80 29-258 0 0,153-59-38 0 0,0 0 0 0 0,0 0 0 0 0,0-1 1 0 0,-1 0-1 0 0,-7 0 0 0 0,20-10-3709 0 0</inkml:trace>
  <inkml:trace contextRef="#ctx0" brushRef="#br0" timeOffset="467.31">760 565 10736 0 0,'0'0'1596'0'0,"-6"-1"2212"0"0,14 8-7884 0 0,-4-4 2540 0 0</inkml:trace>
  <inkml:trace contextRef="#ctx0" brushRef="#br0" timeOffset="958.29">1581 369 1840 0 0,'-8'-8'11608'0'0,"8"7"-10920"0"0</inkml:trace>
  <inkml:trace contextRef="#ctx0" brushRef="#br0" timeOffset="1466.61">2158 224 1376 0 0,'0'0'10704'0'0,"2"-4"-7878"0"0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ADFED-54CF-4546-8084-11077CE45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51</Pages>
  <Words>9189</Words>
  <Characters>52382</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61449</CharactersWithSpaces>
  <SharedDoc>false</SharedDoc>
  <HLinks>
    <vt:vector size="198" baseType="variant">
      <vt:variant>
        <vt:i4>1179705</vt:i4>
      </vt:variant>
      <vt:variant>
        <vt:i4>194</vt:i4>
      </vt:variant>
      <vt:variant>
        <vt:i4>0</vt:i4>
      </vt:variant>
      <vt:variant>
        <vt:i4>5</vt:i4>
      </vt:variant>
      <vt:variant>
        <vt:lpwstr/>
      </vt:variant>
      <vt:variant>
        <vt:lpwstr>_Toc85128381</vt:lpwstr>
      </vt:variant>
      <vt:variant>
        <vt:i4>1245241</vt:i4>
      </vt:variant>
      <vt:variant>
        <vt:i4>188</vt:i4>
      </vt:variant>
      <vt:variant>
        <vt:i4>0</vt:i4>
      </vt:variant>
      <vt:variant>
        <vt:i4>5</vt:i4>
      </vt:variant>
      <vt:variant>
        <vt:lpwstr/>
      </vt:variant>
      <vt:variant>
        <vt:lpwstr>_Toc85128380</vt:lpwstr>
      </vt:variant>
      <vt:variant>
        <vt:i4>1703990</vt:i4>
      </vt:variant>
      <vt:variant>
        <vt:i4>182</vt:i4>
      </vt:variant>
      <vt:variant>
        <vt:i4>0</vt:i4>
      </vt:variant>
      <vt:variant>
        <vt:i4>5</vt:i4>
      </vt:variant>
      <vt:variant>
        <vt:lpwstr/>
      </vt:variant>
      <vt:variant>
        <vt:lpwstr>_Toc85128379</vt:lpwstr>
      </vt:variant>
      <vt:variant>
        <vt:i4>1769526</vt:i4>
      </vt:variant>
      <vt:variant>
        <vt:i4>176</vt:i4>
      </vt:variant>
      <vt:variant>
        <vt:i4>0</vt:i4>
      </vt:variant>
      <vt:variant>
        <vt:i4>5</vt:i4>
      </vt:variant>
      <vt:variant>
        <vt:lpwstr/>
      </vt:variant>
      <vt:variant>
        <vt:lpwstr>_Toc85128378</vt:lpwstr>
      </vt:variant>
      <vt:variant>
        <vt:i4>1310774</vt:i4>
      </vt:variant>
      <vt:variant>
        <vt:i4>170</vt:i4>
      </vt:variant>
      <vt:variant>
        <vt:i4>0</vt:i4>
      </vt:variant>
      <vt:variant>
        <vt:i4>5</vt:i4>
      </vt:variant>
      <vt:variant>
        <vt:lpwstr/>
      </vt:variant>
      <vt:variant>
        <vt:lpwstr>_Toc85128377</vt:lpwstr>
      </vt:variant>
      <vt:variant>
        <vt:i4>1376310</vt:i4>
      </vt:variant>
      <vt:variant>
        <vt:i4>164</vt:i4>
      </vt:variant>
      <vt:variant>
        <vt:i4>0</vt:i4>
      </vt:variant>
      <vt:variant>
        <vt:i4>5</vt:i4>
      </vt:variant>
      <vt:variant>
        <vt:lpwstr/>
      </vt:variant>
      <vt:variant>
        <vt:lpwstr>_Toc85128376</vt:lpwstr>
      </vt:variant>
      <vt:variant>
        <vt:i4>1441846</vt:i4>
      </vt:variant>
      <vt:variant>
        <vt:i4>158</vt:i4>
      </vt:variant>
      <vt:variant>
        <vt:i4>0</vt:i4>
      </vt:variant>
      <vt:variant>
        <vt:i4>5</vt:i4>
      </vt:variant>
      <vt:variant>
        <vt:lpwstr/>
      </vt:variant>
      <vt:variant>
        <vt:lpwstr>_Toc85128375</vt:lpwstr>
      </vt:variant>
      <vt:variant>
        <vt:i4>1507382</vt:i4>
      </vt:variant>
      <vt:variant>
        <vt:i4>152</vt:i4>
      </vt:variant>
      <vt:variant>
        <vt:i4>0</vt:i4>
      </vt:variant>
      <vt:variant>
        <vt:i4>5</vt:i4>
      </vt:variant>
      <vt:variant>
        <vt:lpwstr/>
      </vt:variant>
      <vt:variant>
        <vt:lpwstr>_Toc85128374</vt:lpwstr>
      </vt:variant>
      <vt:variant>
        <vt:i4>1048630</vt:i4>
      </vt:variant>
      <vt:variant>
        <vt:i4>146</vt:i4>
      </vt:variant>
      <vt:variant>
        <vt:i4>0</vt:i4>
      </vt:variant>
      <vt:variant>
        <vt:i4>5</vt:i4>
      </vt:variant>
      <vt:variant>
        <vt:lpwstr/>
      </vt:variant>
      <vt:variant>
        <vt:lpwstr>_Toc85128373</vt:lpwstr>
      </vt:variant>
      <vt:variant>
        <vt:i4>1114166</vt:i4>
      </vt:variant>
      <vt:variant>
        <vt:i4>140</vt:i4>
      </vt:variant>
      <vt:variant>
        <vt:i4>0</vt:i4>
      </vt:variant>
      <vt:variant>
        <vt:i4>5</vt:i4>
      </vt:variant>
      <vt:variant>
        <vt:lpwstr/>
      </vt:variant>
      <vt:variant>
        <vt:lpwstr>_Toc85128372</vt:lpwstr>
      </vt:variant>
      <vt:variant>
        <vt:i4>1179702</vt:i4>
      </vt:variant>
      <vt:variant>
        <vt:i4>134</vt:i4>
      </vt:variant>
      <vt:variant>
        <vt:i4>0</vt:i4>
      </vt:variant>
      <vt:variant>
        <vt:i4>5</vt:i4>
      </vt:variant>
      <vt:variant>
        <vt:lpwstr/>
      </vt:variant>
      <vt:variant>
        <vt:lpwstr>_Toc85128371</vt:lpwstr>
      </vt:variant>
      <vt:variant>
        <vt:i4>1245238</vt:i4>
      </vt:variant>
      <vt:variant>
        <vt:i4>128</vt:i4>
      </vt:variant>
      <vt:variant>
        <vt:i4>0</vt:i4>
      </vt:variant>
      <vt:variant>
        <vt:i4>5</vt:i4>
      </vt:variant>
      <vt:variant>
        <vt:lpwstr/>
      </vt:variant>
      <vt:variant>
        <vt:lpwstr>_Toc85128370</vt:lpwstr>
      </vt:variant>
      <vt:variant>
        <vt:i4>1703991</vt:i4>
      </vt:variant>
      <vt:variant>
        <vt:i4>122</vt:i4>
      </vt:variant>
      <vt:variant>
        <vt:i4>0</vt:i4>
      </vt:variant>
      <vt:variant>
        <vt:i4>5</vt:i4>
      </vt:variant>
      <vt:variant>
        <vt:lpwstr/>
      </vt:variant>
      <vt:variant>
        <vt:lpwstr>_Toc85128369</vt:lpwstr>
      </vt:variant>
      <vt:variant>
        <vt:i4>1769527</vt:i4>
      </vt:variant>
      <vt:variant>
        <vt:i4>116</vt:i4>
      </vt:variant>
      <vt:variant>
        <vt:i4>0</vt:i4>
      </vt:variant>
      <vt:variant>
        <vt:i4>5</vt:i4>
      </vt:variant>
      <vt:variant>
        <vt:lpwstr/>
      </vt:variant>
      <vt:variant>
        <vt:lpwstr>_Toc85128368</vt:lpwstr>
      </vt:variant>
      <vt:variant>
        <vt:i4>1310775</vt:i4>
      </vt:variant>
      <vt:variant>
        <vt:i4>110</vt:i4>
      </vt:variant>
      <vt:variant>
        <vt:i4>0</vt:i4>
      </vt:variant>
      <vt:variant>
        <vt:i4>5</vt:i4>
      </vt:variant>
      <vt:variant>
        <vt:lpwstr/>
      </vt:variant>
      <vt:variant>
        <vt:lpwstr>_Toc85128367</vt:lpwstr>
      </vt:variant>
      <vt:variant>
        <vt:i4>1376311</vt:i4>
      </vt:variant>
      <vt:variant>
        <vt:i4>104</vt:i4>
      </vt:variant>
      <vt:variant>
        <vt:i4>0</vt:i4>
      </vt:variant>
      <vt:variant>
        <vt:i4>5</vt:i4>
      </vt:variant>
      <vt:variant>
        <vt:lpwstr/>
      </vt:variant>
      <vt:variant>
        <vt:lpwstr>_Toc85128366</vt:lpwstr>
      </vt:variant>
      <vt:variant>
        <vt:i4>1441847</vt:i4>
      </vt:variant>
      <vt:variant>
        <vt:i4>98</vt:i4>
      </vt:variant>
      <vt:variant>
        <vt:i4>0</vt:i4>
      </vt:variant>
      <vt:variant>
        <vt:i4>5</vt:i4>
      </vt:variant>
      <vt:variant>
        <vt:lpwstr/>
      </vt:variant>
      <vt:variant>
        <vt:lpwstr>_Toc85128365</vt:lpwstr>
      </vt:variant>
      <vt:variant>
        <vt:i4>1507383</vt:i4>
      </vt:variant>
      <vt:variant>
        <vt:i4>92</vt:i4>
      </vt:variant>
      <vt:variant>
        <vt:i4>0</vt:i4>
      </vt:variant>
      <vt:variant>
        <vt:i4>5</vt:i4>
      </vt:variant>
      <vt:variant>
        <vt:lpwstr/>
      </vt:variant>
      <vt:variant>
        <vt:lpwstr>_Toc85128364</vt:lpwstr>
      </vt:variant>
      <vt:variant>
        <vt:i4>1048631</vt:i4>
      </vt:variant>
      <vt:variant>
        <vt:i4>86</vt:i4>
      </vt:variant>
      <vt:variant>
        <vt:i4>0</vt:i4>
      </vt:variant>
      <vt:variant>
        <vt:i4>5</vt:i4>
      </vt:variant>
      <vt:variant>
        <vt:lpwstr/>
      </vt:variant>
      <vt:variant>
        <vt:lpwstr>_Toc85128363</vt:lpwstr>
      </vt:variant>
      <vt:variant>
        <vt:i4>1114167</vt:i4>
      </vt:variant>
      <vt:variant>
        <vt:i4>80</vt:i4>
      </vt:variant>
      <vt:variant>
        <vt:i4>0</vt:i4>
      </vt:variant>
      <vt:variant>
        <vt:i4>5</vt:i4>
      </vt:variant>
      <vt:variant>
        <vt:lpwstr/>
      </vt:variant>
      <vt:variant>
        <vt:lpwstr>_Toc85128362</vt:lpwstr>
      </vt:variant>
      <vt:variant>
        <vt:i4>1179703</vt:i4>
      </vt:variant>
      <vt:variant>
        <vt:i4>74</vt:i4>
      </vt:variant>
      <vt:variant>
        <vt:i4>0</vt:i4>
      </vt:variant>
      <vt:variant>
        <vt:i4>5</vt:i4>
      </vt:variant>
      <vt:variant>
        <vt:lpwstr/>
      </vt:variant>
      <vt:variant>
        <vt:lpwstr>_Toc85128361</vt:lpwstr>
      </vt:variant>
      <vt:variant>
        <vt:i4>1245239</vt:i4>
      </vt:variant>
      <vt:variant>
        <vt:i4>68</vt:i4>
      </vt:variant>
      <vt:variant>
        <vt:i4>0</vt:i4>
      </vt:variant>
      <vt:variant>
        <vt:i4>5</vt:i4>
      </vt:variant>
      <vt:variant>
        <vt:lpwstr/>
      </vt:variant>
      <vt:variant>
        <vt:lpwstr>_Toc85128360</vt:lpwstr>
      </vt:variant>
      <vt:variant>
        <vt:i4>1703988</vt:i4>
      </vt:variant>
      <vt:variant>
        <vt:i4>62</vt:i4>
      </vt:variant>
      <vt:variant>
        <vt:i4>0</vt:i4>
      </vt:variant>
      <vt:variant>
        <vt:i4>5</vt:i4>
      </vt:variant>
      <vt:variant>
        <vt:lpwstr/>
      </vt:variant>
      <vt:variant>
        <vt:lpwstr>_Toc85128359</vt:lpwstr>
      </vt:variant>
      <vt:variant>
        <vt:i4>1769524</vt:i4>
      </vt:variant>
      <vt:variant>
        <vt:i4>56</vt:i4>
      </vt:variant>
      <vt:variant>
        <vt:i4>0</vt:i4>
      </vt:variant>
      <vt:variant>
        <vt:i4>5</vt:i4>
      </vt:variant>
      <vt:variant>
        <vt:lpwstr/>
      </vt:variant>
      <vt:variant>
        <vt:lpwstr>_Toc85128358</vt:lpwstr>
      </vt:variant>
      <vt:variant>
        <vt:i4>1310772</vt:i4>
      </vt:variant>
      <vt:variant>
        <vt:i4>50</vt:i4>
      </vt:variant>
      <vt:variant>
        <vt:i4>0</vt:i4>
      </vt:variant>
      <vt:variant>
        <vt:i4>5</vt:i4>
      </vt:variant>
      <vt:variant>
        <vt:lpwstr/>
      </vt:variant>
      <vt:variant>
        <vt:lpwstr>_Toc85128357</vt:lpwstr>
      </vt:variant>
      <vt:variant>
        <vt:i4>1376308</vt:i4>
      </vt:variant>
      <vt:variant>
        <vt:i4>44</vt:i4>
      </vt:variant>
      <vt:variant>
        <vt:i4>0</vt:i4>
      </vt:variant>
      <vt:variant>
        <vt:i4>5</vt:i4>
      </vt:variant>
      <vt:variant>
        <vt:lpwstr/>
      </vt:variant>
      <vt:variant>
        <vt:lpwstr>_Toc85128356</vt:lpwstr>
      </vt:variant>
      <vt:variant>
        <vt:i4>1441844</vt:i4>
      </vt:variant>
      <vt:variant>
        <vt:i4>38</vt:i4>
      </vt:variant>
      <vt:variant>
        <vt:i4>0</vt:i4>
      </vt:variant>
      <vt:variant>
        <vt:i4>5</vt:i4>
      </vt:variant>
      <vt:variant>
        <vt:lpwstr/>
      </vt:variant>
      <vt:variant>
        <vt:lpwstr>_Toc85128355</vt:lpwstr>
      </vt:variant>
      <vt:variant>
        <vt:i4>1507380</vt:i4>
      </vt:variant>
      <vt:variant>
        <vt:i4>32</vt:i4>
      </vt:variant>
      <vt:variant>
        <vt:i4>0</vt:i4>
      </vt:variant>
      <vt:variant>
        <vt:i4>5</vt:i4>
      </vt:variant>
      <vt:variant>
        <vt:lpwstr/>
      </vt:variant>
      <vt:variant>
        <vt:lpwstr>_Toc85128354</vt:lpwstr>
      </vt:variant>
      <vt:variant>
        <vt:i4>1048628</vt:i4>
      </vt:variant>
      <vt:variant>
        <vt:i4>26</vt:i4>
      </vt:variant>
      <vt:variant>
        <vt:i4>0</vt:i4>
      </vt:variant>
      <vt:variant>
        <vt:i4>5</vt:i4>
      </vt:variant>
      <vt:variant>
        <vt:lpwstr/>
      </vt:variant>
      <vt:variant>
        <vt:lpwstr>_Toc85128353</vt:lpwstr>
      </vt:variant>
      <vt:variant>
        <vt:i4>1114164</vt:i4>
      </vt:variant>
      <vt:variant>
        <vt:i4>20</vt:i4>
      </vt:variant>
      <vt:variant>
        <vt:i4>0</vt:i4>
      </vt:variant>
      <vt:variant>
        <vt:i4>5</vt:i4>
      </vt:variant>
      <vt:variant>
        <vt:lpwstr/>
      </vt:variant>
      <vt:variant>
        <vt:lpwstr>_Toc85128352</vt:lpwstr>
      </vt:variant>
      <vt:variant>
        <vt:i4>1179700</vt:i4>
      </vt:variant>
      <vt:variant>
        <vt:i4>14</vt:i4>
      </vt:variant>
      <vt:variant>
        <vt:i4>0</vt:i4>
      </vt:variant>
      <vt:variant>
        <vt:i4>5</vt:i4>
      </vt:variant>
      <vt:variant>
        <vt:lpwstr/>
      </vt:variant>
      <vt:variant>
        <vt:lpwstr>_Toc85128351</vt:lpwstr>
      </vt:variant>
      <vt:variant>
        <vt:i4>1245236</vt:i4>
      </vt:variant>
      <vt:variant>
        <vt:i4>8</vt:i4>
      </vt:variant>
      <vt:variant>
        <vt:i4>0</vt:i4>
      </vt:variant>
      <vt:variant>
        <vt:i4>5</vt:i4>
      </vt:variant>
      <vt:variant>
        <vt:lpwstr/>
      </vt:variant>
      <vt:variant>
        <vt:lpwstr>_Toc85128350</vt:lpwstr>
      </vt:variant>
      <vt:variant>
        <vt:i4>1703989</vt:i4>
      </vt:variant>
      <vt:variant>
        <vt:i4>2</vt:i4>
      </vt:variant>
      <vt:variant>
        <vt:i4>0</vt:i4>
      </vt:variant>
      <vt:variant>
        <vt:i4>5</vt:i4>
      </vt:variant>
      <vt:variant>
        <vt:lpwstr/>
      </vt:variant>
      <vt:variant>
        <vt:lpwstr>_Toc85128349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Rhys Mader</dc:creator>
  <cp:keywords/>
  <dc:description/>
  <cp:lastModifiedBy>Rhys Mader</cp:lastModifiedBy>
  <cp:revision>153</cp:revision>
  <dcterms:created xsi:type="dcterms:W3CDTF">2021-10-14T08:38:00Z</dcterms:created>
  <dcterms:modified xsi:type="dcterms:W3CDTF">2021-10-29T02:48:00Z</dcterms:modified>
</cp:coreProperties>
</file>